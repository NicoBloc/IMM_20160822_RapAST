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8EC" w:rsidRPr="00314031" w:rsidRDefault="00842C4D" w:rsidP="00AF5276">
      <w:pPr>
        <w:spacing w:line="480" w:lineRule="auto"/>
        <w:ind w:right="282"/>
        <w:jc w:val="both"/>
        <w:rPr>
          <w:rFonts w:ascii="Times New Roman" w:hAnsi="Times New Roman"/>
          <w:b/>
          <w:sz w:val="24"/>
          <w:lang w:val="en-GB"/>
        </w:rPr>
      </w:pPr>
      <w:r>
        <w:rPr>
          <w:rFonts w:ascii="Times New Roman" w:hAnsi="Times New Roman"/>
          <w:b/>
          <w:sz w:val="24"/>
          <w:lang w:val="en-GB"/>
        </w:rPr>
        <w:t>R</w:t>
      </w:r>
      <w:r w:rsidR="00062ADD" w:rsidRPr="00314031">
        <w:rPr>
          <w:rFonts w:ascii="Times New Roman" w:hAnsi="Times New Roman"/>
          <w:b/>
          <w:sz w:val="24"/>
          <w:lang w:val="en-GB"/>
        </w:rPr>
        <w:t xml:space="preserve">apid </w:t>
      </w:r>
      <w:r>
        <w:rPr>
          <w:rFonts w:ascii="Times New Roman" w:hAnsi="Times New Roman"/>
          <w:b/>
          <w:sz w:val="24"/>
          <w:lang w:val="en-GB"/>
        </w:rPr>
        <w:t xml:space="preserve">disk diffusion </w:t>
      </w:r>
      <w:r w:rsidR="00FA15E0" w:rsidRPr="00314031">
        <w:rPr>
          <w:rFonts w:ascii="Times New Roman" w:hAnsi="Times New Roman"/>
          <w:b/>
          <w:sz w:val="24"/>
          <w:lang w:val="en-GB"/>
        </w:rPr>
        <w:t>antibiotic susceptibility test</w:t>
      </w:r>
      <w:r>
        <w:rPr>
          <w:rFonts w:ascii="Times New Roman" w:hAnsi="Times New Roman"/>
          <w:b/>
          <w:sz w:val="24"/>
          <w:lang w:val="en-GB"/>
        </w:rPr>
        <w:t>ing allows the discrimination of clinically important resistance phenotypes</w:t>
      </w:r>
      <w:r w:rsidR="00FA15E0" w:rsidRPr="00314031">
        <w:rPr>
          <w:rFonts w:ascii="Times New Roman" w:hAnsi="Times New Roman"/>
          <w:b/>
          <w:sz w:val="24"/>
          <w:lang w:val="en-GB"/>
        </w:rPr>
        <w:t xml:space="preserve"> </w:t>
      </w:r>
      <w:r w:rsidR="00412DE6">
        <w:rPr>
          <w:rFonts w:ascii="Times New Roman" w:hAnsi="Times New Roman"/>
          <w:b/>
          <w:sz w:val="24"/>
          <w:lang w:val="en-GB"/>
        </w:rPr>
        <w:t>after 6h to 8h of incubation</w:t>
      </w:r>
    </w:p>
    <w:p w:rsidR="008A39DC" w:rsidRPr="00B20BBE" w:rsidRDefault="008A39DC" w:rsidP="00D534EA">
      <w:pPr>
        <w:spacing w:line="480" w:lineRule="auto"/>
        <w:ind w:right="282"/>
        <w:jc w:val="both"/>
        <w:rPr>
          <w:rFonts w:ascii="Times New Roman" w:hAnsi="Times New Roman"/>
          <w:b/>
          <w:sz w:val="24"/>
          <w:lang w:val="en-US"/>
        </w:rPr>
      </w:pPr>
    </w:p>
    <w:p w:rsidR="00D534EA" w:rsidRPr="00314031" w:rsidRDefault="00062ADD" w:rsidP="00D534EA">
      <w:pPr>
        <w:spacing w:line="480" w:lineRule="auto"/>
        <w:ind w:right="282"/>
        <w:jc w:val="both"/>
        <w:rPr>
          <w:rFonts w:ascii="Times New Roman" w:hAnsi="Times New Roman"/>
          <w:b/>
          <w:sz w:val="24"/>
        </w:rPr>
      </w:pPr>
      <w:r w:rsidRPr="00314031">
        <w:rPr>
          <w:rFonts w:ascii="Times New Roman" w:hAnsi="Times New Roman"/>
          <w:b/>
          <w:sz w:val="24"/>
        </w:rPr>
        <w:t>Michael Hombach</w:t>
      </w:r>
      <w:r w:rsidRPr="00314031">
        <w:rPr>
          <w:rFonts w:ascii="Times New Roman" w:hAnsi="Times New Roman"/>
          <w:b/>
          <w:sz w:val="24"/>
          <w:vertAlign w:val="superscript"/>
        </w:rPr>
        <w:t>1‡*</w:t>
      </w:r>
      <w:r w:rsidRPr="00314031">
        <w:rPr>
          <w:rFonts w:ascii="Times New Roman" w:hAnsi="Times New Roman"/>
          <w:b/>
          <w:sz w:val="24"/>
        </w:rPr>
        <w:t>,</w:t>
      </w:r>
      <w:r w:rsidRPr="00314031">
        <w:rPr>
          <w:rFonts w:ascii="Times New Roman" w:hAnsi="Times New Roman"/>
          <w:b/>
          <w:sz w:val="24"/>
          <w:vertAlign w:val="superscript"/>
        </w:rPr>
        <w:t xml:space="preserve"> </w:t>
      </w:r>
      <w:r w:rsidR="000828F8" w:rsidRPr="00314031">
        <w:rPr>
          <w:rFonts w:ascii="Times New Roman" w:hAnsi="Times New Roman"/>
          <w:b/>
          <w:sz w:val="24"/>
        </w:rPr>
        <w:t>Marion Jetter</w:t>
      </w:r>
      <w:r w:rsidRPr="00314031">
        <w:rPr>
          <w:rFonts w:ascii="Times New Roman" w:hAnsi="Times New Roman"/>
          <w:b/>
          <w:sz w:val="24"/>
          <w:vertAlign w:val="superscript"/>
        </w:rPr>
        <w:t>1</w:t>
      </w:r>
      <w:r w:rsidRPr="00314031">
        <w:rPr>
          <w:rFonts w:ascii="Times New Roman" w:hAnsi="Times New Roman"/>
          <w:b/>
          <w:sz w:val="24"/>
        </w:rPr>
        <w:t>*</w:t>
      </w:r>
      <w:r w:rsidR="00D534EA" w:rsidRPr="00314031">
        <w:rPr>
          <w:rFonts w:ascii="Times New Roman" w:hAnsi="Times New Roman"/>
          <w:b/>
          <w:sz w:val="24"/>
        </w:rPr>
        <w:t>,</w:t>
      </w:r>
      <w:r w:rsidR="00A514BC">
        <w:rPr>
          <w:rFonts w:ascii="Times New Roman" w:hAnsi="Times New Roman"/>
          <w:b/>
          <w:sz w:val="24"/>
        </w:rPr>
        <w:t xml:space="preserve"> Nicolas Blöchliger,</w:t>
      </w:r>
      <w:r w:rsidR="003311AD" w:rsidRPr="00314031">
        <w:rPr>
          <w:rFonts w:ascii="Times New Roman" w:hAnsi="Times New Roman"/>
          <w:b/>
          <w:sz w:val="24"/>
        </w:rPr>
        <w:t xml:space="preserve"> Natalia Kolesnik</w:t>
      </w:r>
      <w:r w:rsidRPr="00314031">
        <w:rPr>
          <w:rFonts w:ascii="Times New Roman" w:hAnsi="Times New Roman"/>
          <w:b/>
          <w:sz w:val="24"/>
        </w:rPr>
        <w:t>-Goldmann</w:t>
      </w:r>
      <w:r w:rsidRPr="00314031">
        <w:rPr>
          <w:rFonts w:ascii="Times New Roman" w:hAnsi="Times New Roman"/>
          <w:b/>
          <w:sz w:val="24"/>
          <w:vertAlign w:val="superscript"/>
        </w:rPr>
        <w:t>1</w:t>
      </w:r>
      <w:r w:rsidR="003311AD" w:rsidRPr="00314031">
        <w:rPr>
          <w:rFonts w:ascii="Times New Roman" w:hAnsi="Times New Roman"/>
          <w:b/>
          <w:sz w:val="24"/>
        </w:rPr>
        <w:t xml:space="preserve">, </w:t>
      </w:r>
      <w:r w:rsidR="00D534EA" w:rsidRPr="00314031">
        <w:rPr>
          <w:rFonts w:ascii="Times New Roman" w:hAnsi="Times New Roman"/>
          <w:b/>
          <w:sz w:val="24"/>
        </w:rPr>
        <w:t>Erik C. Böttger</w:t>
      </w:r>
      <w:r w:rsidR="00D534EA" w:rsidRPr="00314031">
        <w:rPr>
          <w:rFonts w:ascii="Times New Roman" w:hAnsi="Times New Roman"/>
          <w:b/>
          <w:sz w:val="24"/>
          <w:vertAlign w:val="superscript"/>
        </w:rPr>
        <w:t>1</w:t>
      </w:r>
    </w:p>
    <w:p w:rsidR="00D534EA" w:rsidRPr="00314031" w:rsidRDefault="00D534EA" w:rsidP="00D534EA">
      <w:pPr>
        <w:spacing w:line="480" w:lineRule="auto"/>
        <w:ind w:right="282"/>
        <w:jc w:val="both"/>
        <w:rPr>
          <w:rFonts w:ascii="Times New Roman" w:hAnsi="Times New Roman"/>
          <w:b/>
          <w:sz w:val="24"/>
        </w:rPr>
      </w:pPr>
    </w:p>
    <w:p w:rsidR="00D534EA" w:rsidRPr="00314031" w:rsidRDefault="00D534EA" w:rsidP="00D534EA">
      <w:pPr>
        <w:spacing w:line="480" w:lineRule="auto"/>
        <w:ind w:right="282"/>
        <w:outlineLvl w:val="0"/>
        <w:rPr>
          <w:rFonts w:ascii="Times New Roman" w:hAnsi="Times New Roman"/>
          <w:i/>
          <w:sz w:val="24"/>
          <w:szCs w:val="24"/>
          <w:lang w:val="de-DE"/>
        </w:rPr>
      </w:pPr>
      <w:r w:rsidRPr="00314031">
        <w:rPr>
          <w:rFonts w:ascii="Times New Roman" w:hAnsi="Times New Roman"/>
          <w:i/>
          <w:sz w:val="24"/>
          <w:szCs w:val="24"/>
          <w:lang w:val="de-DE"/>
        </w:rPr>
        <w:t>1) Institut für Medizinische Mikrobiologie, Universität Zürich, 8006 Zürich, Schweiz</w:t>
      </w:r>
    </w:p>
    <w:p w:rsidR="00D534EA" w:rsidRPr="00314031" w:rsidRDefault="00D534EA" w:rsidP="00AF5276">
      <w:pPr>
        <w:spacing w:line="480" w:lineRule="auto"/>
        <w:ind w:right="282"/>
        <w:rPr>
          <w:rFonts w:ascii="Times New Roman" w:hAnsi="Times New Roman"/>
          <w:sz w:val="24"/>
          <w:szCs w:val="24"/>
        </w:rPr>
      </w:pPr>
    </w:p>
    <w:p w:rsidR="00B45C49" w:rsidRPr="00314031" w:rsidRDefault="00B45C49" w:rsidP="00AF5276">
      <w:pPr>
        <w:spacing w:line="480" w:lineRule="auto"/>
        <w:ind w:right="282"/>
        <w:rPr>
          <w:rFonts w:ascii="Times New Roman" w:hAnsi="Times New Roman"/>
          <w:sz w:val="24"/>
          <w:szCs w:val="24"/>
          <w:lang w:val="en-GB"/>
        </w:rPr>
      </w:pPr>
      <w:r w:rsidRPr="00314031">
        <w:rPr>
          <w:rFonts w:ascii="Times New Roman" w:hAnsi="Times New Roman"/>
          <w:sz w:val="24"/>
          <w:szCs w:val="24"/>
          <w:lang w:val="en-GB"/>
        </w:rPr>
        <w:t xml:space="preserve">Short title: </w:t>
      </w:r>
      <w:r w:rsidR="00FA15E0" w:rsidRPr="00314031">
        <w:rPr>
          <w:rFonts w:ascii="Times New Roman" w:hAnsi="Times New Roman"/>
          <w:sz w:val="24"/>
          <w:lang w:val="en-GB"/>
        </w:rPr>
        <w:t>Rapid disk diffusion susceptibility testing</w:t>
      </w:r>
      <w:r w:rsidR="0061084D" w:rsidRPr="00314031">
        <w:rPr>
          <w:rFonts w:ascii="Times New Roman" w:hAnsi="Times New Roman"/>
          <w:sz w:val="24"/>
          <w:lang w:val="en-GB"/>
        </w:rPr>
        <w:t xml:space="preserve"> </w:t>
      </w:r>
    </w:p>
    <w:p w:rsidR="00062ADD" w:rsidRPr="00314031" w:rsidRDefault="00062ADD" w:rsidP="00AF5276">
      <w:pPr>
        <w:spacing w:line="480" w:lineRule="auto"/>
        <w:ind w:right="282"/>
        <w:rPr>
          <w:rFonts w:ascii="Times New Roman" w:hAnsi="Times New Roman"/>
          <w:sz w:val="24"/>
          <w:szCs w:val="24"/>
          <w:lang w:val="en-GB"/>
        </w:rPr>
      </w:pPr>
    </w:p>
    <w:p w:rsidR="00872E46" w:rsidRPr="00314031" w:rsidRDefault="00062ADD" w:rsidP="00AF5276">
      <w:pPr>
        <w:spacing w:line="480" w:lineRule="auto"/>
        <w:ind w:right="282"/>
        <w:rPr>
          <w:rFonts w:ascii="Times New Roman" w:hAnsi="Times New Roman"/>
          <w:sz w:val="24"/>
          <w:szCs w:val="24"/>
          <w:lang w:val="en-GB"/>
        </w:rPr>
      </w:pPr>
      <w:r w:rsidRPr="00314031">
        <w:rPr>
          <w:rFonts w:ascii="Times New Roman" w:hAnsi="Times New Roman"/>
          <w:sz w:val="24"/>
          <w:szCs w:val="24"/>
          <w:lang w:val="en-GB"/>
        </w:rPr>
        <w:t>* These authors contributes equally</w:t>
      </w:r>
    </w:p>
    <w:p w:rsidR="003311AD" w:rsidRPr="00314031" w:rsidRDefault="003311AD" w:rsidP="00AF5276">
      <w:pPr>
        <w:spacing w:line="480" w:lineRule="auto"/>
        <w:ind w:right="282"/>
        <w:rPr>
          <w:rFonts w:ascii="Times New Roman" w:hAnsi="Times New Roman"/>
          <w:sz w:val="24"/>
          <w:szCs w:val="24"/>
          <w:lang w:val="en-GB"/>
        </w:rPr>
      </w:pPr>
    </w:p>
    <w:p w:rsidR="00872E46" w:rsidRPr="00314031" w:rsidRDefault="00872E46" w:rsidP="00AF5276">
      <w:pPr>
        <w:spacing w:line="480" w:lineRule="auto"/>
        <w:ind w:right="282"/>
        <w:outlineLvl w:val="0"/>
        <w:rPr>
          <w:rFonts w:ascii="Times New Roman" w:hAnsi="Times New Roman"/>
          <w:sz w:val="24"/>
          <w:szCs w:val="24"/>
          <w:lang w:val="en-GB"/>
        </w:rPr>
      </w:pPr>
      <w:r w:rsidRPr="00314031">
        <w:rPr>
          <w:rFonts w:ascii="Times New Roman" w:hAnsi="Times New Roman"/>
          <w:sz w:val="24"/>
          <w:szCs w:val="24"/>
          <w:lang w:val="en-GB"/>
        </w:rPr>
        <w:t xml:space="preserve">Keywords: </w:t>
      </w:r>
      <w:r w:rsidR="00C7405D" w:rsidRPr="00314031">
        <w:rPr>
          <w:rFonts w:ascii="Times New Roman" w:hAnsi="Times New Roman"/>
          <w:sz w:val="24"/>
          <w:szCs w:val="24"/>
          <w:lang w:val="en-GB"/>
        </w:rPr>
        <w:t>AST, disk diffusion</w:t>
      </w:r>
      <w:r w:rsidR="00EF3E7D" w:rsidRPr="00314031">
        <w:rPr>
          <w:rFonts w:ascii="Times New Roman" w:hAnsi="Times New Roman"/>
          <w:sz w:val="24"/>
          <w:szCs w:val="24"/>
          <w:lang w:val="en-GB"/>
        </w:rPr>
        <w:t>, EUCAST</w:t>
      </w:r>
    </w:p>
    <w:p w:rsidR="00872E46" w:rsidRPr="00314031" w:rsidRDefault="00872E46" w:rsidP="00AF5276">
      <w:pPr>
        <w:spacing w:line="480" w:lineRule="auto"/>
        <w:ind w:right="282"/>
        <w:rPr>
          <w:rFonts w:ascii="Times New Roman" w:hAnsi="Times New Roman"/>
          <w:sz w:val="24"/>
          <w:szCs w:val="24"/>
          <w:lang w:val="en-GB"/>
        </w:rPr>
      </w:pPr>
    </w:p>
    <w:p w:rsidR="003C0AE2" w:rsidRPr="00314031" w:rsidRDefault="003C0AE2" w:rsidP="00AF5276">
      <w:pPr>
        <w:spacing w:line="480" w:lineRule="auto"/>
        <w:ind w:right="282"/>
        <w:rPr>
          <w:rFonts w:ascii="Times New Roman" w:hAnsi="Times New Roman"/>
          <w:sz w:val="24"/>
          <w:szCs w:val="24"/>
          <w:lang w:val="en-GB"/>
        </w:rPr>
      </w:pPr>
      <w:r w:rsidRPr="00314031">
        <w:rPr>
          <w:rFonts w:ascii="Times New Roman" w:hAnsi="Times New Roman"/>
          <w:b/>
          <w:sz w:val="24"/>
          <w:vertAlign w:val="superscript"/>
          <w:lang w:val="en-GB"/>
        </w:rPr>
        <w:t>‡</w:t>
      </w:r>
      <w:r w:rsidRPr="00314031">
        <w:rPr>
          <w:rFonts w:ascii="Times New Roman" w:hAnsi="Times New Roman"/>
          <w:sz w:val="24"/>
          <w:szCs w:val="24"/>
          <w:lang w:val="en-GB"/>
        </w:rPr>
        <w:t>Corresponding author:</w:t>
      </w:r>
      <w:r w:rsidRPr="00314031">
        <w:rPr>
          <w:rFonts w:ascii="Times New Roman" w:hAnsi="Times New Roman"/>
          <w:sz w:val="24"/>
          <w:szCs w:val="24"/>
          <w:lang w:val="en-GB"/>
        </w:rPr>
        <w:tab/>
      </w:r>
      <w:r w:rsidRPr="00314031">
        <w:rPr>
          <w:rFonts w:ascii="Times New Roman" w:hAnsi="Times New Roman"/>
          <w:sz w:val="24"/>
          <w:szCs w:val="24"/>
          <w:lang w:val="en-GB"/>
        </w:rPr>
        <w:tab/>
      </w:r>
      <w:r w:rsidRPr="00314031">
        <w:rPr>
          <w:rFonts w:ascii="Times New Roman" w:hAnsi="Times New Roman"/>
          <w:sz w:val="24"/>
          <w:szCs w:val="24"/>
          <w:lang w:val="en-GB"/>
        </w:rPr>
        <w:tab/>
      </w:r>
      <w:r w:rsidRPr="00314031">
        <w:rPr>
          <w:rFonts w:ascii="Times New Roman" w:hAnsi="Times New Roman"/>
          <w:sz w:val="24"/>
          <w:szCs w:val="24"/>
          <w:lang w:val="en-GB"/>
        </w:rPr>
        <w:tab/>
      </w:r>
      <w:r w:rsidRPr="00314031">
        <w:rPr>
          <w:rFonts w:ascii="Times New Roman" w:hAnsi="Times New Roman"/>
          <w:sz w:val="24"/>
          <w:szCs w:val="24"/>
          <w:lang w:val="en-GB"/>
        </w:rPr>
        <w:tab/>
      </w:r>
      <w:r w:rsidRPr="00314031">
        <w:rPr>
          <w:rFonts w:ascii="Times New Roman" w:hAnsi="Times New Roman"/>
          <w:sz w:val="24"/>
          <w:szCs w:val="24"/>
          <w:lang w:val="en-GB"/>
        </w:rPr>
        <w:tab/>
      </w:r>
      <w:r w:rsidRPr="00314031">
        <w:rPr>
          <w:rFonts w:ascii="Times New Roman" w:hAnsi="Times New Roman"/>
          <w:sz w:val="24"/>
          <w:szCs w:val="24"/>
          <w:lang w:val="en-GB"/>
        </w:rPr>
        <w:tab/>
      </w:r>
      <w:r w:rsidRPr="00314031">
        <w:rPr>
          <w:rFonts w:ascii="Times New Roman" w:hAnsi="Times New Roman"/>
          <w:sz w:val="24"/>
          <w:szCs w:val="24"/>
          <w:lang w:val="en-GB"/>
        </w:rPr>
        <w:tab/>
      </w:r>
      <w:r w:rsidRPr="00314031">
        <w:rPr>
          <w:rFonts w:ascii="Times New Roman" w:hAnsi="Times New Roman"/>
          <w:sz w:val="24"/>
          <w:szCs w:val="24"/>
          <w:lang w:val="en-GB"/>
        </w:rPr>
        <w:tab/>
      </w:r>
      <w:r w:rsidRPr="00314031">
        <w:rPr>
          <w:rFonts w:ascii="Times New Roman" w:hAnsi="Times New Roman"/>
          <w:sz w:val="24"/>
          <w:szCs w:val="24"/>
          <w:lang w:val="en-GB"/>
        </w:rPr>
        <w:tab/>
      </w:r>
      <w:r w:rsidRPr="00314031">
        <w:rPr>
          <w:rFonts w:ascii="Times New Roman" w:hAnsi="Times New Roman"/>
          <w:sz w:val="24"/>
          <w:szCs w:val="24"/>
          <w:lang w:val="en-GB"/>
        </w:rPr>
        <w:tab/>
      </w:r>
      <w:r w:rsidRPr="00314031">
        <w:rPr>
          <w:rFonts w:ascii="Times New Roman" w:hAnsi="Times New Roman"/>
          <w:sz w:val="24"/>
          <w:szCs w:val="24"/>
          <w:lang w:val="en-GB"/>
        </w:rPr>
        <w:tab/>
      </w:r>
    </w:p>
    <w:p w:rsidR="003C0AE2" w:rsidRPr="00B20BBE" w:rsidRDefault="003C0AE2" w:rsidP="00AF5276">
      <w:pPr>
        <w:spacing w:line="480" w:lineRule="auto"/>
        <w:ind w:right="282"/>
        <w:rPr>
          <w:rFonts w:ascii="Times New Roman" w:hAnsi="Times New Roman"/>
          <w:sz w:val="24"/>
          <w:szCs w:val="24"/>
          <w:lang w:val="en-US"/>
        </w:rPr>
      </w:pPr>
      <w:r w:rsidRPr="00B20BBE">
        <w:rPr>
          <w:rFonts w:ascii="Times New Roman" w:hAnsi="Times New Roman"/>
          <w:sz w:val="24"/>
          <w:szCs w:val="24"/>
          <w:lang w:val="en-US"/>
        </w:rPr>
        <w:t>Michael Hombach, M.D.</w:t>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p>
    <w:p w:rsidR="003C0AE2" w:rsidRPr="00314031" w:rsidRDefault="003C0AE2" w:rsidP="00AF5276">
      <w:pPr>
        <w:spacing w:line="480" w:lineRule="auto"/>
        <w:ind w:right="282"/>
        <w:rPr>
          <w:rFonts w:ascii="Times New Roman" w:hAnsi="Times New Roman"/>
          <w:sz w:val="24"/>
          <w:szCs w:val="24"/>
          <w:lang w:val="de-DE"/>
        </w:rPr>
      </w:pPr>
      <w:r w:rsidRPr="00314031">
        <w:rPr>
          <w:rFonts w:ascii="Times New Roman" w:hAnsi="Times New Roman"/>
          <w:sz w:val="24"/>
          <w:szCs w:val="24"/>
          <w:lang w:val="de-DE"/>
        </w:rPr>
        <w:t xml:space="preserve">Institut für Medizinische </w:t>
      </w:r>
      <w:smartTag w:uri="urn:schemas-microsoft-com:office:smarttags" w:element="PersonName">
        <w:r w:rsidRPr="00314031">
          <w:rPr>
            <w:rFonts w:ascii="Times New Roman" w:hAnsi="Times New Roman"/>
            <w:sz w:val="24"/>
            <w:szCs w:val="24"/>
            <w:lang w:val="de-DE"/>
          </w:rPr>
          <w:t>Mikrobiologie</w:t>
        </w:r>
      </w:smartTag>
      <w:r w:rsidRPr="00314031">
        <w:rPr>
          <w:rFonts w:ascii="Times New Roman" w:hAnsi="Times New Roman"/>
          <w:sz w:val="24"/>
          <w:szCs w:val="24"/>
          <w:lang w:val="de-DE"/>
        </w:rPr>
        <w:tab/>
      </w:r>
      <w:r w:rsidRPr="00314031">
        <w:rPr>
          <w:rFonts w:ascii="Times New Roman" w:hAnsi="Times New Roman"/>
          <w:sz w:val="24"/>
          <w:szCs w:val="24"/>
          <w:lang w:val="de-DE"/>
        </w:rPr>
        <w:tab/>
      </w:r>
      <w:r w:rsidRPr="00314031">
        <w:rPr>
          <w:rFonts w:ascii="Times New Roman" w:hAnsi="Times New Roman"/>
          <w:sz w:val="24"/>
          <w:szCs w:val="24"/>
          <w:lang w:val="de-DE"/>
        </w:rPr>
        <w:tab/>
      </w:r>
      <w:r w:rsidRPr="00314031">
        <w:rPr>
          <w:rFonts w:ascii="Times New Roman" w:hAnsi="Times New Roman"/>
          <w:sz w:val="24"/>
          <w:szCs w:val="24"/>
          <w:lang w:val="de-DE"/>
        </w:rPr>
        <w:tab/>
      </w:r>
    </w:p>
    <w:p w:rsidR="003C0AE2" w:rsidRPr="00314031" w:rsidRDefault="003C0AE2" w:rsidP="00AF5276">
      <w:pPr>
        <w:spacing w:line="480" w:lineRule="auto"/>
        <w:ind w:right="282"/>
        <w:rPr>
          <w:rFonts w:ascii="Times New Roman" w:hAnsi="Times New Roman"/>
          <w:sz w:val="24"/>
          <w:szCs w:val="24"/>
          <w:lang w:val="de-DE"/>
        </w:rPr>
      </w:pPr>
      <w:r w:rsidRPr="00314031">
        <w:rPr>
          <w:rFonts w:ascii="Times New Roman" w:hAnsi="Times New Roman"/>
          <w:sz w:val="24"/>
          <w:szCs w:val="24"/>
          <w:lang w:val="de-DE"/>
        </w:rPr>
        <w:t xml:space="preserve">Universität Zürich </w:t>
      </w:r>
      <w:r w:rsidRPr="00314031">
        <w:rPr>
          <w:rFonts w:ascii="Times New Roman" w:hAnsi="Times New Roman"/>
          <w:sz w:val="24"/>
          <w:szCs w:val="24"/>
          <w:lang w:val="de-DE"/>
        </w:rPr>
        <w:tab/>
      </w:r>
      <w:r w:rsidRPr="00314031">
        <w:rPr>
          <w:rFonts w:ascii="Times New Roman" w:hAnsi="Times New Roman"/>
          <w:sz w:val="24"/>
          <w:szCs w:val="24"/>
          <w:lang w:val="de-DE"/>
        </w:rPr>
        <w:tab/>
      </w:r>
      <w:r w:rsidRPr="00314031">
        <w:rPr>
          <w:rFonts w:ascii="Times New Roman" w:hAnsi="Times New Roman"/>
          <w:sz w:val="24"/>
          <w:szCs w:val="24"/>
          <w:lang w:val="de-DE"/>
        </w:rPr>
        <w:tab/>
      </w:r>
      <w:r w:rsidRPr="00314031">
        <w:rPr>
          <w:rFonts w:ascii="Times New Roman" w:hAnsi="Times New Roman"/>
          <w:sz w:val="24"/>
          <w:szCs w:val="24"/>
          <w:lang w:val="de-DE"/>
        </w:rPr>
        <w:tab/>
      </w:r>
      <w:r w:rsidRPr="00314031">
        <w:rPr>
          <w:rFonts w:ascii="Times New Roman" w:hAnsi="Times New Roman"/>
          <w:sz w:val="24"/>
          <w:szCs w:val="24"/>
          <w:lang w:val="de-DE"/>
        </w:rPr>
        <w:tab/>
      </w:r>
      <w:r w:rsidRPr="00314031">
        <w:rPr>
          <w:rFonts w:ascii="Times New Roman" w:hAnsi="Times New Roman"/>
          <w:sz w:val="24"/>
          <w:szCs w:val="24"/>
          <w:lang w:val="de-DE"/>
        </w:rPr>
        <w:tab/>
      </w:r>
      <w:r w:rsidRPr="00314031">
        <w:rPr>
          <w:rFonts w:ascii="Times New Roman" w:hAnsi="Times New Roman"/>
          <w:sz w:val="24"/>
          <w:szCs w:val="24"/>
          <w:lang w:val="de-DE"/>
        </w:rPr>
        <w:tab/>
      </w:r>
      <w:r w:rsidRPr="00314031">
        <w:rPr>
          <w:rFonts w:ascii="Times New Roman" w:hAnsi="Times New Roman"/>
          <w:sz w:val="24"/>
          <w:szCs w:val="24"/>
          <w:lang w:val="de-DE"/>
        </w:rPr>
        <w:tab/>
      </w:r>
      <w:r w:rsidRPr="00314031">
        <w:rPr>
          <w:rFonts w:ascii="Times New Roman" w:hAnsi="Times New Roman"/>
          <w:sz w:val="24"/>
          <w:szCs w:val="24"/>
          <w:lang w:val="de-DE"/>
        </w:rPr>
        <w:tab/>
      </w:r>
      <w:r w:rsidRPr="00314031">
        <w:rPr>
          <w:rFonts w:ascii="Times New Roman" w:hAnsi="Times New Roman"/>
          <w:sz w:val="24"/>
          <w:szCs w:val="24"/>
          <w:lang w:val="de-DE"/>
        </w:rPr>
        <w:tab/>
      </w:r>
      <w:r w:rsidRPr="00314031">
        <w:rPr>
          <w:rFonts w:ascii="Times New Roman" w:hAnsi="Times New Roman"/>
          <w:sz w:val="24"/>
          <w:szCs w:val="24"/>
          <w:lang w:val="de-DE"/>
        </w:rPr>
        <w:tab/>
        <w:t xml:space="preserve"> </w:t>
      </w:r>
    </w:p>
    <w:p w:rsidR="003C0AE2" w:rsidRPr="00B20BBE" w:rsidRDefault="003C0AE2" w:rsidP="00AF5276">
      <w:pPr>
        <w:spacing w:line="480" w:lineRule="auto"/>
        <w:ind w:right="282"/>
        <w:rPr>
          <w:rFonts w:ascii="Times New Roman" w:hAnsi="Times New Roman"/>
          <w:sz w:val="24"/>
          <w:szCs w:val="24"/>
          <w:lang w:val="en-US"/>
        </w:rPr>
      </w:pPr>
      <w:proofErr w:type="spellStart"/>
      <w:r w:rsidRPr="00B20BBE">
        <w:rPr>
          <w:rFonts w:ascii="Times New Roman" w:hAnsi="Times New Roman"/>
          <w:sz w:val="24"/>
          <w:szCs w:val="24"/>
          <w:lang w:val="en-US"/>
        </w:rPr>
        <w:t>Gloriastr</w:t>
      </w:r>
      <w:proofErr w:type="spellEnd"/>
      <w:r w:rsidRPr="00B20BBE">
        <w:rPr>
          <w:rFonts w:ascii="Times New Roman" w:hAnsi="Times New Roman"/>
          <w:sz w:val="24"/>
          <w:szCs w:val="24"/>
          <w:lang w:val="en-US"/>
        </w:rPr>
        <w:t>. 30/32</w:t>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p>
    <w:p w:rsidR="003C0AE2" w:rsidRPr="00B20BBE" w:rsidRDefault="003C0AE2" w:rsidP="00AF5276">
      <w:pPr>
        <w:spacing w:line="480" w:lineRule="auto"/>
        <w:ind w:right="282"/>
        <w:rPr>
          <w:rFonts w:ascii="Times New Roman" w:hAnsi="Times New Roman"/>
          <w:sz w:val="24"/>
          <w:szCs w:val="24"/>
          <w:lang w:val="en-US"/>
        </w:rPr>
      </w:pPr>
      <w:r w:rsidRPr="00B20BBE">
        <w:rPr>
          <w:rFonts w:ascii="Times New Roman" w:hAnsi="Times New Roman"/>
          <w:sz w:val="24"/>
          <w:szCs w:val="24"/>
          <w:lang w:val="en-US"/>
        </w:rPr>
        <w:t xml:space="preserve">8006 Zürich </w:t>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t xml:space="preserve"> </w:t>
      </w:r>
    </w:p>
    <w:p w:rsidR="003C0AE2" w:rsidRPr="00B20BBE" w:rsidRDefault="003C0AE2" w:rsidP="00AF5276">
      <w:pPr>
        <w:spacing w:line="480" w:lineRule="auto"/>
        <w:ind w:right="282"/>
        <w:rPr>
          <w:rFonts w:ascii="Times New Roman" w:hAnsi="Times New Roman"/>
          <w:sz w:val="24"/>
          <w:szCs w:val="24"/>
          <w:lang w:val="en-US"/>
        </w:rPr>
      </w:pPr>
      <w:r w:rsidRPr="00B20BBE">
        <w:rPr>
          <w:rFonts w:ascii="Times New Roman" w:hAnsi="Times New Roman"/>
          <w:sz w:val="24"/>
          <w:szCs w:val="24"/>
          <w:lang w:val="en-US"/>
        </w:rPr>
        <w:t>Switzerland</w:t>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p>
    <w:p w:rsidR="003C0AE2" w:rsidRPr="00B20BBE" w:rsidRDefault="003C0AE2" w:rsidP="00AF5276">
      <w:pPr>
        <w:spacing w:line="480" w:lineRule="auto"/>
        <w:ind w:right="282"/>
        <w:rPr>
          <w:rFonts w:ascii="Times New Roman" w:hAnsi="Times New Roman"/>
          <w:sz w:val="24"/>
          <w:szCs w:val="24"/>
          <w:lang w:val="en-US"/>
        </w:rPr>
      </w:pPr>
      <w:r w:rsidRPr="00B20BBE">
        <w:rPr>
          <w:rFonts w:ascii="Times New Roman" w:hAnsi="Times New Roman"/>
          <w:sz w:val="24"/>
          <w:szCs w:val="24"/>
          <w:lang w:val="en-US"/>
        </w:rPr>
        <w:t>Phone: 0041 44 634 27 00</w:t>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p>
    <w:p w:rsidR="003C0AE2" w:rsidRPr="00B20BBE" w:rsidRDefault="003C0AE2" w:rsidP="00AF5276">
      <w:pPr>
        <w:spacing w:line="480" w:lineRule="auto"/>
        <w:ind w:right="282"/>
        <w:rPr>
          <w:rFonts w:ascii="Times New Roman" w:hAnsi="Times New Roman"/>
          <w:sz w:val="24"/>
          <w:szCs w:val="24"/>
          <w:lang w:val="en-US"/>
        </w:rPr>
      </w:pPr>
      <w:r w:rsidRPr="00B20BBE">
        <w:rPr>
          <w:rFonts w:ascii="Times New Roman" w:hAnsi="Times New Roman"/>
          <w:sz w:val="24"/>
          <w:szCs w:val="24"/>
          <w:lang w:val="en-US"/>
        </w:rPr>
        <w:t xml:space="preserve">Fax: 0041 </w:t>
      </w:r>
      <w:r w:rsidR="009C4A88" w:rsidRPr="00B20BBE">
        <w:rPr>
          <w:rFonts w:ascii="Times New Roman" w:hAnsi="Times New Roman"/>
          <w:sz w:val="24"/>
          <w:szCs w:val="24"/>
          <w:lang w:val="en-US"/>
        </w:rPr>
        <w:t xml:space="preserve">44 </w:t>
      </w:r>
      <w:r w:rsidRPr="00B20BBE">
        <w:rPr>
          <w:rFonts w:ascii="Times New Roman" w:hAnsi="Times New Roman"/>
          <w:sz w:val="24"/>
          <w:szCs w:val="24"/>
          <w:lang w:val="en-US"/>
        </w:rPr>
        <w:t>634 49 06</w:t>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p>
    <w:p w:rsidR="003C0AE2" w:rsidRPr="00B20BBE" w:rsidRDefault="003C0AE2" w:rsidP="00AF5276">
      <w:pPr>
        <w:spacing w:line="480" w:lineRule="auto"/>
        <w:ind w:right="282"/>
        <w:rPr>
          <w:rFonts w:ascii="Times New Roman" w:hAnsi="Times New Roman"/>
          <w:sz w:val="24"/>
          <w:szCs w:val="24"/>
          <w:lang w:val="en-US"/>
        </w:rPr>
      </w:pPr>
      <w:r w:rsidRPr="00B20BBE">
        <w:rPr>
          <w:rFonts w:ascii="Times New Roman" w:hAnsi="Times New Roman"/>
          <w:sz w:val="24"/>
          <w:szCs w:val="24"/>
          <w:lang w:val="en-US"/>
        </w:rPr>
        <w:t>Email: mhombach@imm.uzh.ch</w:t>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r w:rsidRPr="00B20BBE">
        <w:rPr>
          <w:rFonts w:ascii="Times New Roman" w:hAnsi="Times New Roman"/>
          <w:sz w:val="24"/>
          <w:szCs w:val="24"/>
          <w:lang w:val="en-US"/>
        </w:rPr>
        <w:tab/>
      </w:r>
    </w:p>
    <w:p w:rsidR="00B62DE4" w:rsidRPr="00B20BBE" w:rsidRDefault="00B62DE4" w:rsidP="00AF5276">
      <w:pPr>
        <w:spacing w:line="480" w:lineRule="auto"/>
        <w:ind w:right="282"/>
        <w:jc w:val="both"/>
        <w:rPr>
          <w:rFonts w:ascii="Times New Roman" w:hAnsi="Times New Roman"/>
          <w:b/>
          <w:sz w:val="24"/>
          <w:lang w:val="en-US"/>
        </w:rPr>
      </w:pPr>
    </w:p>
    <w:p w:rsidR="00B62DE4" w:rsidRPr="00B20BBE" w:rsidRDefault="00B62DE4">
      <w:pPr>
        <w:rPr>
          <w:rFonts w:ascii="Times New Roman" w:hAnsi="Times New Roman"/>
          <w:b/>
          <w:sz w:val="24"/>
          <w:lang w:val="en-US"/>
        </w:rPr>
      </w:pPr>
      <w:r w:rsidRPr="00B20BBE">
        <w:rPr>
          <w:rFonts w:ascii="Times New Roman" w:hAnsi="Times New Roman"/>
          <w:b/>
          <w:sz w:val="24"/>
          <w:lang w:val="en-US"/>
        </w:rPr>
        <w:br w:type="page"/>
      </w:r>
    </w:p>
    <w:p w:rsidR="0010778B" w:rsidRPr="00314031" w:rsidRDefault="0038278B" w:rsidP="0010778B">
      <w:pPr>
        <w:spacing w:line="480" w:lineRule="auto"/>
        <w:ind w:right="423"/>
        <w:jc w:val="both"/>
        <w:outlineLvl w:val="0"/>
        <w:rPr>
          <w:rFonts w:ascii="Times New Roman" w:hAnsi="Times New Roman"/>
          <w:b/>
          <w:sz w:val="24"/>
          <w:lang w:val="en-GB"/>
        </w:rPr>
      </w:pPr>
      <w:r>
        <w:rPr>
          <w:rFonts w:ascii="Times New Roman" w:hAnsi="Times New Roman"/>
          <w:b/>
          <w:sz w:val="24"/>
          <w:lang w:val="en-GB"/>
        </w:rPr>
        <w:lastRenderedPageBreak/>
        <w:t>Abstract</w:t>
      </w:r>
    </w:p>
    <w:p w:rsidR="0016631E" w:rsidRDefault="0016631E" w:rsidP="00F1059B">
      <w:pPr>
        <w:spacing w:before="240" w:line="480" w:lineRule="auto"/>
        <w:ind w:right="282"/>
        <w:jc w:val="both"/>
        <w:outlineLvl w:val="0"/>
        <w:rPr>
          <w:rFonts w:ascii="Times New Roman" w:hAnsi="Times New Roman"/>
          <w:bCs/>
          <w:sz w:val="24"/>
          <w:lang w:val="en-GB"/>
        </w:rPr>
      </w:pPr>
      <w:r w:rsidRPr="0016631E">
        <w:rPr>
          <w:rFonts w:ascii="Times New Roman" w:hAnsi="Times New Roman"/>
          <w:b/>
          <w:bCs/>
          <w:sz w:val="24"/>
          <w:lang w:val="en-GB"/>
        </w:rPr>
        <w:t>Background:</w:t>
      </w:r>
      <w:r>
        <w:rPr>
          <w:rFonts w:ascii="Times New Roman" w:hAnsi="Times New Roman"/>
          <w:bCs/>
          <w:sz w:val="24"/>
          <w:lang w:val="en-GB"/>
        </w:rPr>
        <w:t xml:space="preserve"> </w:t>
      </w:r>
    </w:p>
    <w:p w:rsidR="0016631E" w:rsidRDefault="0016631E" w:rsidP="00F1059B">
      <w:pPr>
        <w:spacing w:before="240" w:line="480" w:lineRule="auto"/>
        <w:ind w:right="282"/>
        <w:jc w:val="both"/>
        <w:outlineLvl w:val="0"/>
        <w:rPr>
          <w:rFonts w:ascii="Times New Roman" w:hAnsi="Times New Roman"/>
          <w:bCs/>
          <w:sz w:val="24"/>
          <w:lang w:val="en-GB"/>
        </w:rPr>
      </w:pPr>
      <w:r w:rsidRPr="0016631E">
        <w:rPr>
          <w:rFonts w:ascii="Times New Roman" w:hAnsi="Times New Roman"/>
          <w:b/>
          <w:bCs/>
          <w:sz w:val="24"/>
          <w:lang w:val="en-GB"/>
        </w:rPr>
        <w:t>Methods:</w:t>
      </w:r>
      <w:r>
        <w:rPr>
          <w:rFonts w:ascii="Times New Roman" w:hAnsi="Times New Roman"/>
          <w:bCs/>
          <w:sz w:val="24"/>
          <w:lang w:val="en-GB"/>
        </w:rPr>
        <w:t xml:space="preserve"> </w:t>
      </w:r>
    </w:p>
    <w:p w:rsidR="000A457C" w:rsidRPr="00314031" w:rsidRDefault="0016631E" w:rsidP="00F1059B">
      <w:pPr>
        <w:spacing w:before="240" w:line="480" w:lineRule="auto"/>
        <w:ind w:right="282"/>
        <w:jc w:val="both"/>
        <w:outlineLvl w:val="0"/>
        <w:rPr>
          <w:rFonts w:ascii="Times New Roman" w:hAnsi="Times New Roman"/>
          <w:sz w:val="24"/>
          <w:szCs w:val="24"/>
          <w:lang w:val="en-GB"/>
        </w:rPr>
      </w:pPr>
      <w:r w:rsidRPr="0016631E">
        <w:rPr>
          <w:rFonts w:ascii="Times New Roman" w:hAnsi="Times New Roman"/>
          <w:b/>
          <w:bCs/>
          <w:sz w:val="24"/>
          <w:lang w:val="en-GB"/>
        </w:rPr>
        <w:t>Results and Conclusions:</w:t>
      </w:r>
      <w:r>
        <w:rPr>
          <w:rFonts w:ascii="Times New Roman" w:hAnsi="Times New Roman"/>
          <w:bCs/>
          <w:sz w:val="24"/>
          <w:lang w:val="en-GB"/>
        </w:rPr>
        <w:t xml:space="preserve"> </w:t>
      </w:r>
      <w:r w:rsidR="000A457C" w:rsidRPr="00314031">
        <w:rPr>
          <w:rFonts w:ascii="Times New Roman" w:hAnsi="Times New Roman"/>
          <w:b/>
          <w:sz w:val="24"/>
          <w:lang w:val="en-GB"/>
        </w:rPr>
        <w:br w:type="page"/>
      </w:r>
    </w:p>
    <w:p w:rsidR="00A543C0" w:rsidRPr="00314031" w:rsidRDefault="00A543C0" w:rsidP="009A1BAA">
      <w:pPr>
        <w:spacing w:line="480" w:lineRule="auto"/>
        <w:ind w:right="-2"/>
        <w:jc w:val="both"/>
        <w:outlineLvl w:val="0"/>
        <w:rPr>
          <w:rFonts w:ascii="Times New Roman" w:hAnsi="Times New Roman"/>
          <w:b/>
          <w:sz w:val="24"/>
          <w:lang w:val="en-GB"/>
        </w:rPr>
      </w:pPr>
      <w:r w:rsidRPr="00314031">
        <w:rPr>
          <w:rFonts w:ascii="Times New Roman" w:hAnsi="Times New Roman"/>
          <w:b/>
          <w:sz w:val="24"/>
          <w:lang w:val="en-GB"/>
        </w:rPr>
        <w:lastRenderedPageBreak/>
        <w:t>Introduction</w:t>
      </w:r>
    </w:p>
    <w:p w:rsidR="000F79A9" w:rsidRPr="000E5057" w:rsidRDefault="00CA5DF2" w:rsidP="005E315B">
      <w:pPr>
        <w:spacing w:before="240" w:line="480" w:lineRule="auto"/>
        <w:ind w:right="-2" w:firstLine="284"/>
        <w:jc w:val="both"/>
        <w:rPr>
          <w:rFonts w:ascii="Times New Roman" w:hAnsi="Times New Roman"/>
          <w:bCs/>
          <w:sz w:val="24"/>
          <w:highlight w:val="cyan"/>
          <w:lang w:val="en-GB"/>
        </w:rPr>
      </w:pPr>
      <w:r w:rsidRPr="00CA5DF2">
        <w:rPr>
          <w:rFonts w:ascii="Times New Roman" w:hAnsi="Times New Roman"/>
          <w:bCs/>
          <w:sz w:val="24"/>
          <w:lang w:val="en-GB"/>
        </w:rPr>
        <w:t xml:space="preserve">Detection of </w:t>
      </w:r>
      <w:r>
        <w:rPr>
          <w:rFonts w:ascii="Times New Roman" w:hAnsi="Times New Roman"/>
          <w:bCs/>
          <w:sz w:val="24"/>
          <w:lang w:val="en-GB"/>
        </w:rPr>
        <w:t xml:space="preserve">important antibiotic resistance mechanisms such as ESBL, AmpC beta-lactamases, carbapenemases, MRSA, or inducible </w:t>
      </w:r>
      <w:proofErr w:type="spellStart"/>
      <w:r w:rsidRPr="00CA5DF2">
        <w:rPr>
          <w:rFonts w:ascii="Times New Roman" w:hAnsi="Times New Roman"/>
          <w:bCs/>
          <w:i/>
          <w:sz w:val="24"/>
          <w:lang w:val="en-GB"/>
        </w:rPr>
        <w:t>erm</w:t>
      </w:r>
      <w:r>
        <w:rPr>
          <w:rFonts w:ascii="Times New Roman" w:hAnsi="Times New Roman"/>
          <w:bCs/>
          <w:sz w:val="24"/>
          <w:lang w:val="en-GB"/>
        </w:rPr>
        <w:t>MLS</w:t>
      </w:r>
      <w:proofErr w:type="spellEnd"/>
      <w:r w:rsidRPr="00CA5DF2">
        <w:rPr>
          <w:rFonts w:ascii="Times New Roman" w:hAnsi="Times New Roman"/>
          <w:bCs/>
          <w:sz w:val="24"/>
          <w:lang w:val="en-GB"/>
        </w:rPr>
        <w:t xml:space="preserve"> is critical to ensure </w:t>
      </w:r>
      <w:r w:rsidR="009029C5">
        <w:rPr>
          <w:rFonts w:ascii="Times New Roman" w:hAnsi="Times New Roman"/>
          <w:bCs/>
          <w:sz w:val="24"/>
          <w:lang w:val="en-GB"/>
        </w:rPr>
        <w:t>a successful</w:t>
      </w:r>
      <w:r w:rsidRPr="00CA5DF2">
        <w:rPr>
          <w:rFonts w:ascii="Times New Roman" w:hAnsi="Times New Roman"/>
          <w:bCs/>
          <w:sz w:val="24"/>
          <w:lang w:val="en-GB"/>
        </w:rPr>
        <w:t xml:space="preserve"> </w:t>
      </w:r>
      <w:r w:rsidR="009029C5">
        <w:rPr>
          <w:rFonts w:ascii="Times New Roman" w:hAnsi="Times New Roman"/>
          <w:bCs/>
          <w:sz w:val="24"/>
          <w:lang w:val="en-GB"/>
        </w:rPr>
        <w:t>clinical outcome</w:t>
      </w:r>
      <w:r w:rsidR="0066059C">
        <w:rPr>
          <w:rFonts w:ascii="Times New Roman" w:hAnsi="Times New Roman"/>
          <w:bCs/>
          <w:sz w:val="24"/>
          <w:lang w:val="en-GB"/>
        </w:rPr>
        <w:t>.</w:t>
      </w:r>
      <w:r w:rsidR="00855554">
        <w:rPr>
          <w:rFonts w:ascii="Times New Roman" w:hAnsi="Times New Roman"/>
          <w:bCs/>
          <w:sz w:val="24"/>
          <w:lang w:val="en-GB"/>
        </w:rPr>
        <w:t xml:space="preserve"> </w:t>
      </w:r>
      <w:r w:rsidR="008732D8">
        <w:fldChar w:fldCharType="begin"/>
      </w:r>
      <w:r w:rsidR="008732D8" w:rsidRPr="008732D8">
        <w:rPr>
          <w:lang w:val="en-GB"/>
          <w:rPrChange w:id="0" w:author="Nicolas Blöchliger" w:date="2016-11-10T15:58:00Z">
            <w:rPr/>
          </w:rPrChange>
        </w:rPr>
        <w:instrText xml:space="preserve"> HYPERLINK \l "_ENREF_1" \o "Oteo, 2010 #382" </w:instrText>
      </w:r>
      <w:r w:rsidR="008732D8">
        <w:fldChar w:fldCharType="separate"/>
      </w:r>
      <w:r w:rsidR="003F4552">
        <w:rPr>
          <w:rFonts w:ascii="Times New Roman" w:hAnsi="Times New Roman"/>
          <w:bCs/>
          <w:sz w:val="24"/>
          <w:lang w:val="en-GB"/>
        </w:rPr>
        <w:fldChar w:fldCharType="begin">
          <w:fldData xml:space="preserve">PEVuZE5vdGU+PENpdGU+PEF1dGhvcj5PdGVvPC9BdXRob3I+PFllYXI+MjAxMDwvWWVhcj48UmVj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</w:fldData>
        </w:fldChar>
      </w:r>
      <w:r w:rsidR="003F4552">
        <w:rPr>
          <w:rFonts w:ascii="Times New Roman" w:hAnsi="Times New Roman"/>
          <w:bCs/>
          <w:sz w:val="24"/>
          <w:lang w:val="en-GB"/>
        </w:rPr>
        <w:instrText xml:space="preserve"> ADDIN EN.CITE </w:instrText>
      </w:r>
      <w:r w:rsidR="003F4552">
        <w:rPr>
          <w:rFonts w:ascii="Times New Roman" w:hAnsi="Times New Roman"/>
          <w:bCs/>
          <w:sz w:val="24"/>
          <w:lang w:val="en-GB"/>
        </w:rPr>
        <w:fldChar w:fldCharType="begin">
          <w:fldData xml:space="preserve">PEVuZE5vdGU+PENpdGU+PEF1dGhvcj5PdGVvPC9BdXRob3I+PFllYXI+MjAxMDwvWWVhcj48UmVj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</w:fldData>
        </w:fldChar>
      </w:r>
      <w:r w:rsidR="003F4552">
        <w:rPr>
          <w:rFonts w:ascii="Times New Roman" w:hAnsi="Times New Roman"/>
          <w:bCs/>
          <w:sz w:val="24"/>
          <w:lang w:val="en-GB"/>
        </w:rPr>
        <w:instrText xml:space="preserve"> ADDIN EN.CITE.DATA </w:instrText>
      </w:r>
      <w:r w:rsidR="003F4552">
        <w:rPr>
          <w:rFonts w:ascii="Times New Roman" w:hAnsi="Times New Roman"/>
          <w:bCs/>
          <w:sz w:val="24"/>
          <w:lang w:val="en-GB"/>
        </w:rPr>
      </w:r>
      <w:r w:rsidR="003F4552">
        <w:rPr>
          <w:rFonts w:ascii="Times New Roman" w:hAnsi="Times New Roman"/>
          <w:bCs/>
          <w:sz w:val="24"/>
          <w:lang w:val="en-GB"/>
        </w:rPr>
        <w:fldChar w:fldCharType="end"/>
      </w:r>
      <w:r w:rsidR="003F4552">
        <w:rPr>
          <w:rFonts w:ascii="Times New Roman" w:hAnsi="Times New Roman"/>
          <w:bCs/>
          <w:sz w:val="24"/>
          <w:lang w:val="en-GB"/>
        </w:rPr>
      </w:r>
      <w:r w:rsidR="003F4552">
        <w:rPr>
          <w:rFonts w:ascii="Times New Roman" w:hAnsi="Times New Roman"/>
          <w:bCs/>
          <w:sz w:val="24"/>
          <w:lang w:val="en-GB"/>
        </w:rPr>
        <w:fldChar w:fldCharType="separate"/>
      </w:r>
      <w:r w:rsidR="003F4552" w:rsidRPr="00855554">
        <w:rPr>
          <w:rFonts w:ascii="Times New Roman" w:hAnsi="Times New Roman"/>
          <w:bCs/>
          <w:noProof/>
          <w:sz w:val="24"/>
          <w:vertAlign w:val="superscript"/>
          <w:lang w:val="en-GB"/>
        </w:rPr>
        <w:t>1-5</w:t>
      </w:r>
      <w:r w:rsidR="003F4552">
        <w:rPr>
          <w:rFonts w:ascii="Times New Roman" w:hAnsi="Times New Roman"/>
          <w:bCs/>
          <w:sz w:val="24"/>
          <w:lang w:val="en-GB"/>
        </w:rPr>
        <w:fldChar w:fldCharType="end"/>
      </w:r>
      <w:r w:rsidR="008732D8">
        <w:rPr>
          <w:rFonts w:ascii="Times New Roman" w:hAnsi="Times New Roman"/>
          <w:bCs/>
          <w:sz w:val="24"/>
          <w:lang w:val="en-GB"/>
        </w:rPr>
        <w:fldChar w:fldCharType="end"/>
      </w:r>
      <w:r w:rsidRPr="00CA5DF2">
        <w:rPr>
          <w:rFonts w:ascii="Times New Roman" w:hAnsi="Times New Roman"/>
          <w:bCs/>
          <w:sz w:val="24"/>
          <w:lang w:val="en-GB"/>
        </w:rPr>
        <w:t xml:space="preserve"> [</w:t>
      </w:r>
      <w:r w:rsidRPr="00CA5DF2">
        <w:rPr>
          <w:rFonts w:ascii="Times New Roman" w:hAnsi="Times New Roman"/>
          <w:bCs/>
          <w:sz w:val="24"/>
          <w:highlight w:val="cyan"/>
          <w:lang w:val="en-GB"/>
        </w:rPr>
        <w:t xml:space="preserve">ESBL: </w:t>
      </w:r>
      <w:proofErr w:type="spellStart"/>
      <w:r w:rsidRPr="00CA5DF2">
        <w:rPr>
          <w:rFonts w:ascii="Times New Roman" w:hAnsi="Times New Roman"/>
          <w:bCs/>
          <w:sz w:val="24"/>
          <w:highlight w:val="cyan"/>
          <w:lang w:val="en-GB"/>
        </w:rPr>
        <w:t>Pfaller</w:t>
      </w:r>
      <w:proofErr w:type="spellEnd"/>
      <w:r w:rsidRPr="00CA5DF2">
        <w:rPr>
          <w:rFonts w:ascii="Times New Roman" w:hAnsi="Times New Roman"/>
          <w:bCs/>
          <w:sz w:val="24"/>
          <w:highlight w:val="cyan"/>
          <w:lang w:val="en-GB"/>
        </w:rPr>
        <w:t xml:space="preserve">, </w:t>
      </w:r>
      <w:proofErr w:type="spellStart"/>
      <w:r w:rsidRPr="00CA5DF2">
        <w:rPr>
          <w:rFonts w:ascii="Times New Roman" w:hAnsi="Times New Roman"/>
          <w:bCs/>
          <w:sz w:val="24"/>
          <w:highlight w:val="cyan"/>
          <w:lang w:val="en-GB"/>
        </w:rPr>
        <w:t>Oteo</w:t>
      </w:r>
      <w:proofErr w:type="spellEnd"/>
      <w:r w:rsidRPr="00CA5DF2">
        <w:rPr>
          <w:rFonts w:ascii="Times New Roman" w:hAnsi="Times New Roman"/>
          <w:bCs/>
          <w:sz w:val="24"/>
          <w:highlight w:val="cyan"/>
          <w:lang w:val="en-GB"/>
        </w:rPr>
        <w:t xml:space="preserve">, </w:t>
      </w:r>
      <w:proofErr w:type="spellStart"/>
      <w:r w:rsidRPr="00CA5DF2">
        <w:rPr>
          <w:rFonts w:ascii="Times New Roman" w:hAnsi="Times New Roman"/>
          <w:bCs/>
          <w:sz w:val="24"/>
          <w:highlight w:val="cyan"/>
          <w:lang w:val="en-GB"/>
        </w:rPr>
        <w:t>Pitout</w:t>
      </w:r>
      <w:proofErr w:type="spellEnd"/>
      <w:r w:rsidRPr="00CA5DF2">
        <w:rPr>
          <w:rFonts w:ascii="Times New Roman" w:hAnsi="Times New Roman"/>
          <w:bCs/>
          <w:sz w:val="24"/>
          <w:highlight w:val="cyan"/>
          <w:lang w:val="en-GB"/>
        </w:rPr>
        <w:t xml:space="preserve">, </w:t>
      </w:r>
      <w:proofErr w:type="spellStart"/>
      <w:r w:rsidRPr="00CA5DF2">
        <w:rPr>
          <w:rFonts w:ascii="Times New Roman" w:hAnsi="Times New Roman"/>
          <w:bCs/>
          <w:sz w:val="24"/>
          <w:highlight w:val="cyan"/>
          <w:lang w:val="en-GB"/>
        </w:rPr>
        <w:t>AmpC</w:t>
      </w:r>
      <w:proofErr w:type="spellEnd"/>
      <w:r w:rsidRPr="00CA5DF2">
        <w:rPr>
          <w:rFonts w:ascii="Times New Roman" w:hAnsi="Times New Roman"/>
          <w:bCs/>
          <w:sz w:val="24"/>
          <w:highlight w:val="cyan"/>
          <w:lang w:val="en-GB"/>
        </w:rPr>
        <w:t xml:space="preserve">: Siu, </w:t>
      </w:r>
      <w:proofErr w:type="spellStart"/>
      <w:r w:rsidRPr="00CA5DF2">
        <w:rPr>
          <w:rFonts w:ascii="Times New Roman" w:hAnsi="Times New Roman"/>
          <w:bCs/>
          <w:sz w:val="24"/>
          <w:highlight w:val="cyan"/>
          <w:lang w:val="en-GB"/>
        </w:rPr>
        <w:t>alles</w:t>
      </w:r>
      <w:proofErr w:type="spellEnd"/>
      <w:r w:rsidRPr="00CA5DF2">
        <w:rPr>
          <w:rFonts w:ascii="Times New Roman" w:hAnsi="Times New Roman"/>
          <w:bCs/>
          <w:sz w:val="24"/>
          <w:highlight w:val="cyan"/>
          <w:lang w:val="en-GB"/>
        </w:rPr>
        <w:t xml:space="preserve"> </w:t>
      </w:r>
      <w:proofErr w:type="spellStart"/>
      <w:r w:rsidRPr="00CA5DF2">
        <w:rPr>
          <w:rFonts w:ascii="Times New Roman" w:hAnsi="Times New Roman"/>
          <w:bCs/>
          <w:sz w:val="24"/>
          <w:highlight w:val="cyan"/>
          <w:lang w:val="en-GB"/>
        </w:rPr>
        <w:t>andere</w:t>
      </w:r>
      <w:proofErr w:type="spellEnd"/>
      <w:r w:rsidRPr="00CA5DF2">
        <w:rPr>
          <w:rFonts w:ascii="Times New Roman" w:hAnsi="Times New Roman"/>
          <w:bCs/>
          <w:sz w:val="24"/>
          <w:highlight w:val="cyan"/>
          <w:lang w:val="en-GB"/>
        </w:rPr>
        <w:t xml:space="preserve">: EUCAST Resistance </w:t>
      </w:r>
      <w:proofErr w:type="spellStart"/>
      <w:r w:rsidRPr="00CA5DF2">
        <w:rPr>
          <w:rFonts w:ascii="Times New Roman" w:hAnsi="Times New Roman"/>
          <w:bCs/>
          <w:sz w:val="24"/>
          <w:highlight w:val="cyan"/>
          <w:lang w:val="en-GB"/>
        </w:rPr>
        <w:t>mechs</w:t>
      </w:r>
      <w:proofErr w:type="spellEnd"/>
      <w:r w:rsidR="0066059C">
        <w:rPr>
          <w:rFonts w:ascii="Times New Roman" w:hAnsi="Times New Roman"/>
          <w:bCs/>
          <w:sz w:val="24"/>
          <w:lang w:val="en-GB"/>
        </w:rPr>
        <w:t>]</w:t>
      </w:r>
      <w:r>
        <w:rPr>
          <w:rFonts w:ascii="Times New Roman" w:hAnsi="Times New Roman"/>
          <w:bCs/>
          <w:sz w:val="24"/>
          <w:lang w:val="en-GB"/>
        </w:rPr>
        <w:t xml:space="preserve"> </w:t>
      </w:r>
      <w:r w:rsidR="009E186B" w:rsidRPr="00FE49D0">
        <w:rPr>
          <w:rFonts w:ascii="Times New Roman" w:hAnsi="Times New Roman"/>
          <w:bCs/>
          <w:sz w:val="24"/>
          <w:lang w:val="en-GB"/>
        </w:rPr>
        <w:t>Rapid</w:t>
      </w:r>
      <w:r w:rsidR="00E11C98">
        <w:rPr>
          <w:rFonts w:ascii="Times New Roman" w:hAnsi="Times New Roman"/>
          <w:bCs/>
          <w:sz w:val="24"/>
          <w:lang w:val="en-GB"/>
        </w:rPr>
        <w:t xml:space="preserve"> implementation of an</w:t>
      </w:r>
      <w:r w:rsidR="009E186B" w:rsidRPr="00FE49D0">
        <w:rPr>
          <w:rFonts w:ascii="Times New Roman" w:hAnsi="Times New Roman"/>
          <w:bCs/>
          <w:sz w:val="24"/>
          <w:lang w:val="en-GB"/>
        </w:rPr>
        <w:t xml:space="preserve"> effective</w:t>
      </w:r>
      <w:r w:rsidR="009425B4">
        <w:rPr>
          <w:rFonts w:ascii="Times New Roman" w:hAnsi="Times New Roman"/>
          <w:bCs/>
          <w:sz w:val="24"/>
          <w:lang w:val="en-GB"/>
        </w:rPr>
        <w:t>, targeted</w:t>
      </w:r>
      <w:r w:rsidR="009E186B" w:rsidRPr="00FE49D0">
        <w:rPr>
          <w:rFonts w:ascii="Times New Roman" w:hAnsi="Times New Roman"/>
          <w:bCs/>
          <w:sz w:val="24"/>
          <w:lang w:val="en-GB"/>
        </w:rPr>
        <w:t xml:space="preserve"> antibiotic treatment</w:t>
      </w:r>
      <w:r w:rsidR="009E186B">
        <w:rPr>
          <w:rFonts w:ascii="Times New Roman" w:hAnsi="Times New Roman"/>
          <w:bCs/>
          <w:sz w:val="24"/>
          <w:lang w:val="en-GB"/>
        </w:rPr>
        <w:t xml:space="preserve"> </w:t>
      </w:r>
      <w:r w:rsidR="009E186B" w:rsidRPr="00FE49D0">
        <w:rPr>
          <w:rFonts w:ascii="Times New Roman" w:hAnsi="Times New Roman"/>
          <w:bCs/>
          <w:sz w:val="24"/>
          <w:lang w:val="en-GB"/>
        </w:rPr>
        <w:t>significantly improves clinical outcome and reduces mortality</w:t>
      </w:r>
      <w:r w:rsidR="0066059C">
        <w:rPr>
          <w:rFonts w:ascii="Times New Roman" w:hAnsi="Times New Roman"/>
          <w:bCs/>
          <w:sz w:val="24"/>
          <w:lang w:val="en-GB"/>
        </w:rPr>
        <w:t>.</w:t>
      </w:r>
      <w:r w:rsidR="009E186B" w:rsidRPr="00FE49D0">
        <w:rPr>
          <w:rFonts w:ascii="Times New Roman" w:hAnsi="Times New Roman"/>
          <w:bCs/>
          <w:sz w:val="24"/>
          <w:lang w:val="en-GB"/>
        </w:rPr>
        <w:t xml:space="preserve"> </w:t>
      </w:r>
      <w:r w:rsidR="008732D8">
        <w:fldChar w:fldCharType="begin"/>
      </w:r>
      <w:r w:rsidR="008732D8" w:rsidRPr="008732D8">
        <w:rPr>
          <w:lang w:val="en-GB"/>
          <w:rPrChange w:id="1" w:author="Nicolas Blöchliger" w:date="2016-11-10T15:58:00Z">
            <w:rPr/>
          </w:rPrChange>
        </w:rPr>
        <w:instrText xml:space="preserve"> HYPERLINK \l "_ENREF_6" \o "Buehler, 2016 #2631" </w:instrText>
      </w:r>
      <w:r w:rsidR="008732D8">
        <w:fldChar w:fldCharType="separate"/>
      </w:r>
      <w:r w:rsidR="003F4552">
        <w:rPr>
          <w:rFonts w:ascii="Times New Roman" w:hAnsi="Times New Roman"/>
          <w:bCs/>
          <w:sz w:val="24"/>
          <w:lang w:val="en-GB"/>
        </w:rPr>
        <w:fldChar w:fldCharType="begin">
          <w:fldData xml:space="preserve">PEVuZE5vdGU+PENpdGU+PEF1dGhvcj5CdWVobGVyPC9BdXRob3I+PFllYXI+MjAxNjwvWWVhcj48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</w:fldData>
        </w:fldChar>
      </w:r>
      <w:r w:rsidR="003F4552">
        <w:rPr>
          <w:rFonts w:ascii="Times New Roman" w:hAnsi="Times New Roman"/>
          <w:bCs/>
          <w:sz w:val="24"/>
          <w:lang w:val="en-GB"/>
        </w:rPr>
        <w:instrText xml:space="preserve"> ADDIN EN.CITE </w:instrText>
      </w:r>
      <w:r w:rsidR="003F4552">
        <w:rPr>
          <w:rFonts w:ascii="Times New Roman" w:hAnsi="Times New Roman"/>
          <w:bCs/>
          <w:sz w:val="24"/>
          <w:lang w:val="en-GB"/>
        </w:rPr>
        <w:fldChar w:fldCharType="begin">
          <w:fldData xml:space="preserve">PEVuZE5vdGU+PENpdGU+PEF1dGhvcj5CdWVobGVyPC9BdXRob3I+PFllYXI+MjAxNjwvWWVhcj48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</w:fldData>
        </w:fldChar>
      </w:r>
      <w:r w:rsidR="003F4552">
        <w:rPr>
          <w:rFonts w:ascii="Times New Roman" w:hAnsi="Times New Roman"/>
          <w:bCs/>
          <w:sz w:val="24"/>
          <w:lang w:val="en-GB"/>
        </w:rPr>
        <w:instrText xml:space="preserve"> ADDIN EN.CITE.DATA </w:instrText>
      </w:r>
      <w:r w:rsidR="003F4552">
        <w:rPr>
          <w:rFonts w:ascii="Times New Roman" w:hAnsi="Times New Roman"/>
          <w:bCs/>
          <w:sz w:val="24"/>
          <w:lang w:val="en-GB"/>
        </w:rPr>
      </w:r>
      <w:r w:rsidR="003F4552">
        <w:rPr>
          <w:rFonts w:ascii="Times New Roman" w:hAnsi="Times New Roman"/>
          <w:bCs/>
          <w:sz w:val="24"/>
          <w:lang w:val="en-GB"/>
        </w:rPr>
        <w:fldChar w:fldCharType="end"/>
      </w:r>
      <w:r w:rsidR="003F4552">
        <w:rPr>
          <w:rFonts w:ascii="Times New Roman" w:hAnsi="Times New Roman"/>
          <w:bCs/>
          <w:sz w:val="24"/>
          <w:lang w:val="en-GB"/>
        </w:rPr>
      </w:r>
      <w:r w:rsidR="003F4552">
        <w:rPr>
          <w:rFonts w:ascii="Times New Roman" w:hAnsi="Times New Roman"/>
          <w:bCs/>
          <w:sz w:val="24"/>
          <w:lang w:val="en-GB"/>
        </w:rPr>
        <w:fldChar w:fldCharType="separate"/>
      </w:r>
      <w:r w:rsidR="003F4552" w:rsidRPr="009B6624">
        <w:rPr>
          <w:rFonts w:ascii="Times New Roman" w:hAnsi="Times New Roman"/>
          <w:bCs/>
          <w:noProof/>
          <w:sz w:val="24"/>
          <w:vertAlign w:val="superscript"/>
          <w:lang w:val="en-GB"/>
        </w:rPr>
        <w:t>6-8</w:t>
      </w:r>
      <w:r w:rsidR="003F4552">
        <w:rPr>
          <w:rFonts w:ascii="Times New Roman" w:hAnsi="Times New Roman"/>
          <w:bCs/>
          <w:sz w:val="24"/>
          <w:lang w:val="en-GB"/>
        </w:rPr>
        <w:fldChar w:fldCharType="end"/>
      </w:r>
      <w:r w:rsidR="008732D8">
        <w:rPr>
          <w:rFonts w:ascii="Times New Roman" w:hAnsi="Times New Roman"/>
          <w:bCs/>
          <w:sz w:val="24"/>
          <w:lang w:val="en-GB"/>
        </w:rPr>
        <w:fldChar w:fldCharType="end"/>
      </w:r>
      <w:r w:rsidR="009B6624">
        <w:rPr>
          <w:rFonts w:ascii="Times New Roman" w:hAnsi="Times New Roman"/>
          <w:bCs/>
          <w:sz w:val="24"/>
          <w:lang w:val="en-GB"/>
        </w:rPr>
        <w:t xml:space="preserve"> (</w:t>
      </w:r>
      <w:r w:rsidR="009B6624" w:rsidRPr="009B6624">
        <w:rPr>
          <w:rFonts w:ascii="Times New Roman" w:hAnsi="Times New Roman"/>
          <w:bCs/>
          <w:sz w:val="24"/>
          <w:highlight w:val="cyan"/>
          <w:lang w:val="en-GB"/>
        </w:rPr>
        <w:t>Ferrer, Kumar, Buehler</w:t>
      </w:r>
      <w:r w:rsidR="009B6624">
        <w:rPr>
          <w:rFonts w:ascii="Times New Roman" w:hAnsi="Times New Roman"/>
          <w:bCs/>
          <w:sz w:val="24"/>
          <w:lang w:val="en-GB"/>
        </w:rPr>
        <w:t xml:space="preserve">) </w:t>
      </w:r>
      <w:r w:rsidR="004626FE" w:rsidRPr="006C5F1B">
        <w:rPr>
          <w:rFonts w:ascii="Times New Roman" w:hAnsi="Times New Roman"/>
          <w:bCs/>
          <w:sz w:val="24"/>
          <w:lang w:val="en-GB"/>
        </w:rPr>
        <w:t xml:space="preserve">Automated microdilution </w:t>
      </w:r>
      <w:r w:rsidR="00800EED" w:rsidRPr="006C5F1B">
        <w:rPr>
          <w:rFonts w:ascii="Times New Roman" w:hAnsi="Times New Roman"/>
          <w:bCs/>
          <w:sz w:val="24"/>
          <w:lang w:val="en-GB"/>
        </w:rPr>
        <w:t>antibiotic susceptibility testing (</w:t>
      </w:r>
      <w:r w:rsidR="004626FE" w:rsidRPr="006C5F1B">
        <w:rPr>
          <w:rFonts w:ascii="Times New Roman" w:hAnsi="Times New Roman"/>
          <w:bCs/>
          <w:sz w:val="24"/>
          <w:lang w:val="en-GB"/>
        </w:rPr>
        <w:t>AST</w:t>
      </w:r>
      <w:r w:rsidR="00800EED" w:rsidRPr="006C5F1B">
        <w:rPr>
          <w:rFonts w:ascii="Times New Roman" w:hAnsi="Times New Roman"/>
          <w:bCs/>
          <w:sz w:val="24"/>
          <w:lang w:val="en-GB"/>
        </w:rPr>
        <w:t>)</w:t>
      </w:r>
      <w:r w:rsidR="004626FE" w:rsidRPr="006C5F1B">
        <w:rPr>
          <w:rFonts w:ascii="Times New Roman" w:hAnsi="Times New Roman"/>
          <w:bCs/>
          <w:sz w:val="24"/>
          <w:lang w:val="en-GB"/>
        </w:rPr>
        <w:t xml:space="preserve"> provides results within 6h to 12h, but </w:t>
      </w:r>
      <w:r w:rsidR="00150AD1" w:rsidRPr="006C5F1B">
        <w:rPr>
          <w:rFonts w:ascii="Times New Roman" w:hAnsi="Times New Roman"/>
          <w:bCs/>
          <w:sz w:val="24"/>
          <w:lang w:val="en-GB"/>
        </w:rPr>
        <w:t>carries several</w:t>
      </w:r>
      <w:r w:rsidR="004626FE" w:rsidRPr="006C5F1B">
        <w:rPr>
          <w:rFonts w:ascii="Times New Roman" w:hAnsi="Times New Roman"/>
          <w:bCs/>
          <w:sz w:val="24"/>
          <w:lang w:val="en-GB"/>
        </w:rPr>
        <w:t xml:space="preserve"> disadvantages such as </w:t>
      </w:r>
      <w:r w:rsidR="00150AD1" w:rsidRPr="006C5F1B">
        <w:rPr>
          <w:rFonts w:ascii="Times New Roman" w:hAnsi="Times New Roman"/>
          <w:bCs/>
          <w:sz w:val="24"/>
          <w:lang w:val="en-GB"/>
        </w:rPr>
        <w:t>non-flexible</w:t>
      </w:r>
      <w:r w:rsidR="004626FE" w:rsidRPr="006C5F1B">
        <w:rPr>
          <w:rFonts w:ascii="Times New Roman" w:hAnsi="Times New Roman"/>
          <w:bCs/>
          <w:sz w:val="24"/>
          <w:lang w:val="en-GB"/>
        </w:rPr>
        <w:t xml:space="preserve"> drug panels, few drug</w:t>
      </w:r>
      <w:r w:rsidR="006C5F1B" w:rsidRPr="006C5F1B">
        <w:rPr>
          <w:rFonts w:ascii="Times New Roman" w:hAnsi="Times New Roman"/>
          <w:bCs/>
          <w:sz w:val="24"/>
          <w:lang w:val="en-GB"/>
        </w:rPr>
        <w:t xml:space="preserve"> concentrations tested</w:t>
      </w:r>
      <w:r w:rsidR="004626FE" w:rsidRPr="006C5F1B">
        <w:rPr>
          <w:rFonts w:ascii="Times New Roman" w:hAnsi="Times New Roman"/>
          <w:bCs/>
          <w:sz w:val="24"/>
          <w:lang w:val="en-GB"/>
        </w:rPr>
        <w:t xml:space="preserve">, </w:t>
      </w:r>
      <w:r w:rsidR="006C5F1B" w:rsidRPr="006C5F1B">
        <w:rPr>
          <w:rFonts w:ascii="Times New Roman" w:hAnsi="Times New Roman"/>
          <w:bCs/>
          <w:sz w:val="24"/>
          <w:lang w:val="en-GB"/>
        </w:rPr>
        <w:t xml:space="preserve">the </w:t>
      </w:r>
      <w:r w:rsidR="004626FE" w:rsidRPr="006C5F1B">
        <w:rPr>
          <w:rFonts w:ascii="Times New Roman" w:hAnsi="Times New Roman"/>
          <w:bCs/>
          <w:sz w:val="24"/>
          <w:lang w:val="en-GB"/>
        </w:rPr>
        <w:t xml:space="preserve">need of a separate </w:t>
      </w:r>
      <w:r w:rsidR="006C5F1B" w:rsidRPr="006C5F1B">
        <w:rPr>
          <w:rFonts w:ascii="Times New Roman" w:hAnsi="Times New Roman"/>
          <w:bCs/>
          <w:sz w:val="24"/>
          <w:lang w:val="en-GB"/>
        </w:rPr>
        <w:t xml:space="preserve">purity </w:t>
      </w:r>
      <w:r w:rsidR="004626FE" w:rsidRPr="006C5F1B">
        <w:rPr>
          <w:rFonts w:ascii="Times New Roman" w:hAnsi="Times New Roman"/>
          <w:bCs/>
          <w:sz w:val="24"/>
          <w:lang w:val="en-GB"/>
        </w:rPr>
        <w:t xml:space="preserve">check, </w:t>
      </w:r>
      <w:r w:rsidR="006C5F1B" w:rsidRPr="006C5F1B">
        <w:rPr>
          <w:rFonts w:ascii="Times New Roman" w:hAnsi="Times New Roman"/>
          <w:bCs/>
          <w:sz w:val="24"/>
          <w:lang w:val="en-GB"/>
        </w:rPr>
        <w:t xml:space="preserve">or </w:t>
      </w:r>
      <w:r w:rsidR="004626FE" w:rsidRPr="006C5F1B">
        <w:rPr>
          <w:rFonts w:ascii="Times New Roman" w:hAnsi="Times New Roman"/>
          <w:bCs/>
          <w:sz w:val="24"/>
          <w:lang w:val="en-GB"/>
        </w:rPr>
        <w:t>hardly detected synergism/antagonism phenomena</w:t>
      </w:r>
      <w:r w:rsidR="00E11C98">
        <w:rPr>
          <w:rFonts w:ascii="Times New Roman" w:hAnsi="Times New Roman"/>
          <w:bCs/>
          <w:sz w:val="24"/>
          <w:lang w:val="en-GB"/>
        </w:rPr>
        <w:t>,</w:t>
      </w:r>
      <w:r w:rsidR="006C5F1B" w:rsidRPr="006C5F1B">
        <w:rPr>
          <w:rFonts w:ascii="Times New Roman" w:hAnsi="Times New Roman"/>
          <w:bCs/>
          <w:sz w:val="24"/>
          <w:lang w:val="en-GB"/>
        </w:rPr>
        <w:t xml:space="preserve"> and</w:t>
      </w:r>
      <w:r w:rsidR="00D96B14">
        <w:rPr>
          <w:rFonts w:ascii="Times New Roman" w:hAnsi="Times New Roman"/>
          <w:bCs/>
          <w:sz w:val="24"/>
          <w:lang w:val="en-GB"/>
        </w:rPr>
        <w:t xml:space="preserve"> a comparably</w:t>
      </w:r>
      <w:r w:rsidR="004626FE" w:rsidRPr="006C5F1B">
        <w:rPr>
          <w:rFonts w:ascii="Times New Roman" w:hAnsi="Times New Roman"/>
          <w:bCs/>
          <w:sz w:val="24"/>
          <w:lang w:val="en-GB"/>
        </w:rPr>
        <w:t xml:space="preserve"> low sensitivity/specificity for</w:t>
      </w:r>
      <w:r w:rsidR="006C5F1B" w:rsidRPr="006C5F1B">
        <w:rPr>
          <w:rFonts w:ascii="Times New Roman" w:hAnsi="Times New Roman"/>
          <w:bCs/>
          <w:sz w:val="24"/>
          <w:lang w:val="en-GB"/>
        </w:rPr>
        <w:t xml:space="preserve"> the detection of</w:t>
      </w:r>
      <w:r w:rsidR="004626FE" w:rsidRPr="006C5F1B">
        <w:rPr>
          <w:rFonts w:ascii="Times New Roman" w:hAnsi="Times New Roman"/>
          <w:bCs/>
          <w:sz w:val="24"/>
          <w:lang w:val="en-GB"/>
        </w:rPr>
        <w:t xml:space="preserve"> important resistance mechanisms like ESBL</w:t>
      </w:r>
      <w:r w:rsidR="006C5F1B" w:rsidRPr="006C5F1B">
        <w:rPr>
          <w:rFonts w:ascii="Times New Roman" w:hAnsi="Times New Roman"/>
          <w:bCs/>
          <w:sz w:val="24"/>
          <w:lang w:val="en-GB"/>
        </w:rPr>
        <w:t>s</w:t>
      </w:r>
      <w:r w:rsidR="004626FE" w:rsidRPr="006C5F1B">
        <w:rPr>
          <w:rFonts w:ascii="Times New Roman" w:hAnsi="Times New Roman"/>
          <w:bCs/>
          <w:sz w:val="24"/>
          <w:lang w:val="en-GB"/>
        </w:rPr>
        <w:t xml:space="preserve">, </w:t>
      </w:r>
      <w:proofErr w:type="spellStart"/>
      <w:r w:rsidR="004626FE" w:rsidRPr="006C5F1B">
        <w:rPr>
          <w:rFonts w:ascii="Times New Roman" w:hAnsi="Times New Roman"/>
          <w:bCs/>
          <w:sz w:val="24"/>
          <w:lang w:val="en-GB"/>
        </w:rPr>
        <w:t>carbapenemases</w:t>
      </w:r>
      <w:proofErr w:type="spellEnd"/>
      <w:r w:rsidR="004626FE" w:rsidRPr="006C5F1B">
        <w:rPr>
          <w:rFonts w:ascii="Times New Roman" w:hAnsi="Times New Roman"/>
          <w:bCs/>
          <w:sz w:val="24"/>
          <w:lang w:val="en-GB"/>
        </w:rPr>
        <w:t xml:space="preserve">, or inducible </w:t>
      </w:r>
      <w:proofErr w:type="spellStart"/>
      <w:r w:rsidR="004626FE" w:rsidRPr="006C5F1B">
        <w:rPr>
          <w:rFonts w:ascii="Times New Roman" w:hAnsi="Times New Roman"/>
          <w:bCs/>
          <w:i/>
          <w:sz w:val="24"/>
          <w:lang w:val="en-GB"/>
        </w:rPr>
        <w:t>erm</w:t>
      </w:r>
      <w:proofErr w:type="spellEnd"/>
      <w:r w:rsidR="004626FE" w:rsidRPr="006C5F1B">
        <w:rPr>
          <w:rFonts w:ascii="Times New Roman" w:hAnsi="Times New Roman"/>
          <w:bCs/>
          <w:sz w:val="24"/>
          <w:lang w:val="en-GB"/>
        </w:rPr>
        <w:t>-mediated MLS</w:t>
      </w:r>
      <w:r w:rsidR="0014112E">
        <w:rPr>
          <w:rFonts w:ascii="Times New Roman" w:hAnsi="Times New Roman"/>
          <w:bCs/>
          <w:sz w:val="24"/>
          <w:lang w:val="en-GB"/>
        </w:rPr>
        <w:t>.</w:t>
      </w:r>
      <w:r w:rsidR="004626FE" w:rsidRPr="006C5F1B">
        <w:rPr>
          <w:rFonts w:ascii="Times New Roman" w:hAnsi="Times New Roman"/>
          <w:bCs/>
          <w:sz w:val="24"/>
          <w:lang w:val="en-GB"/>
        </w:rPr>
        <w:t xml:space="preserve"> </w:t>
      </w:r>
      <w:r w:rsidR="008732D8">
        <w:fldChar w:fldCharType="begin"/>
      </w:r>
      <w:r w:rsidR="008732D8" w:rsidRPr="008732D8">
        <w:rPr>
          <w:lang w:val="en-GB"/>
          <w:rPrChange w:id="2" w:author="Nicolas Blöchliger" w:date="2016-11-10T15:58:00Z">
            <w:rPr/>
          </w:rPrChange>
        </w:rPr>
        <w:instrText xml:space="preserve"> HYPERLINK \l "_ENREF_9" \o "Fisher, 2009 #425" </w:instrText>
      </w:r>
      <w:r w:rsidR="008732D8">
        <w:fldChar w:fldCharType="separate"/>
      </w:r>
      <w:r w:rsidR="003F4552" w:rsidRPr="006C5F1B">
        <w:rPr>
          <w:rFonts w:ascii="Times New Roman" w:hAnsi="Times New Roman"/>
          <w:bCs/>
          <w:sz w:val="24"/>
          <w:lang w:val="en-GB"/>
        </w:rPr>
        <w:fldChar w:fldCharType="begin">
          <w:fldData xml:space="preserve">PEVuZE5vdGU+PENpdGU+PEF1dGhvcj5GaXNoZXI8L0F1dGhvcj48WWVhcj4yMDA5PC9ZZWFyPjxS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</w:fldData>
        </w:fldChar>
      </w:r>
      <w:r w:rsidR="003F4552">
        <w:rPr>
          <w:rFonts w:ascii="Times New Roman" w:hAnsi="Times New Roman"/>
          <w:bCs/>
          <w:sz w:val="24"/>
          <w:lang w:val="en-GB"/>
        </w:rPr>
        <w:instrText xml:space="preserve"> ADDIN EN.CITE </w:instrText>
      </w:r>
      <w:r w:rsidR="003F4552">
        <w:rPr>
          <w:rFonts w:ascii="Times New Roman" w:hAnsi="Times New Roman"/>
          <w:bCs/>
          <w:sz w:val="24"/>
          <w:lang w:val="en-GB"/>
        </w:rPr>
        <w:fldChar w:fldCharType="begin">
          <w:fldData xml:space="preserve">PEVuZE5vdGU+PENpdGU+PEF1dGhvcj5GaXNoZXI8L0F1dGhvcj48WWVhcj4yMDA5PC9ZZWFyPjxS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</w:fldData>
        </w:fldChar>
      </w:r>
      <w:r w:rsidR="003F4552">
        <w:rPr>
          <w:rFonts w:ascii="Times New Roman" w:hAnsi="Times New Roman"/>
          <w:bCs/>
          <w:sz w:val="24"/>
          <w:lang w:val="en-GB"/>
        </w:rPr>
        <w:instrText xml:space="preserve"> ADDIN EN.CITE.DATA </w:instrText>
      </w:r>
      <w:r w:rsidR="003F4552">
        <w:rPr>
          <w:rFonts w:ascii="Times New Roman" w:hAnsi="Times New Roman"/>
          <w:bCs/>
          <w:sz w:val="24"/>
          <w:lang w:val="en-GB"/>
        </w:rPr>
      </w:r>
      <w:r w:rsidR="003F4552">
        <w:rPr>
          <w:rFonts w:ascii="Times New Roman" w:hAnsi="Times New Roman"/>
          <w:bCs/>
          <w:sz w:val="24"/>
          <w:lang w:val="en-GB"/>
        </w:rPr>
        <w:fldChar w:fldCharType="end"/>
      </w:r>
      <w:r w:rsidR="003F4552" w:rsidRPr="006C5F1B">
        <w:rPr>
          <w:rFonts w:ascii="Times New Roman" w:hAnsi="Times New Roman"/>
          <w:bCs/>
          <w:sz w:val="24"/>
          <w:lang w:val="en-GB"/>
        </w:rPr>
      </w:r>
      <w:r w:rsidR="003F4552" w:rsidRPr="006C5F1B">
        <w:rPr>
          <w:rFonts w:ascii="Times New Roman" w:hAnsi="Times New Roman"/>
          <w:bCs/>
          <w:sz w:val="24"/>
          <w:lang w:val="en-GB"/>
        </w:rPr>
        <w:fldChar w:fldCharType="separate"/>
      </w:r>
      <w:r w:rsidR="003F4552" w:rsidRPr="009B6624">
        <w:rPr>
          <w:rFonts w:ascii="Times New Roman" w:hAnsi="Times New Roman"/>
          <w:bCs/>
          <w:noProof/>
          <w:sz w:val="24"/>
          <w:vertAlign w:val="superscript"/>
          <w:lang w:val="en-GB"/>
        </w:rPr>
        <w:t>9-11</w:t>
      </w:r>
      <w:r w:rsidR="003F4552" w:rsidRPr="006C5F1B">
        <w:rPr>
          <w:rFonts w:ascii="Times New Roman" w:hAnsi="Times New Roman"/>
          <w:bCs/>
          <w:sz w:val="24"/>
          <w:lang w:val="en-GB"/>
        </w:rPr>
        <w:fldChar w:fldCharType="end"/>
      </w:r>
      <w:r w:rsidR="008732D8">
        <w:rPr>
          <w:rFonts w:ascii="Times New Roman" w:hAnsi="Times New Roman"/>
          <w:bCs/>
          <w:sz w:val="24"/>
          <w:lang w:val="en-GB"/>
        </w:rPr>
        <w:fldChar w:fldCharType="end"/>
      </w:r>
      <w:r w:rsidR="004626FE" w:rsidRPr="006C5F1B">
        <w:rPr>
          <w:rFonts w:ascii="Times New Roman" w:hAnsi="Times New Roman"/>
          <w:bCs/>
          <w:sz w:val="24"/>
          <w:lang w:val="en-GB"/>
        </w:rPr>
        <w:t xml:space="preserve"> </w:t>
      </w:r>
      <w:r w:rsidR="004626FE" w:rsidRPr="00D96B14">
        <w:rPr>
          <w:rFonts w:ascii="Times New Roman" w:hAnsi="Times New Roman"/>
          <w:bCs/>
          <w:sz w:val="24"/>
          <w:lang w:val="en-GB"/>
        </w:rPr>
        <w:t>Molecular detection of resistance determinants is rapid in principle, but hampered by the vast number of resistance mechanisms to cover. Molecular AST tests by nature are focused on specific genetic elements, making maintenance of an accurate coverage and, hence, detection of the most relevant resistance genes a laborious task considering the different epidemiologies worldwide</w:t>
      </w:r>
      <w:r w:rsidR="0014112E">
        <w:rPr>
          <w:rFonts w:ascii="Times New Roman" w:hAnsi="Times New Roman"/>
          <w:bCs/>
          <w:sz w:val="24"/>
          <w:lang w:val="en-GB"/>
        </w:rPr>
        <w:t>.</w:t>
      </w:r>
      <w:r w:rsidR="004626FE" w:rsidRPr="00D96B14">
        <w:rPr>
          <w:rFonts w:ascii="Times New Roman" w:hAnsi="Times New Roman"/>
          <w:bCs/>
          <w:sz w:val="24"/>
          <w:lang w:val="en-GB"/>
        </w:rPr>
        <w:t xml:space="preserve"> </w:t>
      </w:r>
      <w:r w:rsidR="008732D8">
        <w:fldChar w:fldCharType="begin"/>
      </w:r>
      <w:r w:rsidR="008732D8" w:rsidRPr="008732D8">
        <w:rPr>
          <w:lang w:val="en-GB"/>
          <w:rPrChange w:id="3" w:author="Nicolas Blöchliger" w:date="2016-11-10T15:58:00Z">
            <w:rPr/>
          </w:rPrChange>
        </w:rPr>
        <w:instrText xml:space="preserve"> HYPERLINK \l "_ENREF_12" \o "EUCAST, 2016 #2385" </w:instrText>
      </w:r>
      <w:r w:rsidR="008732D8">
        <w:fldChar w:fldCharType="separate"/>
      </w:r>
      <w:r w:rsidR="003F4552" w:rsidRPr="00D96B14">
        <w:rPr>
          <w:rFonts w:ascii="Times New Roman" w:hAnsi="Times New Roman"/>
          <w:bCs/>
          <w:sz w:val="24"/>
          <w:lang w:val="en-GB"/>
        </w:rPr>
        <w:fldChar w:fldCharType="begin"/>
      </w:r>
      <w:r w:rsidR="003F4552">
        <w:rPr>
          <w:rFonts w:ascii="Times New Roman" w:hAnsi="Times New Roman"/>
          <w:bCs/>
          <w:sz w:val="24"/>
          <w:lang w:val="en-GB"/>
        </w:rPr>
        <w:instrText xml:space="preserve"> ADDIN EN.CITE &lt;EndNote&gt;&lt;Cite&gt;&lt;Author&gt;EUCAST&lt;/Author&gt;&lt;Year&gt;2016&lt;/Year&gt;&lt;RecNum&gt;2385&lt;/RecNum&gt;&lt;DisplayText&gt;&lt;style face="superscript"&gt;12&lt;/style&gt;&lt;/DisplayText&gt;&lt;record&gt;&lt;rec-number&gt;2385&lt;/rec-number&gt;&lt;foreign-keys&gt;&lt;key app="EN" db-id="paz59evx1v29r1e0ds9xx597e5vapvv2z2w0" timestamp="1468662282"&gt;2385&lt;/key&gt;&lt;/foreign-keys&gt;&lt;ref-type name="Journal Article"&gt;17&lt;/ref-type&gt;&lt;contributors&gt;&lt;authors&gt;&lt;author&gt;EUCAST&lt;/author&gt;&lt;/authors&gt;&lt;/contributors&gt;&lt;titles&gt;&lt;title&gt;Report from the EUCAST Subcommittee on the Role of Whole Genome Sequencing (WGS) in Antimicrobial Susceptibility Testing of Bacteria for consultation.&lt;/title&gt;&lt;secondary-title&gt;http://www.eucast.org/fileadmin/src/media/PDFs/EUCAST_files/Consultation/2016/EUCAST_WGS_report_consultation_20160511.pdf&lt;/secondary-title&gt;&lt;/titles&gt;&lt;periodical&gt;&lt;full-title&gt;http://www.eucast.org/fileadmin/src/media/PDFs/EUCAST_files/Consultation/2016/EUCAST_WGS_report_consultation_20160511.pdf&lt;/full-title&gt;&lt;/periodical&gt;&lt;dates&gt;&lt;year&gt;2016&lt;/year&gt;&lt;/dates&gt;&lt;urls&gt;&lt;/urls&gt;&lt;/record&gt;&lt;/Cite&gt;&lt;/EndNote&gt;</w:instrText>
      </w:r>
      <w:r w:rsidR="003F4552" w:rsidRPr="00D96B14">
        <w:rPr>
          <w:rFonts w:ascii="Times New Roman" w:hAnsi="Times New Roman"/>
          <w:bCs/>
          <w:sz w:val="24"/>
          <w:lang w:val="en-GB"/>
        </w:rPr>
        <w:fldChar w:fldCharType="separate"/>
      </w:r>
      <w:r w:rsidR="003F4552" w:rsidRPr="009B6624">
        <w:rPr>
          <w:rFonts w:ascii="Times New Roman" w:hAnsi="Times New Roman"/>
          <w:bCs/>
          <w:noProof/>
          <w:sz w:val="24"/>
          <w:vertAlign w:val="superscript"/>
          <w:lang w:val="en-GB"/>
        </w:rPr>
        <w:t>12</w:t>
      </w:r>
      <w:r w:rsidR="003F4552" w:rsidRPr="00D96B14">
        <w:rPr>
          <w:rFonts w:ascii="Times New Roman" w:hAnsi="Times New Roman"/>
          <w:bCs/>
          <w:sz w:val="24"/>
          <w:lang w:val="en-GB"/>
        </w:rPr>
        <w:fldChar w:fldCharType="end"/>
      </w:r>
      <w:r w:rsidR="008732D8">
        <w:rPr>
          <w:rFonts w:ascii="Times New Roman" w:hAnsi="Times New Roman"/>
          <w:bCs/>
          <w:sz w:val="24"/>
          <w:lang w:val="en-GB"/>
        </w:rPr>
        <w:fldChar w:fldCharType="end"/>
      </w:r>
      <w:r w:rsidR="004626FE" w:rsidRPr="00D96B14">
        <w:rPr>
          <w:rFonts w:ascii="Times New Roman" w:hAnsi="Times New Roman"/>
          <w:bCs/>
          <w:sz w:val="24"/>
          <w:lang w:val="en-GB"/>
        </w:rPr>
        <w:t xml:space="preserve"> In addition, the sole presence of genes does not necessarily correlate with expression and phenotypic resistance</w:t>
      </w:r>
      <w:r w:rsidR="0014112E">
        <w:rPr>
          <w:rFonts w:ascii="Times New Roman" w:hAnsi="Times New Roman"/>
          <w:bCs/>
          <w:sz w:val="24"/>
          <w:lang w:val="en-GB"/>
        </w:rPr>
        <w:t>.</w:t>
      </w:r>
      <w:r w:rsidR="004626FE" w:rsidRPr="00D96B14">
        <w:rPr>
          <w:rFonts w:ascii="Times New Roman" w:hAnsi="Times New Roman"/>
          <w:bCs/>
          <w:sz w:val="24"/>
          <w:lang w:val="en-GB"/>
        </w:rPr>
        <w:t xml:space="preserve"> Disk diffusion is still an affordable, accurate, reliable, and highly standardised AST method with the adv</w:t>
      </w:r>
      <w:r w:rsidR="0014112E">
        <w:rPr>
          <w:rFonts w:ascii="Times New Roman" w:hAnsi="Times New Roman"/>
          <w:bCs/>
          <w:sz w:val="24"/>
          <w:lang w:val="en-GB"/>
        </w:rPr>
        <w:t>antages of low consumable costs and</w:t>
      </w:r>
      <w:r w:rsidR="004626FE" w:rsidRPr="00D96B14">
        <w:rPr>
          <w:rFonts w:ascii="Times New Roman" w:hAnsi="Times New Roman"/>
          <w:bCs/>
          <w:sz w:val="24"/>
          <w:lang w:val="en-GB"/>
        </w:rPr>
        <w:t xml:space="preserve"> flexible drug panels. </w:t>
      </w:r>
      <w:r w:rsidRPr="00D96B14">
        <w:rPr>
          <w:rFonts w:ascii="Times New Roman" w:hAnsi="Times New Roman"/>
          <w:bCs/>
          <w:sz w:val="24"/>
          <w:lang w:val="en-GB"/>
        </w:rPr>
        <w:t>Procedures</w:t>
      </w:r>
      <w:r>
        <w:rPr>
          <w:rFonts w:ascii="Times New Roman" w:hAnsi="Times New Roman"/>
          <w:bCs/>
          <w:sz w:val="24"/>
          <w:lang w:val="en-GB"/>
        </w:rPr>
        <w:t xml:space="preserve"> to </w:t>
      </w:r>
      <w:r w:rsidR="0014112E">
        <w:rPr>
          <w:rFonts w:ascii="Times New Roman" w:hAnsi="Times New Roman"/>
          <w:bCs/>
          <w:sz w:val="24"/>
          <w:lang w:val="en-GB"/>
        </w:rPr>
        <w:t>reliably</w:t>
      </w:r>
      <w:r>
        <w:rPr>
          <w:rFonts w:ascii="Times New Roman" w:hAnsi="Times New Roman"/>
          <w:bCs/>
          <w:sz w:val="24"/>
          <w:lang w:val="en-GB"/>
        </w:rPr>
        <w:t xml:space="preserve"> detect </w:t>
      </w:r>
      <w:r w:rsidR="0014112E">
        <w:rPr>
          <w:rFonts w:ascii="Times New Roman" w:hAnsi="Times New Roman"/>
          <w:bCs/>
          <w:sz w:val="24"/>
          <w:lang w:val="en-GB"/>
        </w:rPr>
        <w:t>important</w:t>
      </w:r>
      <w:r>
        <w:rPr>
          <w:rFonts w:ascii="Times New Roman" w:hAnsi="Times New Roman"/>
          <w:bCs/>
          <w:sz w:val="24"/>
          <w:lang w:val="en-GB"/>
        </w:rPr>
        <w:t xml:space="preserve"> resistance mechanisms and their associated phenotypes using disk diffusion AST have been established</w:t>
      </w:r>
      <w:r w:rsidR="009E186B">
        <w:rPr>
          <w:rFonts w:ascii="Times New Roman" w:hAnsi="Times New Roman"/>
          <w:bCs/>
          <w:sz w:val="24"/>
          <w:lang w:val="en-GB"/>
        </w:rPr>
        <w:t>, but</w:t>
      </w:r>
      <w:r>
        <w:rPr>
          <w:rFonts w:ascii="Times New Roman" w:hAnsi="Times New Roman"/>
          <w:bCs/>
          <w:sz w:val="24"/>
          <w:lang w:val="en-GB"/>
        </w:rPr>
        <w:t xml:space="preserve"> EUCAST and CLSI recommend a</w:t>
      </w:r>
      <w:r w:rsidR="00E11C98">
        <w:rPr>
          <w:rFonts w:ascii="Times New Roman" w:hAnsi="Times New Roman"/>
          <w:bCs/>
          <w:sz w:val="24"/>
          <w:lang w:val="en-GB"/>
        </w:rPr>
        <w:t>n</w:t>
      </w:r>
      <w:r>
        <w:rPr>
          <w:rFonts w:ascii="Times New Roman" w:hAnsi="Times New Roman"/>
          <w:bCs/>
          <w:sz w:val="24"/>
          <w:lang w:val="en-GB"/>
        </w:rPr>
        <w:t xml:space="preserve"> incubation time of 16h to 18h for most species drug combinations</w:t>
      </w:r>
      <w:r w:rsidR="00E11C98">
        <w:rPr>
          <w:rFonts w:ascii="Times New Roman" w:hAnsi="Times New Roman"/>
          <w:bCs/>
          <w:sz w:val="24"/>
          <w:lang w:val="en-GB"/>
        </w:rPr>
        <w:t xml:space="preserve">. </w:t>
      </w:r>
      <w:r w:rsidR="00E11C98">
        <w:rPr>
          <w:rFonts w:ascii="Times New Roman" w:hAnsi="Times New Roman"/>
          <w:bCs/>
          <w:sz w:val="24"/>
          <w:lang w:val="en-GB"/>
        </w:rPr>
        <w:fldChar w:fldCharType="begin">
          <w:fldData xml:space="preserve">PEVuZE5vdGU+PENpdGU+PEF1dGhvcj5NYXVyZXI8L0F1dGhvcj48WWVhcj4yMDE1PC9ZZWFyPjxS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</w:fldData>
        </w:fldChar>
      </w:r>
      <w:r w:rsidR="009B6624">
        <w:rPr>
          <w:rFonts w:ascii="Times New Roman" w:hAnsi="Times New Roman"/>
          <w:bCs/>
          <w:sz w:val="24"/>
          <w:lang w:val="en-GB"/>
        </w:rPr>
        <w:instrText xml:space="preserve"> ADDIN EN.CITE </w:instrText>
      </w:r>
      <w:r w:rsidR="009B6624">
        <w:rPr>
          <w:rFonts w:ascii="Times New Roman" w:hAnsi="Times New Roman"/>
          <w:bCs/>
          <w:sz w:val="24"/>
          <w:lang w:val="en-GB"/>
        </w:rPr>
        <w:fldChar w:fldCharType="begin">
          <w:fldData xml:space="preserve">PEVuZE5vdGU+PENpdGU+PEF1dGhvcj5NYXVyZXI8L0F1dGhvcj48WWVhcj4yMDE1PC9ZZWFyPjxS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</w:fldData>
        </w:fldChar>
      </w:r>
      <w:r w:rsidR="009B6624">
        <w:rPr>
          <w:rFonts w:ascii="Times New Roman" w:hAnsi="Times New Roman"/>
          <w:bCs/>
          <w:sz w:val="24"/>
          <w:lang w:val="en-GB"/>
        </w:rPr>
        <w:instrText xml:space="preserve"> ADDIN EN.CITE.DATA </w:instrText>
      </w:r>
      <w:r w:rsidR="009B6624">
        <w:rPr>
          <w:rFonts w:ascii="Times New Roman" w:hAnsi="Times New Roman"/>
          <w:bCs/>
          <w:sz w:val="24"/>
          <w:lang w:val="en-GB"/>
        </w:rPr>
      </w:r>
      <w:r w:rsidR="009B6624">
        <w:rPr>
          <w:rFonts w:ascii="Times New Roman" w:hAnsi="Times New Roman"/>
          <w:bCs/>
          <w:sz w:val="24"/>
          <w:lang w:val="en-GB"/>
        </w:rPr>
        <w:fldChar w:fldCharType="end"/>
      </w:r>
      <w:r w:rsidR="00E11C98">
        <w:rPr>
          <w:rFonts w:ascii="Times New Roman" w:hAnsi="Times New Roman"/>
          <w:bCs/>
          <w:sz w:val="24"/>
          <w:lang w:val="en-GB"/>
        </w:rPr>
      </w:r>
      <w:r w:rsidR="00E11C98">
        <w:rPr>
          <w:rFonts w:ascii="Times New Roman" w:hAnsi="Times New Roman"/>
          <w:bCs/>
          <w:sz w:val="24"/>
          <w:lang w:val="en-GB"/>
        </w:rPr>
        <w:fldChar w:fldCharType="separate"/>
      </w:r>
      <w:r w:rsidR="008732D8">
        <w:fldChar w:fldCharType="begin"/>
      </w:r>
      <w:r w:rsidR="008732D8" w:rsidRPr="008732D8">
        <w:rPr>
          <w:lang w:val="en-GB"/>
          <w:rPrChange w:id="4" w:author="Nicolas Blöchliger" w:date="2016-11-10T15:58:00Z">
            <w:rPr/>
          </w:rPrChange>
        </w:rPr>
        <w:instrText xml:space="preserve"> HYPERLINK \l "_ENREF_5" \o "Testing, 2013 #1817" </w:instrText>
      </w:r>
      <w:r w:rsidR="008732D8">
        <w:fldChar w:fldCharType="separate"/>
      </w:r>
      <w:r w:rsidR="003F4552" w:rsidRPr="009B6624">
        <w:rPr>
          <w:rFonts w:ascii="Times New Roman" w:hAnsi="Times New Roman"/>
          <w:bCs/>
          <w:noProof/>
          <w:sz w:val="24"/>
          <w:vertAlign w:val="superscript"/>
          <w:lang w:val="en-GB"/>
        </w:rPr>
        <w:t>5</w:t>
      </w:r>
      <w:r w:rsidR="008732D8">
        <w:rPr>
          <w:rFonts w:ascii="Times New Roman" w:hAnsi="Times New Roman"/>
          <w:bCs/>
          <w:noProof/>
          <w:sz w:val="24"/>
          <w:vertAlign w:val="superscript"/>
          <w:lang w:val="en-GB"/>
        </w:rPr>
        <w:fldChar w:fldCharType="end"/>
      </w:r>
      <w:r w:rsidR="009B6624" w:rsidRPr="009B6624">
        <w:rPr>
          <w:rFonts w:ascii="Times New Roman" w:hAnsi="Times New Roman"/>
          <w:bCs/>
          <w:noProof/>
          <w:sz w:val="24"/>
          <w:vertAlign w:val="superscript"/>
          <w:lang w:val="en-GB"/>
        </w:rPr>
        <w:t xml:space="preserve">, </w:t>
      </w:r>
      <w:r w:rsidR="008732D8">
        <w:fldChar w:fldCharType="begin"/>
      </w:r>
      <w:r w:rsidR="008732D8" w:rsidRPr="008732D8">
        <w:rPr>
          <w:lang w:val="en-GB"/>
          <w:rPrChange w:id="5" w:author="Nicolas Blöchliger" w:date="2016-11-10T15:58:00Z">
            <w:rPr/>
          </w:rPrChange>
        </w:rPr>
        <w:instrText xml:space="preserve"> HYPERLINK \l "_ENREF_13" \o "Maurer, 2015 #1913" </w:instrText>
      </w:r>
      <w:r w:rsidR="008732D8">
        <w:fldChar w:fldCharType="separate"/>
      </w:r>
      <w:r w:rsidR="003F4552" w:rsidRPr="009B6624">
        <w:rPr>
          <w:rFonts w:ascii="Times New Roman" w:hAnsi="Times New Roman"/>
          <w:bCs/>
          <w:noProof/>
          <w:sz w:val="24"/>
          <w:vertAlign w:val="superscript"/>
          <w:lang w:val="en-GB"/>
        </w:rPr>
        <w:t>13-15</w:t>
      </w:r>
      <w:r w:rsidR="008732D8">
        <w:rPr>
          <w:rFonts w:ascii="Times New Roman" w:hAnsi="Times New Roman"/>
          <w:bCs/>
          <w:noProof/>
          <w:sz w:val="24"/>
          <w:vertAlign w:val="superscript"/>
          <w:lang w:val="en-GB"/>
        </w:rPr>
        <w:fldChar w:fldCharType="end"/>
      </w:r>
      <w:r w:rsidR="00E11C98">
        <w:rPr>
          <w:rFonts w:ascii="Times New Roman" w:hAnsi="Times New Roman"/>
          <w:bCs/>
          <w:sz w:val="24"/>
          <w:lang w:val="en-GB"/>
        </w:rPr>
        <w:fldChar w:fldCharType="end"/>
      </w:r>
      <w:r w:rsidR="009E186B">
        <w:rPr>
          <w:rFonts w:ascii="Times New Roman" w:hAnsi="Times New Roman"/>
          <w:bCs/>
          <w:sz w:val="24"/>
          <w:lang w:val="en-GB"/>
        </w:rPr>
        <w:t xml:space="preserve"> (</w:t>
      </w:r>
      <w:r w:rsidR="009E186B" w:rsidRPr="00CA5DF2">
        <w:rPr>
          <w:rFonts w:ascii="Times New Roman" w:hAnsi="Times New Roman"/>
          <w:bCs/>
          <w:sz w:val="24"/>
          <w:highlight w:val="cyan"/>
          <w:lang w:val="en-GB"/>
        </w:rPr>
        <w:t xml:space="preserve">EUCAST Res. </w:t>
      </w:r>
      <w:proofErr w:type="spellStart"/>
      <w:r w:rsidR="009E186B" w:rsidRPr="00CA5DF2">
        <w:rPr>
          <w:rFonts w:ascii="Times New Roman" w:hAnsi="Times New Roman"/>
          <w:bCs/>
          <w:sz w:val="24"/>
          <w:highlight w:val="cyan"/>
          <w:lang w:val="en-GB"/>
        </w:rPr>
        <w:t>Mech</w:t>
      </w:r>
      <w:proofErr w:type="spellEnd"/>
      <w:r w:rsidR="009E186B" w:rsidRPr="00CA5DF2">
        <w:rPr>
          <w:rFonts w:ascii="Times New Roman" w:hAnsi="Times New Roman"/>
          <w:bCs/>
          <w:sz w:val="24"/>
          <w:highlight w:val="cyan"/>
          <w:lang w:val="en-GB"/>
        </w:rPr>
        <w:t xml:space="preserve">; Maurer, </w:t>
      </w:r>
      <w:proofErr w:type="spellStart"/>
      <w:r w:rsidR="009E186B" w:rsidRPr="00CA5DF2">
        <w:rPr>
          <w:rFonts w:ascii="Times New Roman" w:hAnsi="Times New Roman"/>
          <w:bCs/>
          <w:sz w:val="24"/>
          <w:highlight w:val="cyan"/>
          <w:lang w:val="en-GB"/>
        </w:rPr>
        <w:t>Polsfuss</w:t>
      </w:r>
      <w:proofErr w:type="spellEnd"/>
      <w:r w:rsidR="009E186B">
        <w:rPr>
          <w:rFonts w:ascii="Times New Roman" w:hAnsi="Times New Roman"/>
          <w:bCs/>
          <w:sz w:val="24"/>
          <w:lang w:val="en-GB"/>
        </w:rPr>
        <w:t>)</w:t>
      </w:r>
      <w:r w:rsidRPr="00CA5DF2">
        <w:rPr>
          <w:rFonts w:ascii="Times New Roman" w:hAnsi="Times New Roman"/>
          <w:bCs/>
          <w:sz w:val="24"/>
          <w:lang w:val="en-GB"/>
        </w:rPr>
        <w:t xml:space="preserve"> </w:t>
      </w:r>
      <w:r w:rsidR="00DC6FBF">
        <w:rPr>
          <w:rFonts w:ascii="Times New Roman" w:hAnsi="Times New Roman"/>
          <w:bCs/>
          <w:sz w:val="24"/>
          <w:lang w:val="en-GB"/>
        </w:rPr>
        <w:t>We recently demonstrated that early reading of disk diffusion is principally possible by using automated systems</w:t>
      </w:r>
      <w:r w:rsidR="00E415B4">
        <w:rPr>
          <w:rFonts w:ascii="Times New Roman" w:hAnsi="Times New Roman"/>
          <w:bCs/>
          <w:sz w:val="24"/>
          <w:lang w:val="en-GB"/>
        </w:rPr>
        <w:t>, but major and very major interpretation errors resulted, if current EUCAST CBPs were applied pointing to mandatory adaptions for rapid disk diffusion AST</w:t>
      </w:r>
      <w:r w:rsidR="00E11C98">
        <w:rPr>
          <w:rFonts w:ascii="Times New Roman" w:hAnsi="Times New Roman"/>
          <w:bCs/>
          <w:sz w:val="24"/>
          <w:lang w:val="en-GB"/>
        </w:rPr>
        <w:t xml:space="preserve">. </w:t>
      </w:r>
      <w:r w:rsidR="00792E3B">
        <w:fldChar w:fldCharType="begin"/>
      </w:r>
      <w:r w:rsidR="00792E3B" w:rsidRPr="00792E3B">
        <w:rPr>
          <w:lang w:val="en-GB"/>
          <w:rPrChange w:id="6" w:author="Nicolas Blöchliger" w:date="2016-11-10T14:49:00Z">
            <w:rPr/>
          </w:rPrChange>
        </w:rPr>
        <w:instrText xml:space="preserve"> HYPERLINK \l "_ENREF_16" \o "1,  #2630" </w:instrText>
      </w:r>
      <w:r w:rsidR="00792E3B">
        <w:fldChar w:fldCharType="separate"/>
      </w:r>
      <w:r w:rsidR="003F4552">
        <w:rPr>
          <w:rFonts w:ascii="Times New Roman" w:hAnsi="Times New Roman"/>
          <w:bCs/>
          <w:sz w:val="24"/>
          <w:lang w:val="en-GB"/>
        </w:rPr>
        <w:fldChar w:fldCharType="begin"/>
      </w:r>
      <w:r w:rsidR="003F4552">
        <w:rPr>
          <w:rFonts w:ascii="Times New Roman" w:hAnsi="Times New Roman"/>
          <w:bCs/>
          <w:sz w:val="24"/>
          <w:lang w:val="en-GB"/>
        </w:rPr>
        <w:instrText xml:space="preserve"> ADDIN EN.CITE &lt;EndNote&gt;&lt;Cite&gt;&lt;Author&gt;1&lt;/Author&gt;&lt;RecNum&gt;2630&lt;/RecNum&gt;&lt;DisplayText&gt;&lt;style face="superscript"&gt;16&lt;/style&gt;&lt;/DisplayText&gt;&lt;record&gt;&lt;rec-number&gt;2630&lt;/rec-number&gt;&lt;foreign-keys&gt;&lt;key app="EN" db-id="paz59evx1v29r1e0ds9xx597e5vapvv2z2w0" timestamp="1478775972"&gt;2630&lt;/key&gt;&lt;/foreign-keys&gt;&lt;ref-type name="Journal Article"&gt;17&lt;/ref-type&gt;&lt;contributors&gt;&lt;authors&gt;&lt;author&gt;Hombach et al rapid AST MS 1&lt;/author&gt;&lt;/authors&gt;&lt;/contributors&gt;&lt;titles&gt;&lt;/titles&gt;&lt;dates&gt;&lt;/dates&gt;&lt;urls&gt;&lt;/urls&gt;&lt;/record&gt;&lt;/Cite&gt;&lt;/EndNote&gt;</w:instrText>
      </w:r>
      <w:r w:rsidR="003F4552">
        <w:rPr>
          <w:rFonts w:ascii="Times New Roman" w:hAnsi="Times New Roman"/>
          <w:bCs/>
          <w:sz w:val="24"/>
          <w:lang w:val="en-GB"/>
        </w:rPr>
        <w:fldChar w:fldCharType="separate"/>
      </w:r>
      <w:r w:rsidR="003F4552" w:rsidRPr="009B6624">
        <w:rPr>
          <w:rFonts w:ascii="Times New Roman" w:hAnsi="Times New Roman"/>
          <w:bCs/>
          <w:noProof/>
          <w:sz w:val="24"/>
          <w:vertAlign w:val="superscript"/>
          <w:lang w:val="en-GB"/>
        </w:rPr>
        <w:t>16</w:t>
      </w:r>
      <w:r w:rsidR="003F4552">
        <w:rPr>
          <w:rFonts w:ascii="Times New Roman" w:hAnsi="Times New Roman"/>
          <w:bCs/>
          <w:sz w:val="24"/>
          <w:lang w:val="en-GB"/>
        </w:rPr>
        <w:fldChar w:fldCharType="end"/>
      </w:r>
      <w:r w:rsidR="00792E3B">
        <w:rPr>
          <w:rFonts w:ascii="Times New Roman" w:hAnsi="Times New Roman"/>
          <w:bCs/>
          <w:sz w:val="24"/>
          <w:lang w:val="en-GB"/>
        </w:rPr>
        <w:fldChar w:fldCharType="end"/>
      </w:r>
      <w:r w:rsidR="00DC6FBF">
        <w:rPr>
          <w:rFonts w:ascii="Times New Roman" w:hAnsi="Times New Roman"/>
          <w:bCs/>
          <w:sz w:val="24"/>
          <w:lang w:val="en-GB"/>
        </w:rPr>
        <w:t xml:space="preserve"> (</w:t>
      </w:r>
      <w:r w:rsidR="00DC6FBF" w:rsidRPr="00DC6FBF">
        <w:rPr>
          <w:rFonts w:ascii="Times New Roman" w:hAnsi="Times New Roman"/>
          <w:bCs/>
          <w:sz w:val="24"/>
          <w:highlight w:val="cyan"/>
          <w:lang w:val="en-GB"/>
        </w:rPr>
        <w:t>ZIT MS1</w:t>
      </w:r>
      <w:r w:rsidR="00DC6FBF">
        <w:rPr>
          <w:rFonts w:ascii="Times New Roman" w:hAnsi="Times New Roman"/>
          <w:bCs/>
          <w:sz w:val="24"/>
          <w:lang w:val="en-GB"/>
        </w:rPr>
        <w:t xml:space="preserve">). </w:t>
      </w:r>
    </w:p>
    <w:p w:rsidR="006E53DC" w:rsidRPr="00F20870" w:rsidRDefault="009D702B" w:rsidP="00BB545C">
      <w:pPr>
        <w:suppressLineNumbers/>
        <w:spacing w:before="240" w:line="480" w:lineRule="auto"/>
        <w:ind w:right="-2" w:firstLine="284"/>
        <w:jc w:val="both"/>
        <w:rPr>
          <w:rFonts w:ascii="Times New Roman" w:hAnsi="Times New Roman"/>
          <w:bCs/>
          <w:sz w:val="24"/>
          <w:highlight w:val="cyan"/>
          <w:lang w:val="en-GB"/>
        </w:rPr>
      </w:pPr>
      <w:r w:rsidRPr="001B5095">
        <w:rPr>
          <w:rFonts w:ascii="Times New Roman" w:hAnsi="Times New Roman"/>
          <w:bCs/>
          <w:sz w:val="24"/>
          <w:highlight w:val="yellow"/>
          <w:lang w:val="en-GB"/>
        </w:rPr>
        <w:t xml:space="preserve"> </w:t>
      </w:r>
    </w:p>
    <w:p w:rsidR="00A43488" w:rsidRPr="00314031" w:rsidRDefault="00B765A8" w:rsidP="00C47C96">
      <w:pPr>
        <w:spacing w:line="480" w:lineRule="auto"/>
        <w:ind w:firstLine="284"/>
        <w:jc w:val="both"/>
        <w:rPr>
          <w:rFonts w:ascii="Times New Roman" w:hAnsi="Times New Roman"/>
          <w:sz w:val="24"/>
          <w:lang w:val="en-GB"/>
        </w:rPr>
      </w:pPr>
      <w:r w:rsidRPr="008F3EEC">
        <w:rPr>
          <w:rFonts w:ascii="Times New Roman" w:hAnsi="Times New Roman"/>
          <w:sz w:val="24"/>
          <w:lang w:val="en-GB"/>
        </w:rPr>
        <w:lastRenderedPageBreak/>
        <w:t xml:space="preserve">This study aimed at </w:t>
      </w:r>
      <w:proofErr w:type="spellStart"/>
      <w:r w:rsidR="008F3EEC" w:rsidRPr="008F3EEC">
        <w:rPr>
          <w:rFonts w:ascii="Times New Roman" w:hAnsi="Times New Roman"/>
          <w:sz w:val="24"/>
          <w:lang w:val="en-GB"/>
        </w:rPr>
        <w:t>i</w:t>
      </w:r>
      <w:proofErr w:type="spellEnd"/>
      <w:r w:rsidR="008F3EEC" w:rsidRPr="008F3EEC">
        <w:rPr>
          <w:rFonts w:ascii="Times New Roman" w:hAnsi="Times New Roman"/>
          <w:sz w:val="24"/>
          <w:lang w:val="en-GB"/>
        </w:rPr>
        <w:t xml:space="preserve">) </w:t>
      </w:r>
      <w:r w:rsidRPr="008F3EEC">
        <w:rPr>
          <w:rFonts w:ascii="Times New Roman" w:hAnsi="Times New Roman"/>
          <w:sz w:val="24"/>
          <w:lang w:val="en-GB"/>
        </w:rPr>
        <w:t xml:space="preserve">analysing the </w:t>
      </w:r>
      <w:r w:rsidR="008F3EEC" w:rsidRPr="008F3EEC">
        <w:rPr>
          <w:rFonts w:ascii="Times New Roman" w:hAnsi="Times New Roman"/>
          <w:sz w:val="24"/>
          <w:lang w:val="en-GB"/>
        </w:rPr>
        <w:t>potential of</w:t>
      </w:r>
      <w:r w:rsidR="00A9547A" w:rsidRPr="008F3EEC">
        <w:rPr>
          <w:rFonts w:ascii="Times New Roman" w:hAnsi="Times New Roman"/>
          <w:sz w:val="24"/>
          <w:lang w:val="en-GB"/>
        </w:rPr>
        <w:t xml:space="preserve"> rapid disk diffusion AST, i.e.</w:t>
      </w:r>
      <w:r w:rsidRPr="008F3EEC">
        <w:rPr>
          <w:rFonts w:ascii="Times New Roman" w:hAnsi="Times New Roman"/>
          <w:sz w:val="24"/>
          <w:lang w:val="en-GB"/>
        </w:rPr>
        <w:t xml:space="preserve"> early </w:t>
      </w:r>
      <w:r w:rsidR="00A9547A" w:rsidRPr="008F3EEC">
        <w:rPr>
          <w:rFonts w:ascii="Times New Roman" w:hAnsi="Times New Roman"/>
          <w:sz w:val="24"/>
          <w:lang w:val="en-GB"/>
        </w:rPr>
        <w:t>zone diameter</w:t>
      </w:r>
      <w:r w:rsidRPr="008F3EEC">
        <w:rPr>
          <w:rFonts w:ascii="Times New Roman" w:hAnsi="Times New Roman"/>
          <w:sz w:val="24"/>
          <w:lang w:val="en-GB"/>
        </w:rPr>
        <w:t xml:space="preserve"> reading</w:t>
      </w:r>
      <w:r w:rsidR="00C47C96" w:rsidRPr="008F3EEC">
        <w:rPr>
          <w:rFonts w:ascii="Times New Roman" w:hAnsi="Times New Roman"/>
          <w:sz w:val="24"/>
          <w:lang w:val="en-GB"/>
        </w:rPr>
        <w:t xml:space="preserve"> at 6h to 12h</w:t>
      </w:r>
      <w:r w:rsidR="00B31749">
        <w:rPr>
          <w:rFonts w:ascii="Times New Roman" w:hAnsi="Times New Roman"/>
          <w:sz w:val="24"/>
          <w:lang w:val="en-GB"/>
        </w:rPr>
        <w:t>,</w:t>
      </w:r>
      <w:r w:rsidR="008F3EEC" w:rsidRPr="008F3EEC">
        <w:rPr>
          <w:rFonts w:ascii="Times New Roman" w:hAnsi="Times New Roman"/>
          <w:sz w:val="24"/>
          <w:lang w:val="en-GB"/>
        </w:rPr>
        <w:t xml:space="preserve"> to discriminate important resistance phenotypes from wild-type populations, and ii) describing species-drug combinations</w:t>
      </w:r>
      <w:r w:rsidR="00153081">
        <w:rPr>
          <w:rFonts w:ascii="Times New Roman" w:hAnsi="Times New Roman"/>
          <w:sz w:val="24"/>
          <w:lang w:val="en-GB"/>
        </w:rPr>
        <w:t>,</w:t>
      </w:r>
      <w:r w:rsidR="008F3EEC" w:rsidRPr="008F3EEC">
        <w:rPr>
          <w:rFonts w:ascii="Times New Roman" w:hAnsi="Times New Roman"/>
          <w:sz w:val="24"/>
          <w:lang w:val="en-GB"/>
        </w:rPr>
        <w:t xml:space="preserve"> for which CBP </w:t>
      </w:r>
      <w:r w:rsidR="00153081">
        <w:rPr>
          <w:rFonts w:ascii="Times New Roman" w:hAnsi="Times New Roman"/>
          <w:sz w:val="24"/>
          <w:lang w:val="en-GB"/>
        </w:rPr>
        <w:t xml:space="preserve">changes </w:t>
      </w:r>
      <w:r w:rsidR="008F3EEC" w:rsidRPr="008F3EEC">
        <w:rPr>
          <w:rFonts w:ascii="Times New Roman" w:hAnsi="Times New Roman"/>
          <w:sz w:val="24"/>
          <w:lang w:val="en-GB"/>
        </w:rPr>
        <w:t xml:space="preserve">will be mandatory </w:t>
      </w:r>
      <w:r w:rsidR="00153081">
        <w:rPr>
          <w:rFonts w:ascii="Times New Roman" w:hAnsi="Times New Roman"/>
          <w:sz w:val="24"/>
          <w:lang w:val="en-GB"/>
        </w:rPr>
        <w:t>for early reading</w:t>
      </w:r>
      <w:r w:rsidR="00153081" w:rsidRPr="008F3EEC">
        <w:rPr>
          <w:rFonts w:ascii="Times New Roman" w:hAnsi="Times New Roman"/>
          <w:sz w:val="24"/>
          <w:lang w:val="en-GB"/>
        </w:rPr>
        <w:t xml:space="preserve"> </w:t>
      </w:r>
      <w:r w:rsidR="008F3EEC" w:rsidRPr="008F3EEC">
        <w:rPr>
          <w:rFonts w:ascii="Times New Roman" w:hAnsi="Times New Roman"/>
          <w:sz w:val="24"/>
          <w:lang w:val="en-GB"/>
        </w:rPr>
        <w:t>due to changes of wild-type zone diameters over time</w:t>
      </w:r>
      <w:r w:rsidR="00440C2E">
        <w:rPr>
          <w:rFonts w:ascii="Times New Roman" w:hAnsi="Times New Roman"/>
          <w:sz w:val="24"/>
          <w:lang w:val="en-GB"/>
        </w:rPr>
        <w:t>.</w:t>
      </w:r>
      <w:r w:rsidR="008F3EEC" w:rsidRPr="008F3EEC">
        <w:rPr>
          <w:rFonts w:ascii="Times New Roman" w:hAnsi="Times New Roman"/>
          <w:sz w:val="24"/>
          <w:lang w:val="en-GB"/>
        </w:rPr>
        <w:t xml:space="preserve"> </w:t>
      </w:r>
      <w:r w:rsidR="00440C2E">
        <w:rPr>
          <w:rFonts w:ascii="Times New Roman" w:hAnsi="Times New Roman"/>
          <w:sz w:val="24"/>
          <w:lang w:val="en-GB"/>
        </w:rPr>
        <w:t>Diameter changes of the wild-type will result in</w:t>
      </w:r>
      <w:r w:rsidR="008F3EEC" w:rsidRPr="008F3EEC">
        <w:rPr>
          <w:rFonts w:ascii="Times New Roman" w:hAnsi="Times New Roman"/>
          <w:sz w:val="24"/>
          <w:lang w:val="en-GB"/>
        </w:rPr>
        <w:t xml:space="preserve"> shifts of corresponding epidemiological cut offs (ECOFFs), which</w:t>
      </w:r>
      <w:r w:rsidR="00440C2E">
        <w:rPr>
          <w:rFonts w:ascii="Times New Roman" w:hAnsi="Times New Roman"/>
          <w:sz w:val="24"/>
          <w:lang w:val="en-GB"/>
        </w:rPr>
        <w:t xml:space="preserve"> </w:t>
      </w:r>
      <w:r w:rsidR="008F3EEC" w:rsidRPr="008F3EEC">
        <w:rPr>
          <w:rFonts w:ascii="Times New Roman" w:hAnsi="Times New Roman"/>
          <w:sz w:val="24"/>
          <w:lang w:val="en-GB"/>
        </w:rPr>
        <w:t>are a critical parameter in CBP setting.</w:t>
      </w:r>
      <w:r w:rsidR="00CC51BE" w:rsidRPr="008F3EEC">
        <w:rPr>
          <w:rFonts w:ascii="Times New Roman" w:hAnsi="Times New Roman"/>
          <w:sz w:val="24"/>
          <w:lang w:val="en-GB"/>
        </w:rPr>
        <w:t xml:space="preserve"> </w:t>
      </w:r>
      <w:r w:rsidR="00A43488" w:rsidRPr="00314031">
        <w:rPr>
          <w:rFonts w:ascii="Times New Roman" w:hAnsi="Times New Roman"/>
          <w:b/>
          <w:sz w:val="24"/>
          <w:lang w:val="en-GB"/>
        </w:rPr>
        <w:br w:type="page"/>
      </w:r>
    </w:p>
    <w:p w:rsidR="005D28EC" w:rsidRPr="00314031" w:rsidRDefault="005D28EC" w:rsidP="009A1BAA">
      <w:pPr>
        <w:spacing w:line="480" w:lineRule="auto"/>
        <w:ind w:right="-2"/>
        <w:jc w:val="both"/>
        <w:outlineLvl w:val="0"/>
        <w:rPr>
          <w:rFonts w:ascii="Times New Roman" w:hAnsi="Times New Roman"/>
          <w:b/>
          <w:sz w:val="24"/>
          <w:lang w:val="en-GB"/>
        </w:rPr>
      </w:pPr>
      <w:r w:rsidRPr="00314031">
        <w:rPr>
          <w:rFonts w:ascii="Times New Roman" w:hAnsi="Times New Roman"/>
          <w:b/>
          <w:sz w:val="24"/>
          <w:lang w:val="en-GB"/>
        </w:rPr>
        <w:lastRenderedPageBreak/>
        <w:t>Methods</w:t>
      </w:r>
    </w:p>
    <w:p w:rsidR="002860E4" w:rsidRPr="00314031" w:rsidRDefault="002860E4" w:rsidP="002860E4">
      <w:pPr>
        <w:spacing w:before="240" w:line="480" w:lineRule="auto"/>
        <w:ind w:right="-2"/>
        <w:jc w:val="both"/>
        <w:rPr>
          <w:rFonts w:ascii="Times New Roman" w:hAnsi="Times New Roman"/>
          <w:b/>
          <w:sz w:val="24"/>
          <w:szCs w:val="24"/>
          <w:lang w:val="en-GB"/>
        </w:rPr>
      </w:pPr>
      <w:r w:rsidRPr="00314031">
        <w:rPr>
          <w:rFonts w:ascii="Times New Roman" w:hAnsi="Times New Roman"/>
          <w:b/>
          <w:sz w:val="24"/>
          <w:szCs w:val="24"/>
          <w:lang w:val="en-GB"/>
        </w:rPr>
        <w:t>Quality control strains</w:t>
      </w:r>
    </w:p>
    <w:p w:rsidR="002860E4" w:rsidRPr="001B5095" w:rsidRDefault="00C536B0" w:rsidP="002860E4">
      <w:pPr>
        <w:spacing w:line="480" w:lineRule="auto"/>
        <w:ind w:right="-2" w:firstLine="284"/>
        <w:jc w:val="both"/>
        <w:rPr>
          <w:rFonts w:ascii="Times New Roman" w:hAnsi="Times New Roman"/>
          <w:sz w:val="24"/>
          <w:szCs w:val="24"/>
          <w:highlight w:val="yellow"/>
          <w:lang w:val="en-GB"/>
        </w:rPr>
      </w:pPr>
      <w:r w:rsidRPr="0079583B">
        <w:rPr>
          <w:rFonts w:ascii="Times New Roman" w:hAnsi="Times New Roman"/>
          <w:sz w:val="24"/>
          <w:szCs w:val="24"/>
          <w:lang w:val="en-GB"/>
        </w:rPr>
        <w:t>To ensure</w:t>
      </w:r>
      <w:r w:rsidR="002860E4" w:rsidRPr="0079583B">
        <w:rPr>
          <w:rFonts w:ascii="Times New Roman" w:hAnsi="Times New Roman"/>
          <w:sz w:val="24"/>
          <w:szCs w:val="24"/>
          <w:lang w:val="en-GB"/>
        </w:rPr>
        <w:t xml:space="preserve"> methodological precision</w:t>
      </w:r>
      <w:r w:rsidRPr="0079583B">
        <w:rPr>
          <w:rFonts w:ascii="Times New Roman" w:hAnsi="Times New Roman"/>
          <w:sz w:val="24"/>
          <w:szCs w:val="24"/>
          <w:lang w:val="en-GB"/>
        </w:rPr>
        <w:t xml:space="preserve"> and calibration to EUCAST CBPs,</w:t>
      </w:r>
      <w:r w:rsidR="002860E4" w:rsidRPr="0079583B">
        <w:rPr>
          <w:rFonts w:ascii="Times New Roman" w:hAnsi="Times New Roman"/>
          <w:sz w:val="24"/>
          <w:szCs w:val="24"/>
          <w:lang w:val="en-GB"/>
        </w:rPr>
        <w:t xml:space="preserve"> </w:t>
      </w:r>
      <w:r w:rsidR="002860E4" w:rsidRPr="0079583B">
        <w:rPr>
          <w:rFonts w:ascii="Times New Roman" w:hAnsi="Times New Roman"/>
          <w:i/>
          <w:sz w:val="24"/>
          <w:szCs w:val="24"/>
          <w:lang w:val="en-GB"/>
        </w:rPr>
        <w:t>E. coli</w:t>
      </w:r>
      <w:r w:rsidR="002860E4" w:rsidRPr="0079583B">
        <w:rPr>
          <w:rFonts w:ascii="Times New Roman" w:hAnsi="Times New Roman"/>
          <w:sz w:val="24"/>
          <w:szCs w:val="24"/>
          <w:lang w:val="en-GB"/>
        </w:rPr>
        <w:t xml:space="preserve"> ATCC 25922 and </w:t>
      </w:r>
      <w:r w:rsidR="002860E4" w:rsidRPr="0079583B">
        <w:rPr>
          <w:rFonts w:ascii="Times New Roman" w:hAnsi="Times New Roman"/>
          <w:i/>
          <w:sz w:val="24"/>
          <w:szCs w:val="24"/>
          <w:lang w:val="en-GB"/>
        </w:rPr>
        <w:t>S. aureus</w:t>
      </w:r>
      <w:r w:rsidR="002860E4" w:rsidRPr="0079583B">
        <w:rPr>
          <w:rFonts w:ascii="Times New Roman" w:hAnsi="Times New Roman"/>
          <w:sz w:val="24"/>
          <w:szCs w:val="24"/>
          <w:lang w:val="en-GB"/>
        </w:rPr>
        <w:t xml:space="preserve"> ATCC 29213 EUCAST quality control strains were </w:t>
      </w:r>
      <w:r w:rsidRPr="0079583B">
        <w:rPr>
          <w:rFonts w:ascii="Times New Roman" w:hAnsi="Times New Roman"/>
          <w:sz w:val="24"/>
          <w:szCs w:val="24"/>
          <w:lang w:val="en-GB"/>
        </w:rPr>
        <w:t>tested daily</w:t>
      </w:r>
      <w:r w:rsidR="002860E4" w:rsidRPr="0079583B">
        <w:rPr>
          <w:rFonts w:ascii="Times New Roman" w:hAnsi="Times New Roman"/>
          <w:sz w:val="24"/>
          <w:szCs w:val="24"/>
          <w:lang w:val="en-GB"/>
        </w:rPr>
        <w:t xml:space="preserve"> from individual fresh sub-cultures and individually prepared McFarland 0.5 standards. Interpretation and was done according to EUCAST QC tables version 6.1</w:t>
      </w:r>
      <w:r w:rsidR="0079583B" w:rsidRPr="0079583B">
        <w:rPr>
          <w:rFonts w:ascii="Times New Roman" w:hAnsi="Times New Roman"/>
          <w:sz w:val="24"/>
          <w:szCs w:val="24"/>
          <w:lang w:val="en-GB"/>
        </w:rPr>
        <w:t xml:space="preserve"> (</w:t>
      </w:r>
      <w:r w:rsidR="0079583B" w:rsidRPr="0079583B">
        <w:rPr>
          <w:rFonts w:ascii="Times New Roman" w:hAnsi="Times New Roman"/>
          <w:sz w:val="24"/>
          <w:szCs w:val="24"/>
          <w:highlight w:val="cyan"/>
          <w:lang w:val="en-GB"/>
        </w:rPr>
        <w:t>EUCAST QC 6.1)</w:t>
      </w:r>
      <w:r w:rsidR="002860E4" w:rsidRPr="0079583B">
        <w:rPr>
          <w:rFonts w:ascii="Times New Roman" w:hAnsi="Times New Roman"/>
          <w:sz w:val="24"/>
          <w:szCs w:val="24"/>
          <w:highlight w:val="cyan"/>
          <w:lang w:val="en-GB"/>
        </w:rPr>
        <w:t xml:space="preserve"> </w:t>
      </w:r>
      <w:r w:rsidR="008732D8">
        <w:fldChar w:fldCharType="begin"/>
      </w:r>
      <w:r w:rsidR="008732D8" w:rsidRPr="008732D8">
        <w:rPr>
          <w:lang w:val="en-GB"/>
          <w:rPrChange w:id="7" w:author="Nicolas Blöchliger" w:date="2016-11-10T15:58:00Z">
            <w:rPr/>
          </w:rPrChange>
        </w:rPr>
        <w:instrText xml:space="preserve"> HYPERLINK \l "_ENREF_17" \o "Testing., 2016 #2391" </w:instrText>
      </w:r>
      <w:r w:rsidR="008732D8">
        <w:fldChar w:fldCharType="separate"/>
      </w:r>
      <w:r w:rsidR="003F4552" w:rsidRPr="001B5095">
        <w:rPr>
          <w:rFonts w:ascii="Times New Roman" w:hAnsi="Times New Roman"/>
          <w:sz w:val="24"/>
          <w:szCs w:val="24"/>
          <w:highlight w:val="yellow"/>
          <w:lang w:val="en-GB"/>
        </w:rPr>
        <w:fldChar w:fldCharType="begin"/>
      </w:r>
      <w:r w:rsidR="003F4552">
        <w:rPr>
          <w:rFonts w:ascii="Times New Roman" w:hAnsi="Times New Roman"/>
          <w:sz w:val="24"/>
          <w:szCs w:val="24"/>
          <w:highlight w:val="yellow"/>
          <w:lang w:val="en-GB"/>
        </w:rPr>
        <w:instrText xml:space="preserve"> ADDIN EN.CITE &lt;EndNote&gt;&lt;Cite&gt;&lt;Author&gt;Testing.&lt;/Author&gt;&lt;Year&gt;2016&lt;/Year&gt;&lt;RecNum&gt;2391&lt;/RecNum&gt;&lt;DisplayText&gt;&lt;style face="superscript"&gt;17&lt;/style&gt;&lt;/DisplayText&gt;&lt;record&gt;&lt;rec-number&gt;2391&lt;/rec-number&gt;&lt;foreign-keys&gt;&lt;key app="EN" db-id="paz59evx1v29r1e0ds9xx597e5vapvv2z2w0" timestamp="1468663367"&gt;2391&lt;/key&gt;&lt;/foreign-keys&gt;&lt;ref-type name="Journal Article"&gt;17&lt;/ref-type&gt;&lt;contributors&gt;&lt;authors&gt;&lt;author&gt;The European Committee on Antimicrobial Susceptibility Testing.&lt;/author&gt;&lt;/authors&gt;&lt;/contributors&gt;&lt;titles&gt;&lt;title&gt;Routine and extended internal quality control for MIC determination and disk diffusion as recommended by EUCAST. Version 6.1, 2016.&lt;/title&gt;&lt;secondary-title&gt;http://www.eucast.org/ast_of_bacteria/qc_tables/&lt;/secondary-title&gt;&lt;/titles&gt;&lt;periodical&gt;&lt;full-title&gt;http://www.eucast.org/ast_of_bacteria/qc_tables/&lt;/full-title&gt;&lt;/periodical&gt;&lt;dates&gt;&lt;year&gt;2016&lt;/year&gt;&lt;/dates&gt;&lt;urls&gt;&lt;/urls&gt;&lt;/record&gt;&lt;/Cite&gt;&lt;/EndNote&gt;</w:instrText>
      </w:r>
      <w:r w:rsidR="003F4552" w:rsidRPr="001B5095">
        <w:rPr>
          <w:rFonts w:ascii="Times New Roman" w:hAnsi="Times New Roman"/>
          <w:sz w:val="24"/>
          <w:szCs w:val="24"/>
          <w:highlight w:val="yellow"/>
          <w:lang w:val="en-GB"/>
        </w:rPr>
        <w:fldChar w:fldCharType="separate"/>
      </w:r>
      <w:r w:rsidR="003F4552" w:rsidRPr="009B6624">
        <w:rPr>
          <w:rFonts w:ascii="Times New Roman" w:hAnsi="Times New Roman"/>
          <w:noProof/>
          <w:sz w:val="24"/>
          <w:szCs w:val="24"/>
          <w:highlight w:val="yellow"/>
          <w:vertAlign w:val="superscript"/>
          <w:lang w:val="en-GB"/>
        </w:rPr>
        <w:t>17</w:t>
      </w:r>
      <w:r w:rsidR="003F4552" w:rsidRPr="001B5095">
        <w:rPr>
          <w:rFonts w:ascii="Times New Roman" w:hAnsi="Times New Roman"/>
          <w:sz w:val="24"/>
          <w:szCs w:val="24"/>
          <w:highlight w:val="yellow"/>
          <w:lang w:val="en-GB"/>
        </w:rPr>
        <w:fldChar w:fldCharType="end"/>
      </w:r>
      <w:r w:rsidR="008732D8">
        <w:rPr>
          <w:rFonts w:ascii="Times New Roman" w:hAnsi="Times New Roman"/>
          <w:sz w:val="24"/>
          <w:szCs w:val="24"/>
          <w:highlight w:val="yellow"/>
          <w:lang w:val="en-GB"/>
        </w:rPr>
        <w:fldChar w:fldCharType="end"/>
      </w:r>
      <w:r w:rsidRPr="0079583B">
        <w:rPr>
          <w:rFonts w:ascii="Times New Roman" w:hAnsi="Times New Roman"/>
          <w:sz w:val="24"/>
          <w:szCs w:val="24"/>
          <w:lang w:val="en-GB"/>
        </w:rPr>
        <w:t xml:space="preserve"> (data not shown)</w:t>
      </w:r>
      <w:r w:rsidR="008A39DC" w:rsidRPr="0079583B">
        <w:rPr>
          <w:rFonts w:ascii="Times New Roman" w:hAnsi="Times New Roman"/>
          <w:sz w:val="24"/>
          <w:szCs w:val="24"/>
          <w:lang w:val="en-GB"/>
        </w:rPr>
        <w:t>.</w:t>
      </w:r>
      <w:r w:rsidRPr="0079583B">
        <w:rPr>
          <w:rFonts w:ascii="Times New Roman" w:hAnsi="Times New Roman"/>
          <w:sz w:val="24"/>
          <w:szCs w:val="24"/>
          <w:lang w:val="en-GB"/>
        </w:rPr>
        <w:t xml:space="preserve"> Quality control ranges and targets were fulfilled during this study.</w:t>
      </w:r>
      <w:r w:rsidR="002860E4" w:rsidRPr="0079583B">
        <w:rPr>
          <w:rFonts w:ascii="Times New Roman" w:hAnsi="Times New Roman"/>
          <w:sz w:val="24"/>
          <w:szCs w:val="24"/>
          <w:lang w:val="en-GB"/>
        </w:rPr>
        <w:t xml:space="preserve"> </w:t>
      </w:r>
    </w:p>
    <w:p w:rsidR="004D5A88" w:rsidRPr="00314031" w:rsidRDefault="004D5A88" w:rsidP="00AC4F34">
      <w:pPr>
        <w:spacing w:before="240" w:line="480" w:lineRule="auto"/>
        <w:ind w:right="-2"/>
        <w:jc w:val="both"/>
        <w:rPr>
          <w:rFonts w:ascii="Times New Roman" w:hAnsi="Times New Roman"/>
          <w:sz w:val="24"/>
          <w:szCs w:val="24"/>
          <w:lang w:val="en-GB"/>
        </w:rPr>
      </w:pPr>
      <w:r w:rsidRPr="00314031">
        <w:rPr>
          <w:rFonts w:ascii="Times New Roman" w:hAnsi="Times New Roman"/>
          <w:b/>
          <w:sz w:val="24"/>
          <w:szCs w:val="24"/>
          <w:lang w:val="en-GB"/>
        </w:rPr>
        <w:t>Clinical isolates.</w:t>
      </w:r>
      <w:r w:rsidRPr="00314031">
        <w:rPr>
          <w:rFonts w:ascii="Times New Roman" w:hAnsi="Times New Roman"/>
          <w:sz w:val="24"/>
          <w:szCs w:val="24"/>
          <w:lang w:val="en-GB"/>
        </w:rPr>
        <w:t xml:space="preserve"> </w:t>
      </w:r>
    </w:p>
    <w:p w:rsidR="00510C2D" w:rsidRPr="00510C2D" w:rsidRDefault="00991866" w:rsidP="00510C2D">
      <w:pPr>
        <w:spacing w:line="480" w:lineRule="auto"/>
        <w:ind w:right="-2" w:firstLine="284"/>
        <w:jc w:val="both"/>
        <w:rPr>
          <w:rFonts w:ascii="Times New Roman" w:hAnsi="Times New Roman"/>
          <w:b/>
          <w:sz w:val="24"/>
          <w:szCs w:val="24"/>
          <w:lang w:val="en-GB"/>
        </w:rPr>
      </w:pPr>
      <w:r w:rsidRPr="00510C2D">
        <w:rPr>
          <w:rFonts w:ascii="Times New Roman" w:hAnsi="Times New Roman"/>
          <w:sz w:val="24"/>
          <w:lang w:val="en-GB"/>
        </w:rPr>
        <w:t>Study isolates were selected covering a broad range of</w:t>
      </w:r>
      <w:r w:rsidR="00B0326E" w:rsidRPr="00510C2D">
        <w:rPr>
          <w:rFonts w:ascii="Times New Roman" w:hAnsi="Times New Roman"/>
          <w:sz w:val="24"/>
          <w:lang w:val="en-GB"/>
        </w:rPr>
        <w:t xml:space="preserve"> inhibition zone</w:t>
      </w:r>
      <w:r w:rsidRPr="00510C2D">
        <w:rPr>
          <w:rFonts w:ascii="Times New Roman" w:hAnsi="Times New Roman"/>
          <w:sz w:val="24"/>
          <w:lang w:val="en-GB"/>
        </w:rPr>
        <w:t xml:space="preserve"> diameters for each species/drug combination</w:t>
      </w:r>
      <w:r w:rsidR="0075273F" w:rsidRPr="00510C2D">
        <w:rPr>
          <w:rFonts w:ascii="Times New Roman" w:hAnsi="Times New Roman"/>
          <w:sz w:val="24"/>
          <w:lang w:val="en-GB"/>
        </w:rPr>
        <w:t xml:space="preserve"> tested. In particular,</w:t>
      </w:r>
      <w:r w:rsidRPr="00510C2D">
        <w:rPr>
          <w:rFonts w:ascii="Times New Roman" w:hAnsi="Times New Roman"/>
          <w:sz w:val="24"/>
          <w:lang w:val="en-GB"/>
        </w:rPr>
        <w:t xml:space="preserve"> critical isolates close to the CBPs were included.</w:t>
      </w:r>
      <w:r w:rsidRPr="00510C2D">
        <w:rPr>
          <w:rFonts w:ascii="Times New Roman" w:hAnsi="Times New Roman"/>
          <w:b/>
          <w:sz w:val="24"/>
          <w:szCs w:val="24"/>
          <w:lang w:val="en-GB"/>
        </w:rPr>
        <w:t xml:space="preserve"> </w:t>
      </w:r>
      <w:r w:rsidR="004455B7" w:rsidRPr="00510C2D">
        <w:rPr>
          <w:rFonts w:ascii="Times New Roman" w:hAnsi="Times New Roman"/>
          <w:sz w:val="24"/>
          <w:szCs w:val="24"/>
          <w:lang w:val="en-GB"/>
        </w:rPr>
        <w:t>A</w:t>
      </w:r>
      <w:r w:rsidR="001E4056" w:rsidRPr="00510C2D">
        <w:rPr>
          <w:rFonts w:ascii="Times New Roman" w:hAnsi="Times New Roman"/>
          <w:sz w:val="24"/>
          <w:szCs w:val="24"/>
          <w:lang w:val="en-GB"/>
        </w:rPr>
        <w:t xml:space="preserve">ll </w:t>
      </w:r>
      <w:r w:rsidR="003D7CED" w:rsidRPr="00510C2D">
        <w:rPr>
          <w:rFonts w:ascii="Times New Roman" w:hAnsi="Times New Roman"/>
          <w:sz w:val="24"/>
          <w:szCs w:val="24"/>
          <w:lang w:val="en-GB"/>
        </w:rPr>
        <w:t xml:space="preserve">non-duplicate </w:t>
      </w:r>
      <w:r w:rsidR="001E4056" w:rsidRPr="00510C2D">
        <w:rPr>
          <w:rFonts w:ascii="Times New Roman" w:hAnsi="Times New Roman"/>
          <w:sz w:val="24"/>
          <w:szCs w:val="24"/>
          <w:lang w:val="en-GB"/>
        </w:rPr>
        <w:t xml:space="preserve">clinical </w:t>
      </w:r>
      <w:r w:rsidR="00001896" w:rsidRPr="00510C2D">
        <w:rPr>
          <w:rFonts w:ascii="Times New Roman" w:hAnsi="Times New Roman"/>
          <w:sz w:val="24"/>
          <w:szCs w:val="24"/>
          <w:lang w:val="en-GB"/>
        </w:rPr>
        <w:t>strain</w:t>
      </w:r>
      <w:r w:rsidR="001E4056" w:rsidRPr="00510C2D">
        <w:rPr>
          <w:rFonts w:ascii="Times New Roman" w:hAnsi="Times New Roman"/>
          <w:sz w:val="24"/>
          <w:szCs w:val="24"/>
          <w:lang w:val="en-GB"/>
        </w:rPr>
        <w:t xml:space="preserve">s </w:t>
      </w:r>
      <w:r w:rsidR="004455B7" w:rsidRPr="00510C2D">
        <w:rPr>
          <w:rFonts w:ascii="Times New Roman" w:hAnsi="Times New Roman"/>
          <w:sz w:val="24"/>
          <w:szCs w:val="24"/>
          <w:lang w:val="en-GB"/>
        </w:rPr>
        <w:t xml:space="preserve">included in this study </w:t>
      </w:r>
      <w:r w:rsidR="00001896" w:rsidRPr="00510C2D">
        <w:rPr>
          <w:rFonts w:ascii="Times New Roman" w:hAnsi="Times New Roman"/>
          <w:sz w:val="24"/>
          <w:szCs w:val="24"/>
          <w:lang w:val="en-GB"/>
        </w:rPr>
        <w:t xml:space="preserve">were </w:t>
      </w:r>
      <w:r w:rsidR="006554AC" w:rsidRPr="00510C2D">
        <w:rPr>
          <w:rFonts w:ascii="Times New Roman" w:hAnsi="Times New Roman"/>
          <w:sz w:val="24"/>
          <w:szCs w:val="24"/>
          <w:lang w:val="en-GB"/>
        </w:rPr>
        <w:t xml:space="preserve">isolated </w:t>
      </w:r>
      <w:r w:rsidR="00EF27CE" w:rsidRPr="00510C2D">
        <w:rPr>
          <w:rFonts w:ascii="Times New Roman" w:hAnsi="Times New Roman"/>
          <w:sz w:val="24"/>
          <w:szCs w:val="24"/>
          <w:lang w:val="en-GB"/>
        </w:rPr>
        <w:t>over a 3-year-period from 201</w:t>
      </w:r>
      <w:r w:rsidR="00290D1E" w:rsidRPr="00510C2D">
        <w:rPr>
          <w:rFonts w:ascii="Times New Roman" w:hAnsi="Times New Roman"/>
          <w:sz w:val="24"/>
          <w:szCs w:val="24"/>
          <w:lang w:val="en-GB"/>
        </w:rPr>
        <w:t>3</w:t>
      </w:r>
      <w:r w:rsidR="00EF27CE" w:rsidRPr="00510C2D">
        <w:rPr>
          <w:rFonts w:ascii="Times New Roman" w:hAnsi="Times New Roman"/>
          <w:sz w:val="24"/>
          <w:szCs w:val="24"/>
          <w:lang w:val="en-GB"/>
        </w:rPr>
        <w:t xml:space="preserve"> until 201</w:t>
      </w:r>
      <w:r w:rsidR="00290D1E" w:rsidRPr="00510C2D">
        <w:rPr>
          <w:rFonts w:ascii="Times New Roman" w:hAnsi="Times New Roman"/>
          <w:sz w:val="24"/>
          <w:szCs w:val="24"/>
          <w:lang w:val="en-GB"/>
        </w:rPr>
        <w:t>6</w:t>
      </w:r>
      <w:r w:rsidR="00EF27CE" w:rsidRPr="00510C2D">
        <w:rPr>
          <w:rFonts w:ascii="Times New Roman" w:hAnsi="Times New Roman"/>
          <w:sz w:val="24"/>
          <w:szCs w:val="24"/>
          <w:lang w:val="en-GB"/>
        </w:rPr>
        <w:t xml:space="preserve"> </w:t>
      </w:r>
      <w:r w:rsidR="00001896" w:rsidRPr="00510C2D">
        <w:rPr>
          <w:rFonts w:ascii="Times New Roman" w:hAnsi="Times New Roman"/>
          <w:sz w:val="24"/>
          <w:szCs w:val="24"/>
          <w:lang w:val="en-GB"/>
        </w:rPr>
        <w:t xml:space="preserve">in </w:t>
      </w:r>
      <w:r w:rsidR="00EF27CE" w:rsidRPr="00510C2D">
        <w:rPr>
          <w:rFonts w:ascii="Times New Roman" w:hAnsi="Times New Roman"/>
          <w:sz w:val="24"/>
          <w:szCs w:val="24"/>
          <w:lang w:val="en-GB"/>
        </w:rPr>
        <w:t>the</w:t>
      </w:r>
      <w:r w:rsidR="00001896" w:rsidRPr="00510C2D">
        <w:rPr>
          <w:rFonts w:ascii="Times New Roman" w:hAnsi="Times New Roman"/>
          <w:sz w:val="24"/>
          <w:szCs w:val="24"/>
          <w:lang w:val="en-GB"/>
        </w:rPr>
        <w:t xml:space="preserve"> clinical microbiology laboratory</w:t>
      </w:r>
      <w:r w:rsidR="00EF27CE" w:rsidRPr="00510C2D">
        <w:rPr>
          <w:rFonts w:ascii="Times New Roman" w:hAnsi="Times New Roman"/>
          <w:sz w:val="24"/>
          <w:szCs w:val="24"/>
          <w:lang w:val="en-GB"/>
        </w:rPr>
        <w:t xml:space="preserve"> of the Institute </w:t>
      </w:r>
      <w:r w:rsidR="00B0326E" w:rsidRPr="00510C2D">
        <w:rPr>
          <w:rFonts w:ascii="Times New Roman" w:hAnsi="Times New Roman"/>
          <w:sz w:val="24"/>
          <w:szCs w:val="24"/>
          <w:lang w:val="en-GB"/>
        </w:rPr>
        <w:t xml:space="preserve">of </w:t>
      </w:r>
      <w:r w:rsidR="00EF27CE" w:rsidRPr="00510C2D">
        <w:rPr>
          <w:rFonts w:ascii="Times New Roman" w:hAnsi="Times New Roman"/>
          <w:sz w:val="24"/>
          <w:szCs w:val="24"/>
          <w:lang w:val="en-GB"/>
        </w:rPr>
        <w:t>Medical Microbiology, University of Zurich</w:t>
      </w:r>
      <w:r w:rsidR="00F07248" w:rsidRPr="00510C2D">
        <w:rPr>
          <w:rFonts w:ascii="Times New Roman" w:hAnsi="Times New Roman"/>
          <w:sz w:val="24"/>
          <w:szCs w:val="24"/>
          <w:lang w:val="en-GB"/>
        </w:rPr>
        <w:t>.</w:t>
      </w:r>
      <w:r w:rsidR="004D5A88" w:rsidRPr="00510C2D">
        <w:rPr>
          <w:rFonts w:ascii="Times New Roman" w:hAnsi="Times New Roman"/>
          <w:sz w:val="24"/>
          <w:szCs w:val="24"/>
          <w:lang w:val="en-GB"/>
        </w:rPr>
        <w:t xml:space="preserve"> </w:t>
      </w:r>
      <w:r w:rsidR="005C1811" w:rsidRPr="00510C2D">
        <w:rPr>
          <w:rFonts w:ascii="Times New Roman" w:hAnsi="Times New Roman"/>
          <w:sz w:val="24"/>
          <w:szCs w:val="24"/>
          <w:lang w:val="en-GB"/>
        </w:rPr>
        <w:t xml:space="preserve">Isolates of the same species were considered duplicate(s) if they </w:t>
      </w:r>
      <w:proofErr w:type="spellStart"/>
      <w:r w:rsidR="005C1811" w:rsidRPr="00510C2D">
        <w:rPr>
          <w:rFonts w:ascii="Times New Roman" w:hAnsi="Times New Roman"/>
          <w:sz w:val="24"/>
          <w:szCs w:val="24"/>
          <w:lang w:val="en-GB"/>
        </w:rPr>
        <w:t>i</w:t>
      </w:r>
      <w:proofErr w:type="spellEnd"/>
      <w:r w:rsidR="005C1811" w:rsidRPr="00510C2D">
        <w:rPr>
          <w:rFonts w:ascii="Times New Roman" w:hAnsi="Times New Roman"/>
          <w:sz w:val="24"/>
          <w:szCs w:val="24"/>
          <w:lang w:val="en-GB"/>
        </w:rPr>
        <w:t xml:space="preserve">) originated from the </w:t>
      </w:r>
      <w:r w:rsidR="00956AB2" w:rsidRPr="00510C2D">
        <w:rPr>
          <w:rFonts w:ascii="Times New Roman" w:hAnsi="Times New Roman"/>
          <w:sz w:val="24"/>
          <w:szCs w:val="24"/>
          <w:lang w:val="en-GB"/>
        </w:rPr>
        <w:t xml:space="preserve">same patient, and ii) showed </w:t>
      </w:r>
      <w:r w:rsidR="005C1811" w:rsidRPr="00510C2D">
        <w:rPr>
          <w:rFonts w:ascii="Times New Roman" w:hAnsi="Times New Roman"/>
          <w:sz w:val="24"/>
          <w:szCs w:val="24"/>
          <w:lang w:val="en-GB"/>
        </w:rPr>
        <w:t>one major AND two minor differences in AST interpretation</w:t>
      </w:r>
      <w:r w:rsidR="00C85963" w:rsidRPr="00510C2D">
        <w:rPr>
          <w:rFonts w:ascii="Times New Roman" w:hAnsi="Times New Roman"/>
          <w:sz w:val="24"/>
          <w:szCs w:val="24"/>
          <w:lang w:val="en-GB"/>
        </w:rPr>
        <w:t xml:space="preserve"> at maximum</w:t>
      </w:r>
      <w:r w:rsidR="005C1811" w:rsidRPr="00510C2D">
        <w:rPr>
          <w:rFonts w:ascii="Times New Roman" w:hAnsi="Times New Roman"/>
          <w:sz w:val="24"/>
          <w:szCs w:val="24"/>
          <w:lang w:val="en-GB"/>
        </w:rPr>
        <w:t xml:space="preserve">. </w:t>
      </w:r>
      <w:r w:rsidR="00B0326E" w:rsidRPr="00510C2D">
        <w:rPr>
          <w:rFonts w:ascii="Times New Roman" w:hAnsi="Times New Roman"/>
          <w:sz w:val="24"/>
          <w:szCs w:val="24"/>
          <w:lang w:val="en-GB"/>
        </w:rPr>
        <w:t>The following numbers of c</w:t>
      </w:r>
      <w:r w:rsidR="00CA03DD" w:rsidRPr="00510C2D">
        <w:rPr>
          <w:rFonts w:ascii="Times New Roman" w:hAnsi="Times New Roman"/>
          <w:sz w:val="24"/>
          <w:szCs w:val="24"/>
          <w:lang w:val="en-GB"/>
        </w:rPr>
        <w:t>linical i</w:t>
      </w:r>
      <w:r w:rsidR="004D7FCD" w:rsidRPr="00510C2D">
        <w:rPr>
          <w:rFonts w:ascii="Times New Roman" w:hAnsi="Times New Roman"/>
          <w:sz w:val="24"/>
          <w:szCs w:val="24"/>
          <w:lang w:val="en-GB"/>
        </w:rPr>
        <w:t>solate</w:t>
      </w:r>
      <w:r w:rsidR="00510C2D" w:rsidRPr="00510C2D">
        <w:rPr>
          <w:rFonts w:ascii="Times New Roman" w:hAnsi="Times New Roman"/>
          <w:sz w:val="24"/>
          <w:szCs w:val="24"/>
          <w:lang w:val="en-GB"/>
        </w:rPr>
        <w:t>s</w:t>
      </w:r>
      <w:r w:rsidR="004D7FCD" w:rsidRPr="00510C2D">
        <w:rPr>
          <w:rFonts w:ascii="Times New Roman" w:hAnsi="Times New Roman"/>
          <w:sz w:val="24"/>
          <w:szCs w:val="24"/>
          <w:lang w:val="en-GB"/>
        </w:rPr>
        <w:t xml:space="preserve"> </w:t>
      </w:r>
      <w:r w:rsidR="00B0326E" w:rsidRPr="00510C2D">
        <w:rPr>
          <w:rFonts w:ascii="Times New Roman" w:hAnsi="Times New Roman"/>
          <w:sz w:val="24"/>
          <w:szCs w:val="24"/>
          <w:lang w:val="en-GB"/>
        </w:rPr>
        <w:t>were tested:</w:t>
      </w:r>
      <w:r w:rsidR="00785BCD" w:rsidRPr="00510C2D">
        <w:rPr>
          <w:rFonts w:ascii="Times New Roman" w:hAnsi="Times New Roman"/>
          <w:sz w:val="24"/>
          <w:szCs w:val="24"/>
          <w:lang w:val="en-GB"/>
        </w:rPr>
        <w:t xml:space="preserve"> </w:t>
      </w:r>
      <w:r w:rsidR="00510C2D" w:rsidRPr="00510C2D">
        <w:rPr>
          <w:rFonts w:ascii="Times New Roman" w:hAnsi="Times New Roman"/>
          <w:i/>
          <w:sz w:val="24"/>
          <w:szCs w:val="24"/>
          <w:lang w:val="en-GB"/>
        </w:rPr>
        <w:t xml:space="preserve">Escherichia coli </w:t>
      </w:r>
      <w:r w:rsidR="00510C2D" w:rsidRPr="00510C2D">
        <w:rPr>
          <w:rFonts w:ascii="Times New Roman" w:hAnsi="Times New Roman"/>
          <w:sz w:val="24"/>
          <w:szCs w:val="24"/>
          <w:lang w:val="en-GB"/>
        </w:rPr>
        <w:t xml:space="preserve">(N=475), </w:t>
      </w:r>
      <w:r w:rsidR="00510C2D" w:rsidRPr="00510C2D">
        <w:rPr>
          <w:rFonts w:ascii="Times New Roman" w:hAnsi="Times New Roman"/>
          <w:i/>
          <w:sz w:val="24"/>
          <w:szCs w:val="24"/>
          <w:lang w:val="en-GB"/>
        </w:rPr>
        <w:t xml:space="preserve">Klebsiella pneumoniae </w:t>
      </w:r>
      <w:r w:rsidR="00510C2D" w:rsidRPr="00510C2D">
        <w:rPr>
          <w:rFonts w:ascii="Times New Roman" w:hAnsi="Times New Roman"/>
          <w:sz w:val="24"/>
          <w:szCs w:val="24"/>
          <w:lang w:val="en-GB"/>
        </w:rPr>
        <w:t xml:space="preserve">(N=376), </w:t>
      </w:r>
      <w:r w:rsidR="00510C2D" w:rsidRPr="00510C2D">
        <w:rPr>
          <w:rFonts w:ascii="Times New Roman" w:hAnsi="Times New Roman"/>
          <w:i/>
          <w:sz w:val="24"/>
          <w:szCs w:val="24"/>
          <w:lang w:val="en-GB"/>
        </w:rPr>
        <w:t>Enterobacter cloacae</w:t>
      </w:r>
      <w:r w:rsidR="00510C2D" w:rsidRPr="00510C2D">
        <w:rPr>
          <w:rFonts w:ascii="Times New Roman" w:hAnsi="Times New Roman"/>
          <w:sz w:val="24"/>
          <w:szCs w:val="24"/>
          <w:lang w:val="en-GB"/>
        </w:rPr>
        <w:t xml:space="preserve"> (N=301), </w:t>
      </w:r>
      <w:r w:rsidR="00510C2D" w:rsidRPr="00510C2D">
        <w:rPr>
          <w:rFonts w:ascii="Times New Roman" w:hAnsi="Times New Roman"/>
          <w:i/>
          <w:sz w:val="24"/>
          <w:szCs w:val="24"/>
          <w:lang w:val="en-GB"/>
        </w:rPr>
        <w:t xml:space="preserve">Staphylococcus aureus </w:t>
      </w:r>
      <w:r w:rsidR="00510C2D" w:rsidRPr="00510C2D">
        <w:rPr>
          <w:rFonts w:ascii="Times New Roman" w:hAnsi="Times New Roman"/>
          <w:sz w:val="24"/>
          <w:szCs w:val="24"/>
          <w:lang w:val="en-GB"/>
        </w:rPr>
        <w:t>(N=</w:t>
      </w:r>
      <w:commentRangeStart w:id="8"/>
      <w:r w:rsidR="00510C2D" w:rsidRPr="00510C2D">
        <w:rPr>
          <w:rFonts w:ascii="Times New Roman" w:hAnsi="Times New Roman"/>
          <w:sz w:val="24"/>
          <w:szCs w:val="24"/>
          <w:lang w:val="en-GB"/>
        </w:rPr>
        <w:t>394</w:t>
      </w:r>
      <w:commentRangeEnd w:id="8"/>
      <w:r w:rsidR="00792E3B">
        <w:rPr>
          <w:rStyle w:val="CommentReference"/>
        </w:rPr>
        <w:commentReference w:id="8"/>
      </w:r>
      <w:r w:rsidR="00510C2D" w:rsidRPr="00510C2D">
        <w:rPr>
          <w:rFonts w:ascii="Times New Roman" w:hAnsi="Times New Roman"/>
          <w:sz w:val="24"/>
          <w:szCs w:val="24"/>
          <w:lang w:val="en-GB"/>
        </w:rPr>
        <w:t xml:space="preserve">), and </w:t>
      </w:r>
      <w:r w:rsidR="00510C2D" w:rsidRPr="00510C2D">
        <w:rPr>
          <w:rFonts w:ascii="Times New Roman" w:hAnsi="Times New Roman"/>
          <w:i/>
          <w:sz w:val="24"/>
          <w:szCs w:val="24"/>
          <w:lang w:val="en-GB"/>
        </w:rPr>
        <w:t xml:space="preserve">Staphylococcus epidermidis </w:t>
      </w:r>
      <w:r w:rsidR="00510C2D" w:rsidRPr="00510C2D">
        <w:rPr>
          <w:rFonts w:ascii="Times New Roman" w:hAnsi="Times New Roman"/>
          <w:sz w:val="24"/>
          <w:szCs w:val="24"/>
          <w:lang w:val="en-GB"/>
        </w:rPr>
        <w:t>(N=294).</w:t>
      </w:r>
    </w:p>
    <w:p w:rsidR="008766CC" w:rsidRDefault="008766CC" w:rsidP="008766CC">
      <w:pPr>
        <w:spacing w:before="240" w:line="480" w:lineRule="auto"/>
        <w:ind w:right="-2"/>
        <w:jc w:val="both"/>
        <w:rPr>
          <w:rFonts w:ascii="Times New Roman" w:hAnsi="Times New Roman"/>
          <w:b/>
          <w:sz w:val="24"/>
          <w:szCs w:val="24"/>
          <w:lang w:val="en-GB"/>
        </w:rPr>
      </w:pPr>
      <w:r>
        <w:rPr>
          <w:rFonts w:ascii="Times New Roman" w:hAnsi="Times New Roman"/>
          <w:b/>
          <w:sz w:val="24"/>
          <w:szCs w:val="24"/>
          <w:lang w:val="en-GB"/>
        </w:rPr>
        <w:t>Definition of phenotypes.</w:t>
      </w:r>
    </w:p>
    <w:p w:rsidR="008766CC" w:rsidRPr="00F86305" w:rsidRDefault="008766CC" w:rsidP="00E94ED1">
      <w:pPr>
        <w:spacing w:line="480" w:lineRule="auto"/>
        <w:ind w:right="-2"/>
        <w:jc w:val="both"/>
        <w:rPr>
          <w:rFonts w:ascii="Times New Roman" w:hAnsi="Times New Roman"/>
          <w:sz w:val="24"/>
          <w:szCs w:val="24"/>
          <w:lang w:val="en-GB"/>
        </w:rPr>
      </w:pPr>
      <w:r w:rsidRPr="008A790C">
        <w:rPr>
          <w:rFonts w:ascii="Times New Roman" w:hAnsi="Times New Roman"/>
          <w:sz w:val="24"/>
          <w:szCs w:val="24"/>
          <w:lang w:val="en-GB"/>
        </w:rPr>
        <w:t>Resistance phenotypes and the wild-type populations were defined according to criteria given in</w:t>
      </w:r>
      <w:r>
        <w:rPr>
          <w:rFonts w:ascii="Times New Roman" w:hAnsi="Times New Roman"/>
          <w:b/>
          <w:sz w:val="24"/>
          <w:szCs w:val="24"/>
          <w:lang w:val="en-GB"/>
        </w:rPr>
        <w:t xml:space="preserve"> </w:t>
      </w:r>
      <w:r w:rsidRPr="00F86305">
        <w:rPr>
          <w:rFonts w:ascii="Times New Roman" w:hAnsi="Times New Roman"/>
          <w:sz w:val="24"/>
          <w:szCs w:val="24"/>
          <w:highlight w:val="cyan"/>
          <w:lang w:val="en-GB"/>
        </w:rPr>
        <w:t>Table 1</w:t>
      </w:r>
      <w:r w:rsidRPr="00F86305">
        <w:rPr>
          <w:rFonts w:ascii="Times New Roman" w:hAnsi="Times New Roman"/>
          <w:sz w:val="24"/>
          <w:szCs w:val="24"/>
          <w:lang w:val="en-GB"/>
        </w:rPr>
        <w:t>.</w:t>
      </w:r>
      <w:r w:rsidR="00A128DF">
        <w:rPr>
          <w:rFonts w:ascii="Times New Roman" w:hAnsi="Times New Roman"/>
          <w:sz w:val="24"/>
          <w:szCs w:val="24"/>
          <w:lang w:val="en-GB"/>
        </w:rPr>
        <w:t xml:space="preserve"> Assignment of phenotypes was done prior to this study based on independent</w:t>
      </w:r>
      <w:r w:rsidR="00D954C7">
        <w:rPr>
          <w:rFonts w:ascii="Times New Roman" w:hAnsi="Times New Roman"/>
          <w:sz w:val="24"/>
          <w:szCs w:val="24"/>
          <w:lang w:val="en-GB"/>
        </w:rPr>
        <w:t xml:space="preserve"> disk diameter measurements generated by using the EUCAST recommended method </w:t>
      </w:r>
      <w:r w:rsidR="00D954C7" w:rsidRPr="00D954C7">
        <w:rPr>
          <w:rFonts w:ascii="Times New Roman" w:hAnsi="Times New Roman"/>
          <w:sz w:val="24"/>
          <w:szCs w:val="24"/>
          <w:lang w:val="en-GB"/>
        </w:rPr>
        <w:t xml:space="preserve">on Müller-Hinton II agar (Beckton-Dickinson, Franklin Lakes, NJ, USA) and with antibiotic discs from </w:t>
      </w:r>
      <w:r w:rsidR="00D954C7">
        <w:rPr>
          <w:rFonts w:ascii="Times New Roman" w:hAnsi="Times New Roman"/>
          <w:sz w:val="24"/>
          <w:szCs w:val="24"/>
          <w:lang w:val="en-GB"/>
        </w:rPr>
        <w:t>i2a</w:t>
      </w:r>
      <w:r w:rsidR="00D954C7" w:rsidRPr="00D954C7">
        <w:rPr>
          <w:rFonts w:ascii="Times New Roman" w:hAnsi="Times New Roman"/>
          <w:sz w:val="24"/>
          <w:szCs w:val="24"/>
          <w:lang w:val="en-GB"/>
        </w:rPr>
        <w:t xml:space="preserve"> (i2a, Montpellier, France)</w:t>
      </w:r>
      <w:r w:rsidR="00546216">
        <w:rPr>
          <w:rFonts w:ascii="Times New Roman" w:hAnsi="Times New Roman"/>
          <w:sz w:val="24"/>
          <w:szCs w:val="24"/>
          <w:lang w:val="en-GB"/>
        </w:rPr>
        <w:t xml:space="preserve"> and applying EUCAST CBPs (</w:t>
      </w:r>
      <w:r w:rsidR="00546216" w:rsidRPr="00546216">
        <w:rPr>
          <w:rFonts w:ascii="Times New Roman" w:hAnsi="Times New Roman"/>
          <w:sz w:val="24"/>
          <w:szCs w:val="24"/>
          <w:highlight w:val="cyan"/>
          <w:lang w:val="en-GB"/>
        </w:rPr>
        <w:t>EUCAST 2016</w:t>
      </w:r>
      <w:r w:rsidR="00546216">
        <w:rPr>
          <w:rFonts w:ascii="Times New Roman" w:hAnsi="Times New Roman"/>
          <w:sz w:val="24"/>
          <w:szCs w:val="24"/>
          <w:lang w:val="en-GB"/>
        </w:rPr>
        <w:t>)</w:t>
      </w:r>
      <w:r w:rsidR="00D954C7">
        <w:rPr>
          <w:rFonts w:ascii="Times New Roman" w:hAnsi="Times New Roman"/>
          <w:sz w:val="24"/>
          <w:szCs w:val="24"/>
          <w:lang w:val="en-GB"/>
        </w:rPr>
        <w:t xml:space="preserve">. </w:t>
      </w:r>
      <w:r w:rsidR="00D954C7" w:rsidRPr="00D954C7">
        <w:rPr>
          <w:rFonts w:ascii="Times New Roman" w:hAnsi="Times New Roman"/>
          <w:sz w:val="24"/>
          <w:szCs w:val="24"/>
          <w:lang w:val="en-GB"/>
        </w:rPr>
        <w:t xml:space="preserve">Inhibition zone diameters were recorded automatically using the Sirscan/Sirweb system (i2a, Montpellier, France). Phenotypic screening and confirmation </w:t>
      </w:r>
      <w:r w:rsidR="00D954C7" w:rsidRPr="00D954C7">
        <w:rPr>
          <w:rFonts w:ascii="Times New Roman" w:hAnsi="Times New Roman"/>
          <w:sz w:val="24"/>
          <w:szCs w:val="24"/>
          <w:lang w:val="en-GB"/>
        </w:rPr>
        <w:lastRenderedPageBreak/>
        <w:t xml:space="preserve">for the detection of AmpC cephalosporinases, ESBLs, and carbapenemases </w:t>
      </w:r>
      <w:r w:rsidR="00D954C7">
        <w:rPr>
          <w:rFonts w:ascii="Times New Roman" w:hAnsi="Times New Roman"/>
          <w:sz w:val="24"/>
          <w:szCs w:val="24"/>
          <w:lang w:val="en-GB"/>
        </w:rPr>
        <w:t>by combination disk testing</w:t>
      </w:r>
      <w:r w:rsidR="00D954C7" w:rsidRPr="00D954C7">
        <w:rPr>
          <w:rFonts w:ascii="Times New Roman" w:hAnsi="Times New Roman"/>
          <w:sz w:val="24"/>
          <w:szCs w:val="24"/>
          <w:lang w:val="en-GB"/>
        </w:rPr>
        <w:t xml:space="preserve"> was performed as previously described </w:t>
      </w:r>
      <w:r w:rsidR="00D954C7">
        <w:rPr>
          <w:rFonts w:ascii="Times New Roman" w:hAnsi="Times New Roman"/>
          <w:sz w:val="24"/>
          <w:szCs w:val="24"/>
          <w:lang w:val="en-GB"/>
        </w:rPr>
        <w:t>(</w:t>
      </w:r>
      <w:r w:rsidR="00D954C7" w:rsidRPr="00D954C7">
        <w:rPr>
          <w:rFonts w:ascii="Times New Roman" w:hAnsi="Times New Roman"/>
          <w:sz w:val="24"/>
          <w:szCs w:val="24"/>
          <w:highlight w:val="cyan"/>
          <w:lang w:val="en-GB"/>
        </w:rPr>
        <w:t>IMM ZITATE</w:t>
      </w:r>
      <w:r w:rsidR="00D954C7">
        <w:rPr>
          <w:rFonts w:ascii="Times New Roman" w:hAnsi="Times New Roman"/>
          <w:sz w:val="24"/>
          <w:szCs w:val="24"/>
          <w:lang w:val="en-GB"/>
        </w:rPr>
        <w:t>)</w:t>
      </w:r>
      <w:r w:rsidR="00D954C7" w:rsidRPr="00D954C7">
        <w:rPr>
          <w:rFonts w:ascii="Times New Roman" w:hAnsi="Times New Roman"/>
          <w:sz w:val="24"/>
          <w:szCs w:val="24"/>
          <w:lang w:val="en-GB"/>
        </w:rPr>
        <w:t>.</w:t>
      </w:r>
      <w:r w:rsidR="00B456BE">
        <w:rPr>
          <w:rFonts w:ascii="Times New Roman" w:hAnsi="Times New Roman"/>
          <w:sz w:val="24"/>
          <w:szCs w:val="24"/>
          <w:lang w:val="en-GB"/>
        </w:rPr>
        <w:t xml:space="preserve"> Wild-type definitions for the Enterobacteriaceae and beta-lactams were applied as previously described (</w:t>
      </w:r>
      <w:r w:rsidR="00B456BE" w:rsidRPr="00B456BE">
        <w:rPr>
          <w:rFonts w:ascii="Times New Roman" w:hAnsi="Times New Roman"/>
          <w:sz w:val="24"/>
          <w:szCs w:val="24"/>
          <w:highlight w:val="cyan"/>
          <w:lang w:val="en-GB"/>
        </w:rPr>
        <w:t>ECOFF method Valsesia et al</w:t>
      </w:r>
      <w:r w:rsidR="00B456BE">
        <w:rPr>
          <w:rFonts w:ascii="Times New Roman" w:hAnsi="Times New Roman"/>
          <w:sz w:val="24"/>
          <w:szCs w:val="24"/>
          <w:lang w:val="en-GB"/>
        </w:rPr>
        <w:t>).</w:t>
      </w:r>
    </w:p>
    <w:p w:rsidR="004D5A88" w:rsidRPr="00314031" w:rsidRDefault="00D954C7" w:rsidP="008766CC">
      <w:pPr>
        <w:spacing w:before="240" w:line="480" w:lineRule="auto"/>
        <w:ind w:right="-2"/>
        <w:jc w:val="both"/>
        <w:rPr>
          <w:rFonts w:ascii="Times New Roman" w:hAnsi="Times New Roman"/>
          <w:b/>
          <w:sz w:val="24"/>
          <w:szCs w:val="24"/>
          <w:lang w:val="en-GB"/>
        </w:rPr>
      </w:pPr>
      <w:r>
        <w:rPr>
          <w:rFonts w:ascii="Times New Roman" w:hAnsi="Times New Roman"/>
          <w:b/>
          <w:sz w:val="24"/>
          <w:szCs w:val="24"/>
          <w:lang w:val="en-GB"/>
        </w:rPr>
        <w:t>Automated s</w:t>
      </w:r>
      <w:r w:rsidR="004D5A88" w:rsidRPr="00314031">
        <w:rPr>
          <w:rFonts w:ascii="Times New Roman" w:hAnsi="Times New Roman"/>
          <w:b/>
          <w:sz w:val="24"/>
          <w:szCs w:val="24"/>
          <w:lang w:val="en-GB"/>
        </w:rPr>
        <w:t>usceptibility testing.</w:t>
      </w:r>
    </w:p>
    <w:p w:rsidR="00C71297" w:rsidRPr="005171D6" w:rsidRDefault="00C25314" w:rsidP="009A1BAA">
      <w:pPr>
        <w:spacing w:line="480" w:lineRule="auto"/>
        <w:ind w:right="-2" w:firstLine="284"/>
        <w:jc w:val="both"/>
        <w:rPr>
          <w:rFonts w:ascii="Times New Roman" w:hAnsi="Times New Roman"/>
          <w:sz w:val="24"/>
          <w:szCs w:val="24"/>
          <w:lang w:val="en-GB"/>
        </w:rPr>
      </w:pPr>
      <w:r w:rsidRPr="005171D6">
        <w:rPr>
          <w:rFonts w:ascii="Times New Roman" w:hAnsi="Times New Roman"/>
          <w:sz w:val="24"/>
          <w:szCs w:val="24"/>
          <w:lang w:val="en-GB"/>
        </w:rPr>
        <w:t>Susceptibility testing</w:t>
      </w:r>
      <w:r w:rsidR="008F4628" w:rsidRPr="005171D6">
        <w:rPr>
          <w:rFonts w:ascii="Times New Roman" w:hAnsi="Times New Roman"/>
          <w:sz w:val="24"/>
          <w:szCs w:val="24"/>
          <w:lang w:val="en-GB"/>
        </w:rPr>
        <w:t xml:space="preserve"> </w:t>
      </w:r>
      <w:r w:rsidRPr="005171D6">
        <w:rPr>
          <w:rFonts w:ascii="Times New Roman" w:hAnsi="Times New Roman"/>
          <w:sz w:val="24"/>
          <w:szCs w:val="24"/>
          <w:lang w:val="en-GB"/>
        </w:rPr>
        <w:t>was performed</w:t>
      </w:r>
      <w:r w:rsidR="005171D6" w:rsidRPr="005171D6">
        <w:rPr>
          <w:rFonts w:ascii="Times New Roman" w:hAnsi="Times New Roman"/>
          <w:sz w:val="24"/>
          <w:szCs w:val="24"/>
          <w:lang w:val="en-GB"/>
        </w:rPr>
        <w:t xml:space="preserve"> as described previously</w:t>
      </w:r>
      <w:r w:rsidRPr="005171D6">
        <w:rPr>
          <w:rFonts w:ascii="Times New Roman" w:hAnsi="Times New Roman"/>
          <w:sz w:val="24"/>
          <w:szCs w:val="24"/>
          <w:lang w:val="en-GB"/>
        </w:rPr>
        <w:t xml:space="preserve"> according to EUCAST guidelines version 6</w:t>
      </w:r>
      <w:r w:rsidR="002A726B" w:rsidRPr="005171D6">
        <w:rPr>
          <w:rFonts w:ascii="Times New Roman" w:hAnsi="Times New Roman"/>
          <w:sz w:val="24"/>
          <w:szCs w:val="24"/>
          <w:lang w:val="en-GB"/>
        </w:rPr>
        <w:t xml:space="preserve">.0, which are essentially the same as that of CLSI 2016 </w:t>
      </w:r>
      <w:r w:rsidR="00957992" w:rsidRPr="005171D6">
        <w:rPr>
          <w:rFonts w:ascii="Times New Roman" w:hAnsi="Times New Roman"/>
          <w:sz w:val="24"/>
          <w:szCs w:val="24"/>
          <w:lang w:val="en-GB"/>
        </w:rPr>
        <w:fldChar w:fldCharType="begin"/>
      </w:r>
      <w:r w:rsidR="009B6624">
        <w:rPr>
          <w:rFonts w:ascii="Times New Roman" w:hAnsi="Times New Roman"/>
          <w:sz w:val="24"/>
          <w:szCs w:val="24"/>
          <w:lang w:val="en-GB"/>
        </w:rPr>
        <w:instrText xml:space="preserve"> ADDIN EN.CITE &lt;EndNote&gt;&lt;Cite&gt;&lt;Author&gt;CLSI&lt;/Author&gt;&lt;Year&gt;2016&lt;/Year&gt;&lt;RecNum&gt;1897&lt;/RecNum&gt;&lt;DisplayText&gt;&lt;style face="superscript"&gt;18, 19&lt;/style&gt;&lt;/DisplayText&gt;&lt;record&gt;&lt;rec-number&gt;1897&lt;/rec-number&gt;&lt;foreign-keys&gt;&lt;key app="EN" db-id="paz59evx1v29r1e0ds9xx597e5vapvv2z2w0" timestamp="1424787396"&gt;1897&lt;/key&gt;&lt;/foreign-keys&gt;&lt;ref-type name="Journal Article"&gt;17&lt;/ref-type&gt;&lt;contributors&gt;&lt;authors&gt;&lt;author&gt;&lt;style face="normal" font="Times New Roman" size="100%"&gt;CLSI&lt;/style&gt;&lt;/author&gt;&lt;/authors&gt;&lt;/contributors&gt;&lt;titles&gt;&lt;title&gt;&lt;style face="normal" font="Times New Roman" size="100%"&gt;Clinical Laboratory Standards Institute. Performance Standards for Antimicrobial Susceptibility Testing; Tweny-sixth Informational Supplement.&lt;/style&gt;&lt;/title&gt;&lt;secondary-title&gt;&lt;style face="normal" font="Times New Roman" size="100%"&gt;CLSI document M 100-S 26 &lt;/style&gt;&lt;/secondary-title&gt;&lt;/titles&gt;&lt;periodical&gt;&lt;full-title&gt;CLSI document M 100-S 26&lt;/full-title&gt;&lt;/periodical&gt;&lt;number&gt;Clinical and Laboratory Standards Institute 940 West Valley Road, Suite 1400, Wayne, PA&lt;/number&gt;&lt;dates&gt;&lt;year&gt;2016&lt;/year&gt;&lt;/dates&gt;&lt;urls&gt;&lt;/urls&gt;&lt;/record&gt;&lt;/Cite&gt;&lt;Cite&gt;&lt;Author&gt;EUCAST&lt;/Author&gt;&lt;Year&gt;2016&lt;/Year&gt;&lt;RecNum&gt;2102&lt;/RecNum&gt;&lt;record&gt;&lt;rec-number&gt;2102&lt;/rec-number&gt;&lt;foreign-keys&gt;&lt;key app="EN" db-id="paz59evx1v29r1e0ds9xx597e5vapvv2z2w0" timestamp="1448113876"&gt;2102&lt;/key&gt;&lt;/foreign-keys&gt;&lt;ref-type name="Journal Article"&gt;17&lt;/ref-type&gt;&lt;contributors&gt;&lt;authors&gt;&lt;author&gt;EUCAST&lt;/author&gt;&lt;/authors&gt;&lt;/contributors&gt;&lt;titles&gt;&lt;title&gt;European Committee on Antimicrobial Susceptibility Testing. Breakpoint tables for interpretation of MICs and zone diameters. Version 6.0&lt;/title&gt;&lt;/titles&gt;&lt;dates&gt;&lt;year&gt;2016&lt;/year&gt;&lt;/dates&gt;&lt;urls&gt;&lt;/urls&gt;&lt;/record&gt;&lt;/Cite&gt;&lt;/EndNote&gt;</w:instrText>
      </w:r>
      <w:r w:rsidR="00957992" w:rsidRPr="005171D6">
        <w:rPr>
          <w:rFonts w:ascii="Times New Roman" w:hAnsi="Times New Roman"/>
          <w:sz w:val="24"/>
          <w:szCs w:val="24"/>
          <w:lang w:val="en-GB"/>
        </w:rPr>
        <w:fldChar w:fldCharType="separate"/>
      </w:r>
      <w:r w:rsidR="008732D8">
        <w:fldChar w:fldCharType="begin"/>
      </w:r>
      <w:r w:rsidR="008732D8" w:rsidRPr="008732D8">
        <w:rPr>
          <w:lang w:val="en-GB"/>
          <w:rPrChange w:id="9" w:author="Nicolas Blöchliger" w:date="2016-11-10T15:58:00Z">
            <w:rPr/>
          </w:rPrChange>
        </w:rPr>
        <w:instrText xml:space="preserve"> HYPERLINK \l "_ENREF_18" \o "CLSI, 2016 #1897" </w:instrText>
      </w:r>
      <w:r w:rsidR="008732D8">
        <w:fldChar w:fldCharType="separate"/>
      </w:r>
      <w:r w:rsidR="003F4552" w:rsidRPr="009B6624">
        <w:rPr>
          <w:rFonts w:ascii="Times New Roman" w:hAnsi="Times New Roman"/>
          <w:noProof/>
          <w:sz w:val="24"/>
          <w:szCs w:val="24"/>
          <w:vertAlign w:val="superscript"/>
          <w:lang w:val="en-GB"/>
        </w:rPr>
        <w:t>18</w:t>
      </w:r>
      <w:r w:rsidR="008732D8">
        <w:rPr>
          <w:rFonts w:ascii="Times New Roman" w:hAnsi="Times New Roman"/>
          <w:noProof/>
          <w:sz w:val="24"/>
          <w:szCs w:val="24"/>
          <w:vertAlign w:val="superscript"/>
          <w:lang w:val="en-GB"/>
        </w:rPr>
        <w:fldChar w:fldCharType="end"/>
      </w:r>
      <w:r w:rsidR="009B6624" w:rsidRPr="009B6624">
        <w:rPr>
          <w:rFonts w:ascii="Times New Roman" w:hAnsi="Times New Roman"/>
          <w:noProof/>
          <w:sz w:val="24"/>
          <w:szCs w:val="24"/>
          <w:vertAlign w:val="superscript"/>
          <w:lang w:val="en-GB"/>
        </w:rPr>
        <w:t xml:space="preserve">, </w:t>
      </w:r>
      <w:r w:rsidR="008732D8">
        <w:fldChar w:fldCharType="begin"/>
      </w:r>
      <w:r w:rsidR="008732D8" w:rsidRPr="008732D8">
        <w:rPr>
          <w:lang w:val="en-GB"/>
          <w:rPrChange w:id="10" w:author="Nicolas Blöchliger" w:date="2016-11-10T15:58:00Z">
            <w:rPr/>
          </w:rPrChange>
        </w:rPr>
        <w:instrText xml:space="preserve"> HYPERLINK \l "_ENREF_19" \o "EUCAST, 2016 #2102" </w:instrText>
      </w:r>
      <w:r w:rsidR="008732D8">
        <w:fldChar w:fldCharType="separate"/>
      </w:r>
      <w:r w:rsidR="003F4552" w:rsidRPr="009B6624">
        <w:rPr>
          <w:rFonts w:ascii="Times New Roman" w:hAnsi="Times New Roman"/>
          <w:noProof/>
          <w:sz w:val="24"/>
          <w:szCs w:val="24"/>
          <w:vertAlign w:val="superscript"/>
          <w:lang w:val="en-GB"/>
        </w:rPr>
        <w:t>19</w:t>
      </w:r>
      <w:r w:rsidR="008732D8">
        <w:rPr>
          <w:rFonts w:ascii="Times New Roman" w:hAnsi="Times New Roman"/>
          <w:noProof/>
          <w:sz w:val="24"/>
          <w:szCs w:val="24"/>
          <w:vertAlign w:val="superscript"/>
          <w:lang w:val="en-GB"/>
        </w:rPr>
        <w:fldChar w:fldCharType="end"/>
      </w:r>
      <w:r w:rsidR="00957992" w:rsidRPr="005171D6">
        <w:rPr>
          <w:rFonts w:ascii="Times New Roman" w:hAnsi="Times New Roman"/>
          <w:sz w:val="24"/>
          <w:szCs w:val="24"/>
          <w:lang w:val="en-GB"/>
        </w:rPr>
        <w:fldChar w:fldCharType="end"/>
      </w:r>
      <w:r w:rsidR="005171D6" w:rsidRPr="005171D6">
        <w:rPr>
          <w:rFonts w:ascii="Times New Roman" w:hAnsi="Times New Roman"/>
          <w:sz w:val="24"/>
          <w:szCs w:val="24"/>
          <w:lang w:val="en-GB"/>
        </w:rPr>
        <w:t xml:space="preserve"> </w:t>
      </w:r>
      <w:r w:rsidR="005171D6" w:rsidRPr="005171D6">
        <w:rPr>
          <w:rFonts w:ascii="Times New Roman" w:hAnsi="Times New Roman"/>
          <w:sz w:val="24"/>
          <w:szCs w:val="24"/>
          <w:highlight w:val="cyan"/>
          <w:lang w:val="en-GB"/>
        </w:rPr>
        <w:t>(+ZITAT MS1</w:t>
      </w:r>
      <w:r w:rsidR="005171D6" w:rsidRPr="005171D6">
        <w:rPr>
          <w:rFonts w:ascii="Times New Roman" w:hAnsi="Times New Roman"/>
          <w:sz w:val="24"/>
          <w:szCs w:val="24"/>
          <w:lang w:val="en-GB"/>
        </w:rPr>
        <w:t>)</w:t>
      </w:r>
      <w:r w:rsidRPr="005171D6">
        <w:rPr>
          <w:rFonts w:ascii="Times New Roman" w:hAnsi="Times New Roman"/>
          <w:sz w:val="24"/>
          <w:szCs w:val="24"/>
          <w:lang w:val="en-GB"/>
        </w:rPr>
        <w:t xml:space="preserve">. </w:t>
      </w:r>
      <w:r w:rsidR="002A726B" w:rsidRPr="005171D6">
        <w:rPr>
          <w:rFonts w:ascii="Times New Roman" w:hAnsi="Times New Roman"/>
          <w:sz w:val="24"/>
          <w:szCs w:val="24"/>
          <w:lang w:val="en-GB"/>
        </w:rPr>
        <w:t>In brief, b</w:t>
      </w:r>
      <w:r w:rsidRPr="005171D6">
        <w:rPr>
          <w:rFonts w:ascii="Times New Roman" w:hAnsi="Times New Roman"/>
          <w:sz w:val="24"/>
          <w:szCs w:val="24"/>
          <w:lang w:val="en-GB"/>
        </w:rPr>
        <w:t>acterial suspension</w:t>
      </w:r>
      <w:r w:rsidR="002A726B" w:rsidRPr="005171D6">
        <w:rPr>
          <w:rFonts w:ascii="Times New Roman" w:hAnsi="Times New Roman"/>
          <w:sz w:val="24"/>
          <w:szCs w:val="24"/>
          <w:lang w:val="en-GB"/>
        </w:rPr>
        <w:t>s</w:t>
      </w:r>
      <w:r w:rsidRPr="005171D6">
        <w:rPr>
          <w:rFonts w:ascii="Times New Roman" w:hAnsi="Times New Roman"/>
          <w:sz w:val="24"/>
          <w:szCs w:val="24"/>
          <w:lang w:val="en-GB"/>
        </w:rPr>
        <w:t xml:space="preserve"> w</w:t>
      </w:r>
      <w:r w:rsidR="002A726B" w:rsidRPr="005171D6">
        <w:rPr>
          <w:rFonts w:ascii="Times New Roman" w:hAnsi="Times New Roman"/>
          <w:sz w:val="24"/>
          <w:szCs w:val="24"/>
          <w:lang w:val="en-GB"/>
        </w:rPr>
        <w:t>ere</w:t>
      </w:r>
      <w:r w:rsidRPr="005171D6">
        <w:rPr>
          <w:rFonts w:ascii="Times New Roman" w:hAnsi="Times New Roman"/>
          <w:sz w:val="24"/>
          <w:szCs w:val="24"/>
          <w:lang w:val="en-GB"/>
        </w:rPr>
        <w:t xml:space="preserve"> manually adjusted to</w:t>
      </w:r>
      <w:r w:rsidR="0041327C" w:rsidRPr="005171D6">
        <w:rPr>
          <w:rFonts w:ascii="Times New Roman" w:hAnsi="Times New Roman"/>
          <w:sz w:val="24"/>
          <w:szCs w:val="24"/>
          <w:lang w:val="en-GB"/>
        </w:rPr>
        <w:t xml:space="preserve"> </w:t>
      </w:r>
      <w:r w:rsidR="00FC2688" w:rsidRPr="005171D6">
        <w:rPr>
          <w:rFonts w:ascii="Times New Roman" w:hAnsi="Times New Roman"/>
          <w:sz w:val="24"/>
          <w:szCs w:val="24"/>
          <w:lang w:val="en-GB"/>
        </w:rPr>
        <w:t>0.5</w:t>
      </w:r>
      <w:r w:rsidR="002A726B" w:rsidRPr="005171D6">
        <w:rPr>
          <w:rFonts w:ascii="Times New Roman" w:hAnsi="Times New Roman"/>
          <w:sz w:val="24"/>
          <w:szCs w:val="24"/>
          <w:lang w:val="en-GB"/>
        </w:rPr>
        <w:t xml:space="preserve"> Mc</w:t>
      </w:r>
      <w:r w:rsidRPr="005171D6">
        <w:rPr>
          <w:rFonts w:ascii="Times New Roman" w:hAnsi="Times New Roman"/>
          <w:sz w:val="24"/>
          <w:szCs w:val="24"/>
          <w:lang w:val="en-GB"/>
        </w:rPr>
        <w:t>Farland and processed within 15 minutes. Mueller-Hinton</w:t>
      </w:r>
      <w:r w:rsidR="002F4B7D" w:rsidRPr="005171D6">
        <w:rPr>
          <w:rFonts w:ascii="Times New Roman" w:hAnsi="Times New Roman"/>
          <w:sz w:val="24"/>
          <w:szCs w:val="24"/>
          <w:lang w:val="en-GB"/>
        </w:rPr>
        <w:t xml:space="preserve"> II</w:t>
      </w:r>
      <w:r w:rsidRPr="005171D6">
        <w:rPr>
          <w:rFonts w:ascii="Times New Roman" w:hAnsi="Times New Roman"/>
          <w:sz w:val="24"/>
          <w:szCs w:val="24"/>
          <w:lang w:val="en-GB"/>
        </w:rPr>
        <w:t xml:space="preserve"> agar plates (Oxoid Limited, Basingstoke, United Kingdom) were </w:t>
      </w:r>
      <w:r w:rsidR="002A726B" w:rsidRPr="005171D6">
        <w:rPr>
          <w:rFonts w:ascii="Times New Roman" w:hAnsi="Times New Roman"/>
          <w:sz w:val="24"/>
          <w:szCs w:val="24"/>
          <w:lang w:val="en-GB"/>
        </w:rPr>
        <w:t>processed in the fully automated WASP</w:t>
      </w:r>
      <w:r w:rsidR="002A726B" w:rsidRPr="005171D6">
        <w:rPr>
          <w:rFonts w:ascii="Times New Roman" w:hAnsi="Times New Roman"/>
          <w:sz w:val="24"/>
          <w:szCs w:val="24"/>
          <w:vertAlign w:val="superscript"/>
          <w:lang w:val="en-GB"/>
        </w:rPr>
        <w:t>TM</w:t>
      </w:r>
      <w:r w:rsidR="002A726B" w:rsidRPr="005171D6">
        <w:rPr>
          <w:rFonts w:ascii="Times New Roman" w:hAnsi="Times New Roman"/>
          <w:sz w:val="24"/>
          <w:szCs w:val="24"/>
          <w:lang w:val="en-GB"/>
        </w:rPr>
        <w:t xml:space="preserve"> (Copan</w:t>
      </w:r>
      <w:r w:rsidR="0083308F" w:rsidRPr="005171D6">
        <w:rPr>
          <w:rFonts w:ascii="Times New Roman" w:hAnsi="Times New Roman"/>
          <w:sz w:val="24"/>
          <w:szCs w:val="24"/>
          <w:lang w:val="en-GB"/>
        </w:rPr>
        <w:t xml:space="preserve"> Italia, S.p.A.</w:t>
      </w:r>
      <w:r w:rsidR="002A726B" w:rsidRPr="005171D6">
        <w:rPr>
          <w:rFonts w:ascii="Times New Roman" w:hAnsi="Times New Roman"/>
          <w:sz w:val="24"/>
          <w:szCs w:val="24"/>
          <w:lang w:val="en-GB"/>
        </w:rPr>
        <w:t xml:space="preserve">, Brescia, Italy), i.e. plates were each </w:t>
      </w:r>
      <w:r w:rsidRPr="005171D6">
        <w:rPr>
          <w:rFonts w:ascii="Times New Roman" w:hAnsi="Times New Roman"/>
          <w:sz w:val="24"/>
          <w:szCs w:val="24"/>
          <w:lang w:val="en-GB"/>
        </w:rPr>
        <w:t>inoculated with 60</w:t>
      </w:r>
      <w:r w:rsidR="002A726B" w:rsidRPr="005171D6">
        <w:rPr>
          <w:rFonts w:ascii="Times New Roman" w:hAnsi="Times New Roman"/>
          <w:sz w:val="24"/>
          <w:szCs w:val="24"/>
          <w:lang w:val="en-GB"/>
        </w:rPr>
        <w:t xml:space="preserve"> µ</w:t>
      </w:r>
      <w:r w:rsidRPr="005171D6">
        <w:rPr>
          <w:rFonts w:ascii="Times New Roman" w:hAnsi="Times New Roman"/>
          <w:sz w:val="24"/>
          <w:szCs w:val="24"/>
          <w:lang w:val="en-GB"/>
        </w:rPr>
        <w:t>l of the bacterial suspension</w:t>
      </w:r>
      <w:r w:rsidR="002A726B" w:rsidRPr="005171D6">
        <w:rPr>
          <w:rFonts w:ascii="Times New Roman" w:hAnsi="Times New Roman"/>
          <w:sz w:val="24"/>
          <w:szCs w:val="24"/>
          <w:lang w:val="en-GB"/>
        </w:rPr>
        <w:t xml:space="preserve"> and automatically </w:t>
      </w:r>
      <w:r w:rsidRPr="005171D6">
        <w:rPr>
          <w:rFonts w:ascii="Times New Roman" w:hAnsi="Times New Roman"/>
          <w:sz w:val="24"/>
          <w:szCs w:val="24"/>
          <w:lang w:val="en-GB"/>
        </w:rPr>
        <w:t>streaked</w:t>
      </w:r>
      <w:r w:rsidR="008A578C" w:rsidRPr="005171D6">
        <w:rPr>
          <w:rFonts w:ascii="Times New Roman" w:hAnsi="Times New Roman"/>
          <w:sz w:val="24"/>
          <w:szCs w:val="24"/>
          <w:lang w:val="en-GB"/>
        </w:rPr>
        <w:t>.</w:t>
      </w:r>
      <w:r w:rsidRPr="005171D6">
        <w:rPr>
          <w:rFonts w:ascii="Times New Roman" w:hAnsi="Times New Roman"/>
          <w:sz w:val="24"/>
          <w:szCs w:val="24"/>
          <w:lang w:val="en-GB"/>
        </w:rPr>
        <w:t xml:space="preserve"> </w:t>
      </w:r>
      <w:r w:rsidR="002A726B" w:rsidRPr="005171D6">
        <w:rPr>
          <w:rFonts w:ascii="Times New Roman" w:hAnsi="Times New Roman"/>
          <w:sz w:val="24"/>
          <w:szCs w:val="24"/>
          <w:lang w:val="en-GB"/>
        </w:rPr>
        <w:t>A</w:t>
      </w:r>
      <w:r w:rsidRPr="005171D6">
        <w:rPr>
          <w:rFonts w:ascii="Times New Roman" w:hAnsi="Times New Roman"/>
          <w:sz w:val="24"/>
          <w:szCs w:val="24"/>
          <w:lang w:val="en-GB"/>
        </w:rPr>
        <w:t>ntibiotic discs</w:t>
      </w:r>
      <w:r w:rsidR="00EB2DB8" w:rsidRPr="005171D6">
        <w:rPr>
          <w:rFonts w:ascii="Times New Roman" w:hAnsi="Times New Roman"/>
          <w:sz w:val="24"/>
          <w:szCs w:val="24"/>
          <w:lang w:val="en-GB"/>
        </w:rPr>
        <w:t xml:space="preserve"> of a single </w:t>
      </w:r>
      <w:r w:rsidR="00E24700" w:rsidRPr="005171D6">
        <w:rPr>
          <w:rFonts w:ascii="Times New Roman" w:hAnsi="Times New Roman"/>
          <w:sz w:val="24"/>
          <w:szCs w:val="24"/>
          <w:lang w:val="en-GB"/>
        </w:rPr>
        <w:t xml:space="preserve">production </w:t>
      </w:r>
      <w:r w:rsidR="00EB2DB8" w:rsidRPr="005171D6">
        <w:rPr>
          <w:rFonts w:ascii="Times New Roman" w:hAnsi="Times New Roman"/>
          <w:sz w:val="24"/>
          <w:szCs w:val="24"/>
          <w:lang w:val="en-GB"/>
        </w:rPr>
        <w:t>lot</w:t>
      </w:r>
      <w:r w:rsidRPr="005171D6">
        <w:rPr>
          <w:rFonts w:ascii="Times New Roman" w:hAnsi="Times New Roman"/>
          <w:sz w:val="24"/>
          <w:szCs w:val="24"/>
          <w:lang w:val="en-GB"/>
        </w:rPr>
        <w:t xml:space="preserve"> (Oxoid Limited, Basingstoke, United Kingdom)</w:t>
      </w:r>
      <w:r w:rsidR="002A726B" w:rsidRPr="005171D6">
        <w:rPr>
          <w:rFonts w:ascii="Times New Roman" w:hAnsi="Times New Roman"/>
          <w:sz w:val="24"/>
          <w:szCs w:val="24"/>
          <w:lang w:val="en-GB"/>
        </w:rPr>
        <w:t xml:space="preserve"> were placed </w:t>
      </w:r>
      <w:r w:rsidR="008A578C" w:rsidRPr="005171D6">
        <w:rPr>
          <w:rFonts w:ascii="Times New Roman" w:hAnsi="Times New Roman"/>
          <w:sz w:val="24"/>
          <w:szCs w:val="24"/>
          <w:lang w:val="en-GB"/>
        </w:rPr>
        <w:t>using</w:t>
      </w:r>
      <w:r w:rsidR="002A726B" w:rsidRPr="005171D6">
        <w:rPr>
          <w:rFonts w:ascii="Times New Roman" w:hAnsi="Times New Roman"/>
          <w:sz w:val="24"/>
          <w:szCs w:val="24"/>
          <w:lang w:val="en-GB"/>
        </w:rPr>
        <w:t xml:space="preserve"> a standard distributor, which was handled by the WASP</w:t>
      </w:r>
      <w:r w:rsidR="00F153FB" w:rsidRPr="005171D6">
        <w:rPr>
          <w:rFonts w:ascii="Times New Roman" w:hAnsi="Times New Roman"/>
          <w:sz w:val="24"/>
          <w:szCs w:val="24"/>
          <w:vertAlign w:val="superscript"/>
          <w:lang w:val="en-GB"/>
        </w:rPr>
        <w:t>TM</w:t>
      </w:r>
      <w:r w:rsidR="002A726B" w:rsidRPr="005171D6">
        <w:rPr>
          <w:rFonts w:ascii="Times New Roman" w:hAnsi="Times New Roman"/>
          <w:sz w:val="24"/>
          <w:szCs w:val="24"/>
          <w:lang w:val="en-GB"/>
        </w:rPr>
        <w:t xml:space="preserve"> robot</w:t>
      </w:r>
      <w:r w:rsidR="00F153FB" w:rsidRPr="005171D6">
        <w:rPr>
          <w:rFonts w:ascii="Times New Roman" w:hAnsi="Times New Roman"/>
          <w:sz w:val="24"/>
          <w:szCs w:val="24"/>
          <w:lang w:val="en-GB"/>
        </w:rPr>
        <w:t xml:space="preserve"> immediately after plate streak</w:t>
      </w:r>
      <w:bookmarkStart w:id="11" w:name="_GoBack"/>
      <w:bookmarkEnd w:id="11"/>
      <w:r w:rsidR="00F153FB" w:rsidRPr="005171D6">
        <w:rPr>
          <w:rFonts w:ascii="Times New Roman" w:hAnsi="Times New Roman"/>
          <w:sz w:val="24"/>
          <w:szCs w:val="24"/>
          <w:lang w:val="en-GB"/>
        </w:rPr>
        <w:t>ing</w:t>
      </w:r>
      <w:r w:rsidRPr="005171D6">
        <w:rPr>
          <w:rFonts w:ascii="Times New Roman" w:hAnsi="Times New Roman"/>
          <w:sz w:val="24"/>
          <w:szCs w:val="24"/>
          <w:lang w:val="en-GB"/>
        </w:rPr>
        <w:t>.</w:t>
      </w:r>
      <w:r w:rsidR="00F153FB" w:rsidRPr="005171D6">
        <w:rPr>
          <w:rFonts w:ascii="Times New Roman" w:hAnsi="Times New Roman"/>
          <w:sz w:val="24"/>
          <w:szCs w:val="24"/>
          <w:lang w:val="en-GB"/>
        </w:rPr>
        <w:t xml:space="preserve"> Subsequently, p</w:t>
      </w:r>
      <w:r w:rsidRPr="005171D6">
        <w:rPr>
          <w:rFonts w:ascii="Times New Roman" w:hAnsi="Times New Roman"/>
          <w:sz w:val="24"/>
          <w:szCs w:val="24"/>
          <w:lang w:val="en-GB"/>
        </w:rPr>
        <w:t>lates were</w:t>
      </w:r>
      <w:r w:rsidR="00F153FB" w:rsidRPr="005171D6">
        <w:rPr>
          <w:rFonts w:ascii="Times New Roman" w:hAnsi="Times New Roman"/>
          <w:sz w:val="24"/>
          <w:szCs w:val="24"/>
          <w:lang w:val="en-GB"/>
        </w:rPr>
        <w:t xml:space="preserve"> automatically transported to and</w:t>
      </w:r>
      <w:r w:rsidRPr="005171D6">
        <w:rPr>
          <w:rFonts w:ascii="Times New Roman" w:hAnsi="Times New Roman"/>
          <w:sz w:val="24"/>
          <w:szCs w:val="24"/>
          <w:lang w:val="en-GB"/>
        </w:rPr>
        <w:t xml:space="preserve"> incubated in </w:t>
      </w:r>
      <w:r w:rsidR="00F153FB" w:rsidRPr="005171D6">
        <w:rPr>
          <w:rFonts w:ascii="Times New Roman" w:hAnsi="Times New Roman"/>
          <w:sz w:val="24"/>
          <w:szCs w:val="24"/>
          <w:lang w:val="en-GB"/>
        </w:rPr>
        <w:t>a</w:t>
      </w:r>
      <w:r w:rsidRPr="005171D6">
        <w:rPr>
          <w:rFonts w:ascii="Times New Roman" w:hAnsi="Times New Roman"/>
          <w:sz w:val="24"/>
          <w:szCs w:val="24"/>
          <w:lang w:val="en-GB"/>
        </w:rPr>
        <w:t xml:space="preserve"> WASPLab</w:t>
      </w:r>
      <w:r w:rsidR="00F153FB" w:rsidRPr="005171D6">
        <w:rPr>
          <w:rFonts w:ascii="Times New Roman" w:hAnsi="Times New Roman"/>
          <w:sz w:val="24"/>
          <w:szCs w:val="24"/>
          <w:vertAlign w:val="superscript"/>
          <w:lang w:val="en-GB"/>
        </w:rPr>
        <w:t>TM</w:t>
      </w:r>
      <w:r w:rsidRPr="005171D6">
        <w:rPr>
          <w:rFonts w:ascii="Times New Roman" w:hAnsi="Times New Roman"/>
          <w:sz w:val="24"/>
          <w:szCs w:val="24"/>
          <w:lang w:val="en-GB"/>
        </w:rPr>
        <w:t xml:space="preserve"> incubator (</w:t>
      </w:r>
      <w:r w:rsidR="0083308F" w:rsidRPr="005171D6">
        <w:rPr>
          <w:rFonts w:ascii="Times New Roman" w:hAnsi="Times New Roman"/>
          <w:sz w:val="24"/>
          <w:szCs w:val="24"/>
          <w:lang w:val="en-GB"/>
        </w:rPr>
        <w:t>Copan</w:t>
      </w:r>
      <w:r w:rsidRPr="005171D6">
        <w:rPr>
          <w:rFonts w:ascii="Times New Roman" w:hAnsi="Times New Roman"/>
          <w:sz w:val="24"/>
          <w:szCs w:val="24"/>
          <w:lang w:val="en-GB"/>
        </w:rPr>
        <w:t>) at 3</w:t>
      </w:r>
      <w:r w:rsidR="00F153FB" w:rsidRPr="005171D6">
        <w:rPr>
          <w:rFonts w:ascii="Times New Roman" w:hAnsi="Times New Roman"/>
          <w:sz w:val="24"/>
          <w:szCs w:val="24"/>
          <w:lang w:val="en-GB"/>
        </w:rPr>
        <w:t>7</w:t>
      </w:r>
      <w:r w:rsidRPr="005171D6">
        <w:rPr>
          <w:rFonts w:ascii="Times New Roman" w:hAnsi="Times New Roman"/>
          <w:sz w:val="24"/>
          <w:szCs w:val="24"/>
          <w:lang w:val="en-GB"/>
        </w:rPr>
        <w:t>°C</w:t>
      </w:r>
      <w:r w:rsidR="003D328C" w:rsidRPr="005171D6">
        <w:rPr>
          <w:rFonts w:ascii="Times New Roman" w:hAnsi="Times New Roman"/>
          <w:sz w:val="24"/>
          <w:szCs w:val="24"/>
          <w:lang w:val="en-GB"/>
        </w:rPr>
        <w:t xml:space="preserve"> +/- 2°C</w:t>
      </w:r>
      <w:r w:rsidRPr="005171D6">
        <w:rPr>
          <w:rFonts w:ascii="Times New Roman" w:hAnsi="Times New Roman"/>
          <w:sz w:val="24"/>
          <w:szCs w:val="24"/>
          <w:lang w:val="en-GB"/>
        </w:rPr>
        <w:t xml:space="preserve"> </w:t>
      </w:r>
      <w:r w:rsidR="00F153FB" w:rsidRPr="005171D6">
        <w:rPr>
          <w:rFonts w:ascii="Times New Roman" w:hAnsi="Times New Roman"/>
          <w:sz w:val="24"/>
          <w:szCs w:val="24"/>
          <w:lang w:val="en-GB"/>
        </w:rPr>
        <w:t>in ambient air</w:t>
      </w:r>
      <w:r w:rsidRPr="005171D6">
        <w:rPr>
          <w:rFonts w:ascii="Times New Roman" w:hAnsi="Times New Roman"/>
          <w:sz w:val="24"/>
          <w:szCs w:val="24"/>
          <w:lang w:val="en-GB"/>
        </w:rPr>
        <w:t xml:space="preserve">. </w:t>
      </w:r>
      <w:r w:rsidR="00F153FB" w:rsidRPr="005171D6">
        <w:rPr>
          <w:rFonts w:ascii="Times New Roman" w:hAnsi="Times New Roman"/>
          <w:sz w:val="24"/>
          <w:szCs w:val="24"/>
          <w:lang w:val="en-GB"/>
        </w:rPr>
        <w:t>Images</w:t>
      </w:r>
      <w:r w:rsidRPr="005171D6">
        <w:rPr>
          <w:rFonts w:ascii="Times New Roman" w:hAnsi="Times New Roman"/>
          <w:sz w:val="24"/>
          <w:szCs w:val="24"/>
          <w:lang w:val="en-GB"/>
        </w:rPr>
        <w:t xml:space="preserve"> were taken after 6h, 8h, 12h and 18h</w:t>
      </w:r>
      <w:r w:rsidR="00F153FB" w:rsidRPr="005171D6">
        <w:rPr>
          <w:rFonts w:ascii="Times New Roman" w:hAnsi="Times New Roman"/>
          <w:sz w:val="24"/>
          <w:szCs w:val="24"/>
          <w:lang w:val="en-GB"/>
        </w:rPr>
        <w:t xml:space="preserve"> of incubation under continu</w:t>
      </w:r>
      <w:r w:rsidR="00FD353F" w:rsidRPr="005171D6">
        <w:rPr>
          <w:rFonts w:ascii="Times New Roman" w:hAnsi="Times New Roman"/>
          <w:sz w:val="24"/>
          <w:szCs w:val="24"/>
          <w:lang w:val="en-GB"/>
        </w:rPr>
        <w:t>ous</w:t>
      </w:r>
      <w:r w:rsidR="00F153FB" w:rsidRPr="005171D6">
        <w:rPr>
          <w:rFonts w:ascii="Times New Roman" w:hAnsi="Times New Roman"/>
          <w:sz w:val="24"/>
          <w:szCs w:val="24"/>
          <w:lang w:val="en-GB"/>
        </w:rPr>
        <w:t xml:space="preserve"> temperature conditions</w:t>
      </w:r>
      <w:r w:rsidRPr="005171D6">
        <w:rPr>
          <w:rFonts w:ascii="Times New Roman" w:hAnsi="Times New Roman"/>
          <w:sz w:val="24"/>
          <w:szCs w:val="24"/>
          <w:lang w:val="en-GB"/>
        </w:rPr>
        <w:t xml:space="preserve">. </w:t>
      </w:r>
      <w:r w:rsidR="00F153FB" w:rsidRPr="005171D6">
        <w:rPr>
          <w:rFonts w:ascii="Times New Roman" w:hAnsi="Times New Roman"/>
          <w:sz w:val="24"/>
          <w:szCs w:val="24"/>
          <w:lang w:val="en-GB"/>
        </w:rPr>
        <w:t>Diameter measurements were automatically done by the WASPLab</w:t>
      </w:r>
      <w:r w:rsidR="00F153FB" w:rsidRPr="005171D6">
        <w:rPr>
          <w:rFonts w:ascii="Times New Roman" w:hAnsi="Times New Roman"/>
          <w:sz w:val="24"/>
          <w:szCs w:val="24"/>
          <w:vertAlign w:val="superscript"/>
          <w:lang w:val="en-GB"/>
        </w:rPr>
        <w:t>TM</w:t>
      </w:r>
      <w:r w:rsidR="00F153FB" w:rsidRPr="005171D6">
        <w:rPr>
          <w:rFonts w:ascii="Times New Roman" w:hAnsi="Times New Roman"/>
          <w:sz w:val="24"/>
          <w:szCs w:val="24"/>
          <w:lang w:val="en-GB"/>
        </w:rPr>
        <w:t xml:space="preserve"> reading software</w:t>
      </w:r>
      <w:r w:rsidRPr="005171D6">
        <w:rPr>
          <w:rFonts w:ascii="Times New Roman" w:hAnsi="Times New Roman"/>
          <w:sz w:val="24"/>
          <w:szCs w:val="24"/>
          <w:lang w:val="en-GB"/>
        </w:rPr>
        <w:t xml:space="preserve"> </w:t>
      </w:r>
      <w:r w:rsidR="00DD7496" w:rsidRPr="005171D6">
        <w:rPr>
          <w:rFonts w:ascii="Times New Roman" w:hAnsi="Times New Roman"/>
          <w:sz w:val="24"/>
          <w:szCs w:val="24"/>
          <w:lang w:val="en-GB"/>
        </w:rPr>
        <w:t xml:space="preserve">(Copan) </w:t>
      </w:r>
      <w:r w:rsidRPr="005171D6">
        <w:rPr>
          <w:rFonts w:ascii="Times New Roman" w:hAnsi="Times New Roman"/>
          <w:sz w:val="24"/>
          <w:szCs w:val="24"/>
          <w:lang w:val="en-GB"/>
        </w:rPr>
        <w:t xml:space="preserve">and </w:t>
      </w:r>
      <w:r w:rsidR="00F153FB" w:rsidRPr="005171D6">
        <w:rPr>
          <w:rFonts w:ascii="Times New Roman" w:hAnsi="Times New Roman"/>
          <w:sz w:val="24"/>
          <w:szCs w:val="24"/>
          <w:lang w:val="en-GB"/>
        </w:rPr>
        <w:t>were, if necessary, adjusted on-screen by an experienced technician.</w:t>
      </w:r>
    </w:p>
    <w:p w:rsidR="009A1BAA" w:rsidRPr="00314031" w:rsidRDefault="00791CCC" w:rsidP="002B03B2">
      <w:pPr>
        <w:spacing w:before="240" w:line="480" w:lineRule="auto"/>
        <w:ind w:right="-2"/>
        <w:jc w:val="both"/>
        <w:rPr>
          <w:rFonts w:ascii="Times New Roman" w:hAnsi="Times New Roman"/>
          <w:sz w:val="24"/>
          <w:szCs w:val="24"/>
          <w:lang w:val="en-GB"/>
        </w:rPr>
      </w:pPr>
      <w:r w:rsidRPr="00314031">
        <w:rPr>
          <w:rFonts w:ascii="Times New Roman" w:hAnsi="Times New Roman"/>
          <w:b/>
          <w:sz w:val="24"/>
          <w:szCs w:val="24"/>
          <w:lang w:val="en-GB"/>
        </w:rPr>
        <w:t>Software.</w:t>
      </w:r>
      <w:r w:rsidRPr="00314031">
        <w:rPr>
          <w:rFonts w:ascii="Times New Roman" w:hAnsi="Times New Roman"/>
          <w:sz w:val="24"/>
          <w:szCs w:val="24"/>
          <w:lang w:val="en-GB"/>
        </w:rPr>
        <w:t xml:space="preserve"> </w:t>
      </w:r>
    </w:p>
    <w:p w:rsidR="00CA7EC2" w:rsidRPr="001B5095" w:rsidRDefault="00491F0D" w:rsidP="003E3499">
      <w:pPr>
        <w:spacing w:line="480" w:lineRule="auto"/>
        <w:ind w:right="-2" w:firstLine="284"/>
        <w:jc w:val="both"/>
        <w:rPr>
          <w:rFonts w:ascii="Times New Roman" w:hAnsi="Times New Roman"/>
          <w:sz w:val="24"/>
          <w:szCs w:val="24"/>
          <w:highlight w:val="yellow"/>
          <w:lang w:val="en-GB"/>
        </w:rPr>
      </w:pPr>
      <w:r w:rsidRPr="00313EA6">
        <w:rPr>
          <w:rFonts w:ascii="Times New Roman" w:hAnsi="Times New Roman"/>
          <w:sz w:val="24"/>
          <w:szCs w:val="24"/>
          <w:lang w:val="en-GB"/>
        </w:rPr>
        <w:t>C</w:t>
      </w:r>
      <w:r w:rsidR="00791CCC" w:rsidRPr="00313EA6">
        <w:rPr>
          <w:rFonts w:ascii="Times New Roman" w:hAnsi="Times New Roman"/>
          <w:sz w:val="24"/>
          <w:szCs w:val="24"/>
          <w:lang w:val="en-GB"/>
        </w:rPr>
        <w:t>alculations were done using Microsoft Excel 2010 software (Microsoft Corporation, Redmond, WA</w:t>
      </w:r>
      <w:r w:rsidR="00F60A94" w:rsidRPr="00313EA6">
        <w:rPr>
          <w:rFonts w:ascii="Times New Roman" w:hAnsi="Times New Roman"/>
          <w:sz w:val="24"/>
          <w:szCs w:val="24"/>
          <w:lang w:val="en-GB"/>
        </w:rPr>
        <w:t>, USA)</w:t>
      </w:r>
      <w:r w:rsidR="00313EA6" w:rsidRPr="00313EA6">
        <w:rPr>
          <w:rFonts w:ascii="Times New Roman" w:hAnsi="Times New Roman"/>
          <w:sz w:val="24"/>
          <w:szCs w:val="24"/>
          <w:lang w:val="en-GB"/>
        </w:rPr>
        <w:t xml:space="preserve"> and </w:t>
      </w:r>
      <w:del w:id="12" w:author="Nicolas Blöchliger" w:date="2016-11-10T15:03:00Z">
        <w:r w:rsidR="00313EA6" w:rsidRPr="00313EA6" w:rsidDel="00F330E9">
          <w:rPr>
            <w:rFonts w:ascii="Times New Roman" w:hAnsi="Times New Roman"/>
            <w:sz w:val="24"/>
            <w:szCs w:val="24"/>
            <w:highlight w:val="magenta"/>
            <w:lang w:val="en-GB"/>
          </w:rPr>
          <w:delText>Nicolas/R-Beschreibung</w:delText>
        </w:r>
      </w:del>
      <w:commentRangeStart w:id="13"/>
      <w:ins w:id="14" w:author="Nicolas Blöchliger" w:date="2016-11-10T15:03:00Z">
        <w:r w:rsidR="00F330E9">
          <w:rPr>
            <w:rFonts w:ascii="Times New Roman" w:hAnsi="Times New Roman"/>
            <w:sz w:val="24"/>
            <w:szCs w:val="24"/>
            <w:highlight w:val="magenta"/>
            <w:lang w:val="en-GB"/>
          </w:rPr>
          <w:t>R</w:t>
        </w:r>
        <w:commentRangeEnd w:id="13"/>
        <w:r w:rsidR="00F330E9">
          <w:rPr>
            <w:rStyle w:val="CommentReference"/>
          </w:rPr>
          <w:commentReference w:id="13"/>
        </w:r>
        <w:r w:rsidR="00F330E9">
          <w:rPr>
            <w:rFonts w:ascii="Times New Roman" w:hAnsi="Times New Roman"/>
            <w:sz w:val="24"/>
            <w:szCs w:val="24"/>
            <w:highlight w:val="magenta"/>
            <w:lang w:val="en-GB"/>
          </w:rPr>
          <w:t>, version 3.2.3</w:t>
        </w:r>
      </w:ins>
      <w:r w:rsidR="00791CCC" w:rsidRPr="001B5095">
        <w:rPr>
          <w:rFonts w:ascii="Times New Roman" w:hAnsi="Times New Roman"/>
          <w:sz w:val="24"/>
          <w:szCs w:val="24"/>
          <w:highlight w:val="yellow"/>
          <w:lang w:val="en-GB"/>
        </w:rPr>
        <w:t>.</w:t>
      </w:r>
      <w:r w:rsidR="00CA7EC2" w:rsidRPr="001B5095">
        <w:rPr>
          <w:rFonts w:ascii="Times New Roman" w:hAnsi="Times New Roman"/>
          <w:b/>
          <w:sz w:val="24"/>
          <w:highlight w:val="yellow"/>
          <w:lang w:val="en-GB"/>
        </w:rPr>
        <w:br w:type="page"/>
      </w:r>
    </w:p>
    <w:p w:rsidR="000F5243" w:rsidRPr="00314031" w:rsidRDefault="005D28EC" w:rsidP="007F4573">
      <w:pPr>
        <w:spacing w:line="480" w:lineRule="auto"/>
        <w:ind w:right="-2"/>
        <w:jc w:val="both"/>
        <w:outlineLvl w:val="0"/>
        <w:rPr>
          <w:rFonts w:ascii="Times New Roman" w:hAnsi="Times New Roman"/>
          <w:b/>
          <w:sz w:val="24"/>
          <w:lang w:val="en-GB"/>
        </w:rPr>
      </w:pPr>
      <w:r w:rsidRPr="00314031">
        <w:rPr>
          <w:rFonts w:ascii="Times New Roman" w:hAnsi="Times New Roman"/>
          <w:b/>
          <w:sz w:val="24"/>
          <w:lang w:val="en-GB"/>
        </w:rPr>
        <w:lastRenderedPageBreak/>
        <w:t>Results</w:t>
      </w:r>
      <w:r w:rsidR="008619CD" w:rsidRPr="00314031">
        <w:rPr>
          <w:rFonts w:ascii="Times New Roman" w:hAnsi="Times New Roman"/>
          <w:b/>
          <w:sz w:val="24"/>
          <w:lang w:val="en-GB"/>
        </w:rPr>
        <w:t xml:space="preserve"> </w:t>
      </w:r>
    </w:p>
    <w:p w:rsidR="0087658D" w:rsidRDefault="006A52D9" w:rsidP="0087658D">
      <w:pPr>
        <w:spacing w:before="240" w:line="480" w:lineRule="auto"/>
        <w:ind w:right="-2"/>
        <w:jc w:val="both"/>
        <w:rPr>
          <w:ins w:id="15" w:author="Nicolas Blöchliger" w:date="2016-11-10T15:50:00Z"/>
          <w:rFonts w:ascii="Times New Roman" w:hAnsi="Times New Roman"/>
          <w:b/>
          <w:bCs/>
          <w:sz w:val="24"/>
          <w:lang w:val="en-GB"/>
        </w:rPr>
      </w:pPr>
      <w:r w:rsidRPr="001B5459">
        <w:rPr>
          <w:rFonts w:ascii="Times New Roman" w:hAnsi="Times New Roman"/>
          <w:b/>
          <w:bCs/>
          <w:sz w:val="24"/>
          <w:lang w:val="en-GB"/>
        </w:rPr>
        <w:t>Discrimination of major resistance phenotypes from the wild-type</w:t>
      </w:r>
      <w:r w:rsidR="0087658D" w:rsidRPr="001B5459">
        <w:rPr>
          <w:rFonts w:ascii="Times New Roman" w:hAnsi="Times New Roman"/>
          <w:b/>
          <w:bCs/>
          <w:sz w:val="24"/>
          <w:lang w:val="en-GB"/>
        </w:rPr>
        <w:t xml:space="preserve">. </w:t>
      </w:r>
    </w:p>
    <w:p w:rsidR="00561EFE" w:rsidRPr="006F66CF" w:rsidRDefault="00561EFE" w:rsidP="0087658D">
      <w:pPr>
        <w:spacing w:before="240" w:line="480" w:lineRule="auto"/>
        <w:ind w:right="-2"/>
        <w:jc w:val="both"/>
        <w:rPr>
          <w:rFonts w:ascii="Times New Roman" w:hAnsi="Times New Roman"/>
          <w:bCs/>
          <w:sz w:val="24"/>
          <w:rPrChange w:id="16" w:author="Nicolas Blöchliger" w:date="2016-11-10T16:19:00Z">
            <w:rPr>
              <w:rFonts w:ascii="Times New Roman" w:hAnsi="Times New Roman"/>
              <w:b/>
              <w:bCs/>
              <w:sz w:val="24"/>
              <w:lang w:val="en-GB"/>
            </w:rPr>
          </w:rPrChange>
        </w:rPr>
      </w:pPr>
      <w:commentRangeStart w:id="17"/>
      <w:ins w:id="18" w:author="Nicolas Blöchliger" w:date="2016-11-10T15:50:00Z">
        <w:r w:rsidRPr="008732D8">
          <w:rPr>
            <w:rFonts w:ascii="Times New Roman" w:hAnsi="Times New Roman"/>
            <w:bCs/>
            <w:sz w:val="24"/>
            <w:lang w:val="en-GB"/>
            <w:rPrChange w:id="19" w:author="Nicolas Blöchliger" w:date="2016-11-10T15:59:00Z">
              <w:rPr>
                <w:rFonts w:ascii="Times New Roman" w:hAnsi="Times New Roman"/>
                <w:b/>
                <w:bCs/>
                <w:sz w:val="24"/>
                <w:lang w:val="en-GB"/>
              </w:rPr>
            </w:rPrChange>
          </w:rPr>
          <w:t xml:space="preserve">In the following, </w:t>
        </w:r>
      </w:ins>
      <w:ins w:id="20" w:author="Nicolas Blöchliger" w:date="2016-11-10T15:54:00Z">
        <w:r w:rsidR="00224151" w:rsidRPr="008732D8">
          <w:rPr>
            <w:rFonts w:ascii="Times New Roman" w:hAnsi="Times New Roman"/>
            <w:bCs/>
            <w:sz w:val="24"/>
            <w:lang w:val="en-GB"/>
            <w:rPrChange w:id="21" w:author="Nicolas Blöchliger" w:date="2016-11-10T15:59:00Z">
              <w:rPr>
                <w:rFonts w:ascii="Times New Roman" w:hAnsi="Times New Roman"/>
                <w:b/>
                <w:bCs/>
                <w:sz w:val="24"/>
                <w:lang w:val="en-GB"/>
              </w:rPr>
            </w:rPrChange>
          </w:rPr>
          <w:t xml:space="preserve">a phenotype is called </w:t>
        </w:r>
      </w:ins>
      <w:ins w:id="22" w:author="Nicolas Blöchliger" w:date="2016-11-10T15:58:00Z">
        <w:r w:rsidR="008732D8" w:rsidRPr="008732D8">
          <w:rPr>
            <w:rFonts w:ascii="Times New Roman" w:hAnsi="Times New Roman"/>
            <w:bCs/>
            <w:sz w:val="24"/>
            <w:lang w:val="en-GB"/>
            <w:rPrChange w:id="23" w:author="Nicolas Blöchliger" w:date="2016-11-10T15:59:00Z">
              <w:rPr>
                <w:rFonts w:ascii="Times New Roman" w:hAnsi="Times New Roman"/>
                <w:b/>
                <w:bCs/>
                <w:sz w:val="24"/>
                <w:lang w:val="en-GB"/>
              </w:rPr>
            </w:rPrChange>
          </w:rPr>
          <w:t>“</w:t>
        </w:r>
      </w:ins>
      <w:ins w:id="24" w:author="Nicolas Blöchliger" w:date="2016-11-10T15:50:00Z">
        <w:r w:rsidR="00224151" w:rsidRPr="008732D8">
          <w:rPr>
            <w:rFonts w:ascii="Times New Roman" w:hAnsi="Times New Roman"/>
            <w:bCs/>
            <w:sz w:val="24"/>
            <w:lang w:val="en-GB"/>
            <w:rPrChange w:id="25" w:author="Nicolas Blöchliger" w:date="2016-11-10T15:59:00Z">
              <w:rPr>
                <w:rFonts w:ascii="Times New Roman" w:hAnsi="Times New Roman"/>
                <w:b/>
                <w:bCs/>
                <w:sz w:val="24"/>
                <w:lang w:val="en-GB"/>
              </w:rPr>
            </w:rPrChange>
          </w:rPr>
          <w:t>well separa</w:t>
        </w:r>
      </w:ins>
      <w:ins w:id="26" w:author="Nicolas Blöchliger" w:date="2016-11-10T15:56:00Z">
        <w:r w:rsidR="00224151" w:rsidRPr="008732D8">
          <w:rPr>
            <w:rFonts w:ascii="Times New Roman" w:hAnsi="Times New Roman"/>
            <w:bCs/>
            <w:sz w:val="24"/>
            <w:lang w:val="en-GB"/>
            <w:rPrChange w:id="27" w:author="Nicolas Blöchliger" w:date="2016-11-10T15:59:00Z">
              <w:rPr>
                <w:rFonts w:ascii="Times New Roman" w:hAnsi="Times New Roman"/>
                <w:b/>
                <w:bCs/>
                <w:sz w:val="24"/>
                <w:lang w:val="en-GB"/>
              </w:rPr>
            </w:rPrChange>
          </w:rPr>
          <w:t>ble</w:t>
        </w:r>
      </w:ins>
      <w:ins w:id="28" w:author="Nicolas Blöchliger" w:date="2016-11-10T15:58:00Z">
        <w:r w:rsidR="008732D8" w:rsidRPr="008732D8">
          <w:rPr>
            <w:rFonts w:ascii="Times New Roman" w:hAnsi="Times New Roman"/>
            <w:bCs/>
            <w:sz w:val="24"/>
            <w:lang w:val="en-GB"/>
            <w:rPrChange w:id="29" w:author="Nicolas Blöchliger" w:date="2016-11-10T15:59:00Z">
              <w:rPr>
                <w:rFonts w:ascii="Times New Roman" w:hAnsi="Times New Roman"/>
                <w:b/>
                <w:bCs/>
                <w:sz w:val="24"/>
                <w:lang w:val="en-GB"/>
              </w:rPr>
            </w:rPrChange>
          </w:rPr>
          <w:t>”</w:t>
        </w:r>
      </w:ins>
      <w:ins w:id="30" w:author="Nicolas Blöchliger" w:date="2016-11-10T15:50:00Z">
        <w:r w:rsidRPr="008732D8">
          <w:rPr>
            <w:rFonts w:ascii="Times New Roman" w:hAnsi="Times New Roman"/>
            <w:bCs/>
            <w:sz w:val="24"/>
            <w:lang w:val="en-GB"/>
            <w:rPrChange w:id="31" w:author="Nicolas Blöchliger" w:date="2016-11-10T15:59:00Z">
              <w:rPr>
                <w:rFonts w:ascii="Times New Roman" w:hAnsi="Times New Roman"/>
                <w:b/>
                <w:bCs/>
                <w:sz w:val="24"/>
                <w:lang w:val="en-GB"/>
              </w:rPr>
            </w:rPrChange>
          </w:rPr>
          <w:t xml:space="preserve"> </w:t>
        </w:r>
      </w:ins>
      <w:ins w:id="32" w:author="Nicolas Blöchliger" w:date="2016-11-10T15:55:00Z">
        <w:r w:rsidR="00224151" w:rsidRPr="008732D8">
          <w:rPr>
            <w:rFonts w:ascii="Times New Roman" w:hAnsi="Times New Roman"/>
            <w:bCs/>
            <w:sz w:val="24"/>
            <w:lang w:val="en-GB"/>
            <w:rPrChange w:id="33" w:author="Nicolas Blöchliger" w:date="2016-11-10T15:59:00Z">
              <w:rPr>
                <w:rFonts w:ascii="Times New Roman" w:hAnsi="Times New Roman"/>
                <w:b/>
                <w:bCs/>
                <w:sz w:val="24"/>
                <w:lang w:val="en-GB"/>
              </w:rPr>
            </w:rPrChange>
          </w:rPr>
          <w:t>from the wild-type if separation</w:t>
        </w:r>
      </w:ins>
      <w:ins w:id="34" w:author="Nicolas Blöchliger" w:date="2016-11-10T15:50:00Z">
        <w:r w:rsidR="00224151" w:rsidRPr="008732D8">
          <w:rPr>
            <w:rFonts w:ascii="Times New Roman" w:hAnsi="Times New Roman"/>
            <w:bCs/>
            <w:sz w:val="24"/>
            <w:lang w:val="en-GB"/>
            <w:rPrChange w:id="35" w:author="Nicolas Blöchliger" w:date="2016-11-10T15:59:00Z">
              <w:rPr>
                <w:rFonts w:ascii="Times New Roman" w:hAnsi="Times New Roman"/>
                <w:b/>
                <w:bCs/>
                <w:sz w:val="24"/>
                <w:lang w:val="en-GB"/>
              </w:rPr>
            </w:rPrChange>
          </w:rPr>
          <w:t xml:space="preserve"> with sensitivity</w:t>
        </w:r>
      </w:ins>
      <w:ins w:id="36" w:author="Nicolas Blöchliger" w:date="2016-11-10T15:51:00Z">
        <w:r w:rsidR="00224151" w:rsidRPr="008732D8">
          <w:rPr>
            <w:rFonts w:ascii="Times New Roman" w:hAnsi="Times New Roman"/>
            <w:bCs/>
            <w:sz w:val="24"/>
            <w:lang w:val="en-GB"/>
            <w:rPrChange w:id="37" w:author="Nicolas Blöchliger" w:date="2016-11-10T15:59:00Z">
              <w:rPr>
                <w:rFonts w:ascii="Times New Roman" w:hAnsi="Times New Roman"/>
                <w:b/>
                <w:bCs/>
                <w:sz w:val="24"/>
                <w:lang w:val="en-GB"/>
              </w:rPr>
            </w:rPrChange>
          </w:rPr>
          <w:t xml:space="preserve"> and specificity of at least 0.95</w:t>
        </w:r>
      </w:ins>
      <w:ins w:id="38" w:author="Nicolas Blöchliger" w:date="2016-11-10T15:55:00Z">
        <w:r w:rsidR="00224151" w:rsidRPr="008732D8">
          <w:rPr>
            <w:rFonts w:ascii="Times New Roman" w:hAnsi="Times New Roman"/>
            <w:bCs/>
            <w:sz w:val="24"/>
            <w:lang w:val="en-GB"/>
            <w:rPrChange w:id="39" w:author="Nicolas Blöchliger" w:date="2016-11-10T15:59:00Z">
              <w:rPr>
                <w:rFonts w:ascii="Times New Roman" w:hAnsi="Times New Roman"/>
                <w:b/>
                <w:bCs/>
                <w:sz w:val="24"/>
                <w:lang w:val="en-GB"/>
              </w:rPr>
            </w:rPrChange>
          </w:rPr>
          <w:t xml:space="preserve"> is possible</w:t>
        </w:r>
      </w:ins>
      <w:ins w:id="40" w:author="Nicolas Blöchliger" w:date="2016-11-10T15:51:00Z">
        <w:r w:rsidR="00224151" w:rsidRPr="008732D8">
          <w:rPr>
            <w:rFonts w:ascii="Times New Roman" w:hAnsi="Times New Roman"/>
            <w:bCs/>
            <w:sz w:val="24"/>
            <w:lang w:val="en-GB"/>
            <w:rPrChange w:id="41" w:author="Nicolas Blöchliger" w:date="2016-11-10T15:59:00Z">
              <w:rPr>
                <w:rFonts w:ascii="Times New Roman" w:hAnsi="Times New Roman"/>
                <w:b/>
                <w:bCs/>
                <w:sz w:val="24"/>
                <w:lang w:val="en-GB"/>
              </w:rPr>
            </w:rPrChange>
          </w:rPr>
          <w:t xml:space="preserve">, i.e. </w:t>
        </w:r>
      </w:ins>
      <w:ins w:id="42" w:author="Nicolas Blöchliger" w:date="2016-11-10T15:55:00Z">
        <w:r w:rsidR="00224151" w:rsidRPr="008732D8">
          <w:rPr>
            <w:rFonts w:ascii="Times New Roman" w:hAnsi="Times New Roman"/>
            <w:bCs/>
            <w:sz w:val="24"/>
            <w:lang w:val="en-GB"/>
            <w:rPrChange w:id="43" w:author="Nicolas Blöchliger" w:date="2016-11-10T15:59:00Z">
              <w:rPr>
                <w:rFonts w:ascii="Times New Roman" w:hAnsi="Times New Roman"/>
                <w:b/>
                <w:bCs/>
                <w:sz w:val="24"/>
                <w:lang w:val="en-GB"/>
              </w:rPr>
            </w:rPrChange>
          </w:rPr>
          <w:t xml:space="preserve">if </w:t>
        </w:r>
      </w:ins>
      <w:ins w:id="44" w:author="Nicolas Blöchliger" w:date="2016-11-10T15:52:00Z">
        <w:r w:rsidR="00224151" w:rsidRPr="008732D8">
          <w:rPr>
            <w:rFonts w:ascii="Times New Roman" w:hAnsi="Times New Roman"/>
            <w:bCs/>
            <w:sz w:val="24"/>
            <w:lang w:val="en-GB"/>
            <w:rPrChange w:id="45" w:author="Nicolas Blöchliger" w:date="2016-11-10T15:59:00Z">
              <w:rPr>
                <w:rFonts w:ascii="Times New Roman" w:hAnsi="Times New Roman"/>
                <w:b/>
                <w:bCs/>
                <w:sz w:val="24"/>
                <w:lang w:val="en-GB"/>
              </w:rPr>
            </w:rPrChange>
          </w:rPr>
          <w:t xml:space="preserve">the bars in Supplemental Figure 1 do not overlap. “Fully separated” means </w:t>
        </w:r>
      </w:ins>
      <w:ins w:id="46" w:author="Nicolas Blöchliger" w:date="2016-11-10T15:53:00Z">
        <w:r w:rsidR="00224151" w:rsidRPr="008732D8">
          <w:rPr>
            <w:rFonts w:ascii="Times New Roman" w:hAnsi="Times New Roman"/>
            <w:bCs/>
            <w:sz w:val="24"/>
            <w:lang w:val="en-GB"/>
            <w:rPrChange w:id="47" w:author="Nicolas Blöchliger" w:date="2016-11-10T15:59:00Z">
              <w:rPr>
                <w:rFonts w:ascii="Times New Roman" w:hAnsi="Times New Roman"/>
                <w:b/>
                <w:bCs/>
                <w:sz w:val="24"/>
                <w:lang w:val="en-GB"/>
              </w:rPr>
            </w:rPrChange>
          </w:rPr>
          <w:t>separation with sensitivity and specificity 1 is possible, i.e. the whiskers in Supplemental Figure 1 do not overlap</w:t>
        </w:r>
      </w:ins>
      <w:ins w:id="48" w:author="Nicolas Blöchliger" w:date="2016-11-10T15:56:00Z">
        <w:r w:rsidR="00224151" w:rsidRPr="008732D8">
          <w:rPr>
            <w:rFonts w:ascii="Times New Roman" w:hAnsi="Times New Roman"/>
            <w:bCs/>
            <w:sz w:val="24"/>
            <w:lang w:val="en-GB"/>
            <w:rPrChange w:id="49" w:author="Nicolas Blöchliger" w:date="2016-11-10T15:59:00Z">
              <w:rPr>
                <w:rFonts w:ascii="Times New Roman" w:hAnsi="Times New Roman"/>
                <w:b/>
                <w:bCs/>
                <w:sz w:val="24"/>
                <w:lang w:val="en-GB"/>
              </w:rPr>
            </w:rPrChange>
          </w:rPr>
          <w:t>, and “not separ</w:t>
        </w:r>
      </w:ins>
      <w:ins w:id="50" w:author="Nicolas Blöchliger" w:date="2016-11-10T15:58:00Z">
        <w:r w:rsidR="008732D8" w:rsidRPr="008732D8">
          <w:rPr>
            <w:rFonts w:ascii="Times New Roman" w:hAnsi="Times New Roman"/>
            <w:bCs/>
            <w:sz w:val="24"/>
            <w:lang w:val="en-GB"/>
            <w:rPrChange w:id="51" w:author="Nicolas Blöchliger" w:date="2016-11-10T15:59:00Z">
              <w:rPr>
                <w:rFonts w:ascii="Times New Roman" w:hAnsi="Times New Roman"/>
                <w:b/>
                <w:bCs/>
                <w:sz w:val="24"/>
                <w:lang w:val="en-GB"/>
              </w:rPr>
            </w:rPrChange>
          </w:rPr>
          <w:t>able” covers remaining cases.</w:t>
        </w:r>
      </w:ins>
      <w:commentRangeEnd w:id="17"/>
      <w:ins w:id="52" w:author="Nicolas Blöchliger" w:date="2016-11-10T15:59:00Z">
        <w:r w:rsidR="008732D8">
          <w:rPr>
            <w:rStyle w:val="CommentReference"/>
          </w:rPr>
          <w:commentReference w:id="17"/>
        </w:r>
      </w:ins>
    </w:p>
    <w:p w:rsidR="006A52D9" w:rsidRDefault="006A52D9" w:rsidP="00F0176A">
      <w:pPr>
        <w:spacing w:before="240" w:line="480" w:lineRule="auto"/>
        <w:ind w:right="-2"/>
        <w:jc w:val="both"/>
        <w:rPr>
          <w:rFonts w:ascii="Times New Roman" w:hAnsi="Times New Roman"/>
          <w:b/>
          <w:bCs/>
          <w:sz w:val="24"/>
          <w:lang w:val="en-GB"/>
        </w:rPr>
      </w:pPr>
      <w:r>
        <w:rPr>
          <w:rFonts w:ascii="Times New Roman" w:hAnsi="Times New Roman"/>
          <w:b/>
          <w:bCs/>
          <w:sz w:val="24"/>
          <w:lang w:val="en-GB"/>
        </w:rPr>
        <w:t>Beta-lactams</w:t>
      </w:r>
    </w:p>
    <w:p w:rsidR="008B6E97" w:rsidRDefault="003E67B5" w:rsidP="003E67B5">
      <w:pPr>
        <w:spacing w:line="480" w:lineRule="auto"/>
        <w:ind w:right="-2"/>
        <w:jc w:val="both"/>
        <w:rPr>
          <w:rFonts w:ascii="Times New Roman" w:hAnsi="Times New Roman"/>
          <w:b/>
          <w:bCs/>
          <w:sz w:val="24"/>
          <w:lang w:val="en-GB"/>
        </w:rPr>
      </w:pPr>
      <w:r>
        <w:rPr>
          <w:rFonts w:ascii="Times New Roman" w:hAnsi="Times New Roman"/>
          <w:b/>
          <w:bCs/>
          <w:sz w:val="24"/>
          <w:lang w:val="en-GB"/>
        </w:rPr>
        <w:t xml:space="preserve">Enterobacteriaceae. </w:t>
      </w:r>
      <w:r w:rsidR="003C0FED" w:rsidRPr="00A93A8D">
        <w:rPr>
          <w:rFonts w:ascii="Times New Roman" w:hAnsi="Times New Roman"/>
          <w:bCs/>
          <w:sz w:val="24"/>
          <w:lang w:val="en-GB"/>
        </w:rPr>
        <w:t>Ampicillin susceptibility generally discriminated beta-lactamase producers from the wild-type independently from the reading time (account</w:t>
      </w:r>
      <w:r w:rsidR="00833B3A">
        <w:rPr>
          <w:rFonts w:ascii="Times New Roman" w:hAnsi="Times New Roman"/>
          <w:bCs/>
          <w:sz w:val="24"/>
          <w:lang w:val="en-GB"/>
        </w:rPr>
        <w:t>s</w:t>
      </w:r>
      <w:r w:rsidR="003C0FED" w:rsidRPr="00A93A8D">
        <w:rPr>
          <w:rFonts w:ascii="Times New Roman" w:hAnsi="Times New Roman"/>
          <w:bCs/>
          <w:sz w:val="24"/>
          <w:lang w:val="en-GB"/>
        </w:rPr>
        <w:t xml:space="preserve"> for </w:t>
      </w:r>
      <w:r w:rsidR="003C0FED" w:rsidRPr="00833B3A">
        <w:rPr>
          <w:rFonts w:ascii="Times New Roman" w:hAnsi="Times New Roman"/>
          <w:bCs/>
          <w:i/>
          <w:sz w:val="24"/>
          <w:lang w:val="en-GB"/>
        </w:rPr>
        <w:t>E. coli</w:t>
      </w:r>
      <w:r w:rsidR="003C0FED" w:rsidRPr="00A93A8D">
        <w:rPr>
          <w:rFonts w:ascii="Times New Roman" w:hAnsi="Times New Roman"/>
          <w:bCs/>
          <w:sz w:val="24"/>
          <w:lang w:val="en-GB"/>
        </w:rPr>
        <w:t xml:space="preserve"> </w:t>
      </w:r>
      <w:r w:rsidR="00833B3A">
        <w:rPr>
          <w:rFonts w:ascii="Times New Roman" w:hAnsi="Times New Roman"/>
          <w:bCs/>
          <w:sz w:val="24"/>
          <w:lang w:val="en-GB"/>
        </w:rPr>
        <w:t xml:space="preserve">only </w:t>
      </w:r>
      <w:r w:rsidR="003C0FED" w:rsidRPr="00A93A8D">
        <w:rPr>
          <w:rFonts w:ascii="Times New Roman" w:hAnsi="Times New Roman"/>
          <w:bCs/>
          <w:sz w:val="24"/>
          <w:lang w:val="en-GB"/>
        </w:rPr>
        <w:t xml:space="preserve">as </w:t>
      </w:r>
      <w:r w:rsidR="003C0FED" w:rsidRPr="00833B3A">
        <w:rPr>
          <w:rFonts w:ascii="Times New Roman" w:hAnsi="Times New Roman"/>
          <w:bCs/>
          <w:i/>
          <w:sz w:val="24"/>
          <w:lang w:val="en-GB"/>
        </w:rPr>
        <w:t>K. pneumoniae</w:t>
      </w:r>
      <w:r w:rsidR="003C0FED" w:rsidRPr="00A93A8D">
        <w:rPr>
          <w:rFonts w:ascii="Times New Roman" w:hAnsi="Times New Roman"/>
          <w:bCs/>
          <w:sz w:val="24"/>
          <w:lang w:val="en-GB"/>
        </w:rPr>
        <w:t xml:space="preserve"> and </w:t>
      </w:r>
      <w:r w:rsidR="003C0FED" w:rsidRPr="00833B3A">
        <w:rPr>
          <w:rFonts w:ascii="Times New Roman" w:hAnsi="Times New Roman"/>
          <w:bCs/>
          <w:i/>
          <w:sz w:val="24"/>
          <w:lang w:val="en-GB"/>
        </w:rPr>
        <w:t>E. cloacae</w:t>
      </w:r>
      <w:r w:rsidR="003C0FED" w:rsidRPr="00A93A8D">
        <w:rPr>
          <w:rFonts w:ascii="Times New Roman" w:hAnsi="Times New Roman"/>
          <w:bCs/>
          <w:sz w:val="24"/>
          <w:lang w:val="en-GB"/>
        </w:rPr>
        <w:t xml:space="preserve"> harbour chromosomal SHV and AmpC enzymes, respectively</w:t>
      </w:r>
      <w:r w:rsidR="00CC72AD">
        <w:rPr>
          <w:rFonts w:ascii="Times New Roman" w:hAnsi="Times New Roman"/>
          <w:bCs/>
          <w:sz w:val="24"/>
          <w:lang w:val="en-GB"/>
        </w:rPr>
        <w:t xml:space="preserve">, </w:t>
      </w:r>
      <w:r w:rsidR="00CC72AD" w:rsidRPr="00CC72AD">
        <w:rPr>
          <w:rFonts w:ascii="Times New Roman" w:hAnsi="Times New Roman"/>
          <w:bCs/>
          <w:sz w:val="24"/>
          <w:highlight w:val="cyan"/>
          <w:lang w:val="en-GB"/>
        </w:rPr>
        <w:t>Figure 1</w:t>
      </w:r>
      <w:r w:rsidR="00CC72AD">
        <w:rPr>
          <w:rFonts w:ascii="Times New Roman" w:hAnsi="Times New Roman"/>
          <w:bCs/>
          <w:sz w:val="24"/>
          <w:lang w:val="en-GB"/>
        </w:rPr>
        <w:t xml:space="preserve">, </w:t>
      </w:r>
      <w:r w:rsidR="00CC72AD" w:rsidRPr="00CC72AD">
        <w:rPr>
          <w:rFonts w:ascii="Times New Roman" w:hAnsi="Times New Roman"/>
          <w:bCs/>
          <w:sz w:val="24"/>
          <w:highlight w:val="cyan"/>
          <w:lang w:val="en-GB"/>
        </w:rPr>
        <w:t>Supplemental Figure S1</w:t>
      </w:r>
      <w:r w:rsidR="003C0FED" w:rsidRPr="00A93A8D">
        <w:rPr>
          <w:rFonts w:ascii="Times New Roman" w:hAnsi="Times New Roman"/>
          <w:bCs/>
          <w:sz w:val="24"/>
          <w:lang w:val="en-GB"/>
        </w:rPr>
        <w:t>). ESBL</w:t>
      </w:r>
      <w:r w:rsidR="008B6E97" w:rsidRPr="00A93A8D">
        <w:rPr>
          <w:rFonts w:ascii="Times New Roman" w:hAnsi="Times New Roman"/>
          <w:bCs/>
          <w:sz w:val="24"/>
          <w:lang w:val="en-GB"/>
        </w:rPr>
        <w:t xml:space="preserve"> producers</w:t>
      </w:r>
      <w:r w:rsidR="003C0FED" w:rsidRPr="00A93A8D">
        <w:rPr>
          <w:rFonts w:ascii="Times New Roman" w:hAnsi="Times New Roman"/>
          <w:bCs/>
          <w:sz w:val="24"/>
          <w:lang w:val="en-GB"/>
        </w:rPr>
        <w:t xml:space="preserve"> </w:t>
      </w:r>
      <w:r w:rsidR="008B6E97" w:rsidRPr="00A93A8D">
        <w:rPr>
          <w:rFonts w:ascii="Times New Roman" w:hAnsi="Times New Roman"/>
          <w:bCs/>
          <w:sz w:val="24"/>
          <w:lang w:val="en-GB"/>
        </w:rPr>
        <w:t>were</w:t>
      </w:r>
      <w:r w:rsidR="003C0FED" w:rsidRPr="00A93A8D">
        <w:rPr>
          <w:rFonts w:ascii="Times New Roman" w:hAnsi="Times New Roman"/>
          <w:bCs/>
          <w:sz w:val="24"/>
          <w:lang w:val="en-GB"/>
        </w:rPr>
        <w:t xml:space="preserve"> separated from the wild-type at 6h to 8h by cefpodoxime or ceftriaxone diameters</w:t>
      </w:r>
      <w:r w:rsidR="00833B3A">
        <w:rPr>
          <w:rFonts w:ascii="Times New Roman" w:hAnsi="Times New Roman"/>
          <w:bCs/>
          <w:sz w:val="24"/>
          <w:lang w:val="en-GB"/>
        </w:rPr>
        <w:t xml:space="preserve"> independent of the bacterial species</w:t>
      </w:r>
      <w:r w:rsidR="003C0FED" w:rsidRPr="00A93A8D">
        <w:rPr>
          <w:rFonts w:ascii="Times New Roman" w:hAnsi="Times New Roman"/>
          <w:bCs/>
          <w:sz w:val="24"/>
          <w:lang w:val="en-GB"/>
        </w:rPr>
        <w:t>.</w:t>
      </w:r>
      <w:r w:rsidR="006E7E81" w:rsidRPr="00A93A8D">
        <w:rPr>
          <w:rFonts w:ascii="Times New Roman" w:hAnsi="Times New Roman"/>
          <w:bCs/>
          <w:sz w:val="24"/>
          <w:lang w:val="en-GB"/>
        </w:rPr>
        <w:t xml:space="preserve"> </w:t>
      </w:r>
      <w:r w:rsidR="008B6E97" w:rsidRPr="00A93A8D">
        <w:rPr>
          <w:rFonts w:ascii="Times New Roman" w:hAnsi="Times New Roman"/>
          <w:bCs/>
          <w:sz w:val="24"/>
          <w:lang w:val="en-GB"/>
        </w:rPr>
        <w:t xml:space="preserve">Cefoxitin was discriminative for the presence of </w:t>
      </w:r>
      <w:r w:rsidR="00833B3A">
        <w:rPr>
          <w:rFonts w:ascii="Times New Roman" w:hAnsi="Times New Roman"/>
          <w:bCs/>
          <w:sz w:val="24"/>
          <w:lang w:val="en-GB"/>
        </w:rPr>
        <w:t xml:space="preserve">acquired </w:t>
      </w:r>
      <w:r w:rsidR="008B6E97" w:rsidRPr="00A93A8D">
        <w:rPr>
          <w:rFonts w:ascii="Times New Roman" w:hAnsi="Times New Roman"/>
          <w:bCs/>
          <w:sz w:val="24"/>
          <w:lang w:val="en-GB"/>
        </w:rPr>
        <w:t>AmpC beta-lactamases</w:t>
      </w:r>
      <w:r w:rsidR="00833B3A">
        <w:rPr>
          <w:rFonts w:ascii="Times New Roman" w:hAnsi="Times New Roman"/>
          <w:bCs/>
          <w:sz w:val="24"/>
          <w:lang w:val="en-GB"/>
        </w:rPr>
        <w:t xml:space="preserve"> in </w:t>
      </w:r>
      <w:r w:rsidR="00833B3A" w:rsidRPr="00833B3A">
        <w:rPr>
          <w:rFonts w:ascii="Times New Roman" w:hAnsi="Times New Roman"/>
          <w:bCs/>
          <w:i/>
          <w:sz w:val="24"/>
          <w:lang w:val="en-GB"/>
        </w:rPr>
        <w:t>E. coli</w:t>
      </w:r>
      <w:r w:rsidR="00833B3A">
        <w:rPr>
          <w:rFonts w:ascii="Times New Roman" w:hAnsi="Times New Roman"/>
          <w:bCs/>
          <w:sz w:val="24"/>
          <w:lang w:val="en-GB"/>
        </w:rPr>
        <w:t xml:space="preserve"> and </w:t>
      </w:r>
      <w:r w:rsidR="00833B3A" w:rsidRPr="00833B3A">
        <w:rPr>
          <w:rFonts w:ascii="Times New Roman" w:hAnsi="Times New Roman"/>
          <w:bCs/>
          <w:i/>
          <w:sz w:val="24"/>
          <w:lang w:val="en-GB"/>
        </w:rPr>
        <w:t>K. pneumoniae</w:t>
      </w:r>
      <w:r w:rsidR="008B6E97" w:rsidRPr="00A93A8D">
        <w:rPr>
          <w:rFonts w:ascii="Times New Roman" w:hAnsi="Times New Roman"/>
          <w:bCs/>
          <w:sz w:val="24"/>
          <w:lang w:val="en-GB"/>
        </w:rPr>
        <w:t xml:space="preserve">, and meropenem susceptibility at early reading times was useful to separate carbapenemase </w:t>
      </w:r>
      <w:r w:rsidR="003B2EF4" w:rsidRPr="00A93A8D">
        <w:rPr>
          <w:rFonts w:ascii="Times New Roman" w:hAnsi="Times New Roman"/>
          <w:bCs/>
          <w:sz w:val="24"/>
          <w:lang w:val="en-GB"/>
        </w:rPr>
        <w:t>class A, B, and D enzymes, i.e. KPC, NDM, or OXA-48</w:t>
      </w:r>
      <w:r w:rsidR="003B2EF4">
        <w:rPr>
          <w:rFonts w:ascii="Times New Roman" w:hAnsi="Times New Roman"/>
          <w:bCs/>
          <w:sz w:val="24"/>
          <w:lang w:val="en-GB"/>
        </w:rPr>
        <w:t xml:space="preserve"> </w:t>
      </w:r>
      <w:r w:rsidR="008B6E97" w:rsidRPr="00A93A8D">
        <w:rPr>
          <w:rFonts w:ascii="Times New Roman" w:hAnsi="Times New Roman"/>
          <w:bCs/>
          <w:sz w:val="24"/>
          <w:lang w:val="en-GB"/>
        </w:rPr>
        <w:t>producers</w:t>
      </w:r>
      <w:r w:rsidR="00833B3A">
        <w:rPr>
          <w:rFonts w:ascii="Times New Roman" w:hAnsi="Times New Roman"/>
          <w:bCs/>
          <w:sz w:val="24"/>
          <w:lang w:val="en-GB"/>
        </w:rPr>
        <w:t xml:space="preserve"> in the three </w:t>
      </w:r>
      <w:r w:rsidR="00833B3A" w:rsidRPr="00833B3A">
        <w:rPr>
          <w:rFonts w:ascii="Times New Roman" w:hAnsi="Times New Roman"/>
          <w:bCs/>
          <w:i/>
          <w:sz w:val="24"/>
          <w:lang w:val="en-GB"/>
        </w:rPr>
        <w:t>Enterobacteriaceae</w:t>
      </w:r>
      <w:r w:rsidR="00833B3A">
        <w:rPr>
          <w:rFonts w:ascii="Times New Roman" w:hAnsi="Times New Roman"/>
          <w:bCs/>
          <w:sz w:val="24"/>
          <w:lang w:val="en-GB"/>
        </w:rPr>
        <w:t xml:space="preserve"> species analysed</w:t>
      </w:r>
      <w:r w:rsidR="00A93A8D" w:rsidRPr="00A93A8D">
        <w:rPr>
          <w:rFonts w:ascii="Times New Roman" w:hAnsi="Times New Roman"/>
          <w:bCs/>
          <w:sz w:val="24"/>
          <w:lang w:val="en-GB"/>
        </w:rPr>
        <w:t>. Temocillin was</w:t>
      </w:r>
      <w:r w:rsidR="008270A1">
        <w:rPr>
          <w:rFonts w:ascii="Times New Roman" w:hAnsi="Times New Roman"/>
          <w:bCs/>
          <w:sz w:val="24"/>
          <w:lang w:val="en-GB"/>
        </w:rPr>
        <w:t xml:space="preserve"> found to be</w:t>
      </w:r>
      <w:r w:rsidR="00A93A8D" w:rsidRPr="00A93A8D">
        <w:rPr>
          <w:rFonts w:ascii="Times New Roman" w:hAnsi="Times New Roman"/>
          <w:bCs/>
          <w:sz w:val="24"/>
          <w:lang w:val="en-GB"/>
        </w:rPr>
        <w:t xml:space="preserve"> a good marker drug to separate OXA-48 enzymes.</w:t>
      </w:r>
    </w:p>
    <w:p w:rsidR="003E67B5" w:rsidRPr="00830E0E" w:rsidRDefault="003E67B5" w:rsidP="003E67B5">
      <w:pPr>
        <w:spacing w:line="480" w:lineRule="auto"/>
        <w:ind w:right="-2"/>
        <w:jc w:val="both"/>
        <w:rPr>
          <w:rFonts w:ascii="Times New Roman" w:hAnsi="Times New Roman"/>
          <w:bCs/>
          <w:sz w:val="24"/>
          <w:lang w:val="en-GB"/>
        </w:rPr>
      </w:pPr>
      <w:r>
        <w:rPr>
          <w:rFonts w:ascii="Times New Roman" w:hAnsi="Times New Roman"/>
          <w:b/>
          <w:bCs/>
          <w:sz w:val="24"/>
          <w:lang w:val="en-GB"/>
        </w:rPr>
        <w:t>Staphylococci.</w:t>
      </w:r>
      <w:r w:rsidR="00830E0E">
        <w:rPr>
          <w:rFonts w:ascii="Times New Roman" w:hAnsi="Times New Roman"/>
          <w:b/>
          <w:bCs/>
          <w:sz w:val="24"/>
          <w:lang w:val="en-GB"/>
        </w:rPr>
        <w:t xml:space="preserve"> </w:t>
      </w:r>
      <w:r w:rsidR="00830E0E" w:rsidRPr="00830E0E">
        <w:rPr>
          <w:rFonts w:ascii="Times New Roman" w:hAnsi="Times New Roman"/>
          <w:bCs/>
          <w:sz w:val="24"/>
          <w:lang w:val="en-GB"/>
        </w:rPr>
        <w:t xml:space="preserve">Benzylpenicillin diameters did not separate </w:t>
      </w:r>
      <w:r w:rsidR="00830E0E" w:rsidRPr="00527F4D">
        <w:rPr>
          <w:rFonts w:ascii="Times New Roman" w:hAnsi="Times New Roman"/>
          <w:bCs/>
          <w:i/>
          <w:sz w:val="24"/>
          <w:lang w:val="en-GB"/>
        </w:rPr>
        <w:t>bla</w:t>
      </w:r>
      <w:r w:rsidR="00830E0E" w:rsidRPr="00830E0E">
        <w:rPr>
          <w:rFonts w:ascii="Times New Roman" w:hAnsi="Times New Roman"/>
          <w:bCs/>
          <w:sz w:val="24"/>
          <w:lang w:val="en-GB"/>
        </w:rPr>
        <w:t xml:space="preserve">Z penicillinase producing </w:t>
      </w:r>
      <w:r w:rsidR="00830E0E" w:rsidRPr="00527F4D">
        <w:rPr>
          <w:rFonts w:ascii="Times New Roman" w:hAnsi="Times New Roman"/>
          <w:bCs/>
          <w:i/>
          <w:sz w:val="24"/>
          <w:lang w:val="en-GB"/>
        </w:rPr>
        <w:t>S. aureus</w:t>
      </w:r>
      <w:r w:rsidR="00830E0E" w:rsidRPr="00830E0E">
        <w:rPr>
          <w:rFonts w:ascii="Times New Roman" w:hAnsi="Times New Roman"/>
          <w:bCs/>
          <w:sz w:val="24"/>
          <w:lang w:val="en-GB"/>
        </w:rPr>
        <w:t xml:space="preserve"> from the wild-type at 6h to 8h while discrimination after 18h was possible</w:t>
      </w:r>
      <w:r w:rsidR="00CC72AD">
        <w:rPr>
          <w:rFonts w:ascii="Times New Roman" w:hAnsi="Times New Roman"/>
          <w:bCs/>
          <w:sz w:val="24"/>
          <w:lang w:val="en-GB"/>
        </w:rPr>
        <w:t xml:space="preserve"> (</w:t>
      </w:r>
      <w:r w:rsidR="00CC72AD" w:rsidRPr="00CC72AD">
        <w:rPr>
          <w:rFonts w:ascii="Times New Roman" w:hAnsi="Times New Roman"/>
          <w:bCs/>
          <w:sz w:val="24"/>
          <w:highlight w:val="cyan"/>
          <w:lang w:val="en-GB"/>
        </w:rPr>
        <w:t xml:space="preserve">Figure </w:t>
      </w:r>
      <w:r w:rsidR="00CC72AD" w:rsidRPr="0081427E">
        <w:rPr>
          <w:rFonts w:ascii="Times New Roman" w:hAnsi="Times New Roman"/>
          <w:bCs/>
          <w:sz w:val="24"/>
          <w:highlight w:val="cyan"/>
          <w:lang w:val="en-GB"/>
        </w:rPr>
        <w:t>2</w:t>
      </w:r>
      <w:r w:rsidR="00CC72AD">
        <w:rPr>
          <w:rFonts w:ascii="Times New Roman" w:hAnsi="Times New Roman"/>
          <w:bCs/>
          <w:sz w:val="24"/>
          <w:lang w:val="en-GB"/>
        </w:rPr>
        <w:t xml:space="preserve">, </w:t>
      </w:r>
      <w:r w:rsidR="00CC72AD" w:rsidRPr="00CC72AD">
        <w:rPr>
          <w:rFonts w:ascii="Times New Roman" w:hAnsi="Times New Roman"/>
          <w:bCs/>
          <w:sz w:val="24"/>
          <w:highlight w:val="cyan"/>
          <w:lang w:val="en-GB"/>
        </w:rPr>
        <w:t>Supplemental Figure S1</w:t>
      </w:r>
      <w:r w:rsidR="00E040BD">
        <w:rPr>
          <w:rFonts w:ascii="Times New Roman" w:hAnsi="Times New Roman"/>
          <w:bCs/>
          <w:sz w:val="24"/>
          <w:lang w:val="en-GB"/>
        </w:rPr>
        <w:t>)</w:t>
      </w:r>
      <w:r w:rsidR="00830E0E" w:rsidRPr="00830E0E">
        <w:rPr>
          <w:rFonts w:ascii="Times New Roman" w:hAnsi="Times New Roman"/>
          <w:bCs/>
          <w:sz w:val="24"/>
          <w:lang w:val="en-GB"/>
        </w:rPr>
        <w:t xml:space="preserve">. MRSA were separated at 6h to 8h from methicillin-susceptible </w:t>
      </w:r>
      <w:r w:rsidR="00830E0E" w:rsidRPr="00527F4D">
        <w:rPr>
          <w:rFonts w:ascii="Times New Roman" w:hAnsi="Times New Roman"/>
          <w:bCs/>
          <w:i/>
          <w:sz w:val="24"/>
          <w:lang w:val="en-GB"/>
        </w:rPr>
        <w:t>S. aureus</w:t>
      </w:r>
      <w:r w:rsidR="00830E0E" w:rsidRPr="00830E0E">
        <w:rPr>
          <w:rFonts w:ascii="Times New Roman" w:hAnsi="Times New Roman"/>
          <w:bCs/>
          <w:sz w:val="24"/>
          <w:lang w:val="en-GB"/>
        </w:rPr>
        <w:t xml:space="preserve"> by cefoxitin, whereas for </w:t>
      </w:r>
      <w:r w:rsidR="00830E0E" w:rsidRPr="00527F4D">
        <w:rPr>
          <w:rFonts w:ascii="Times New Roman" w:hAnsi="Times New Roman"/>
          <w:bCs/>
          <w:i/>
          <w:sz w:val="24"/>
          <w:lang w:val="en-GB"/>
        </w:rPr>
        <w:t>S. epidermidis</w:t>
      </w:r>
      <w:r w:rsidR="00830E0E" w:rsidRPr="00830E0E">
        <w:rPr>
          <w:rFonts w:ascii="Times New Roman" w:hAnsi="Times New Roman"/>
          <w:bCs/>
          <w:sz w:val="24"/>
          <w:lang w:val="en-GB"/>
        </w:rPr>
        <w:t xml:space="preserve"> MRSE and non-MRSE population</w:t>
      </w:r>
      <w:r w:rsidR="00527F4D">
        <w:rPr>
          <w:rFonts w:ascii="Times New Roman" w:hAnsi="Times New Roman"/>
          <w:bCs/>
          <w:sz w:val="24"/>
          <w:lang w:val="en-GB"/>
        </w:rPr>
        <w:t>s</w:t>
      </w:r>
      <w:r w:rsidR="00830E0E" w:rsidRPr="00830E0E">
        <w:rPr>
          <w:rFonts w:ascii="Times New Roman" w:hAnsi="Times New Roman"/>
          <w:bCs/>
          <w:sz w:val="24"/>
          <w:lang w:val="en-GB"/>
        </w:rPr>
        <w:t xml:space="preserve"> showed a diameter overlap at all reading times.</w:t>
      </w:r>
    </w:p>
    <w:p w:rsidR="006A52D9" w:rsidRDefault="00DA6452" w:rsidP="00F0176A">
      <w:pPr>
        <w:spacing w:before="240" w:line="480" w:lineRule="auto"/>
        <w:ind w:right="-2"/>
        <w:jc w:val="both"/>
        <w:rPr>
          <w:rFonts w:ascii="Times New Roman" w:hAnsi="Times New Roman"/>
          <w:b/>
          <w:bCs/>
          <w:sz w:val="24"/>
          <w:lang w:val="en-GB"/>
        </w:rPr>
      </w:pPr>
      <w:r>
        <w:rPr>
          <w:rFonts w:ascii="Times New Roman" w:hAnsi="Times New Roman"/>
          <w:b/>
          <w:bCs/>
          <w:sz w:val="24"/>
          <w:lang w:val="en-GB"/>
        </w:rPr>
        <w:t>Fluoroquinolones</w:t>
      </w:r>
    </w:p>
    <w:p w:rsidR="00BB07BC" w:rsidRDefault="00A8414B" w:rsidP="00A8414B">
      <w:pPr>
        <w:spacing w:line="480" w:lineRule="auto"/>
        <w:ind w:right="-2"/>
        <w:jc w:val="both"/>
        <w:rPr>
          <w:rFonts w:ascii="Times New Roman" w:hAnsi="Times New Roman"/>
          <w:b/>
          <w:bCs/>
          <w:sz w:val="24"/>
          <w:lang w:val="en-GB"/>
        </w:rPr>
      </w:pPr>
      <w:r>
        <w:rPr>
          <w:rFonts w:ascii="Times New Roman" w:hAnsi="Times New Roman"/>
          <w:b/>
          <w:bCs/>
          <w:sz w:val="24"/>
          <w:lang w:val="en-GB"/>
        </w:rPr>
        <w:t>Enterobacteriaceae.</w:t>
      </w:r>
      <w:r w:rsidR="00BB07BC">
        <w:rPr>
          <w:rFonts w:ascii="Times New Roman" w:hAnsi="Times New Roman"/>
          <w:b/>
          <w:bCs/>
          <w:sz w:val="24"/>
          <w:lang w:val="en-GB"/>
        </w:rPr>
        <w:t xml:space="preserve"> </w:t>
      </w:r>
      <w:r w:rsidR="00BB07BC" w:rsidRPr="00BB07BC">
        <w:rPr>
          <w:rFonts w:ascii="Times New Roman" w:hAnsi="Times New Roman"/>
          <w:bCs/>
          <w:sz w:val="24"/>
          <w:lang w:val="en-GB"/>
        </w:rPr>
        <w:t xml:space="preserve">Nalidixic acid did not separate the low-level fluoroquinolone resistant non-wild-type populations from the wild-types at 6h to 8h for K. pneumoniae and </w:t>
      </w:r>
      <w:r w:rsidR="00BB07BC" w:rsidRPr="00BB07BC">
        <w:rPr>
          <w:rFonts w:ascii="Times New Roman" w:hAnsi="Times New Roman"/>
          <w:bCs/>
          <w:sz w:val="24"/>
          <w:lang w:val="en-GB"/>
        </w:rPr>
        <w:lastRenderedPageBreak/>
        <w:t>E. cloacae, whereas for E. coli this discrimination was possible at early reading times. High-level fluoroquinolone resistant non-wild-type populations were separated from the corresponding wild-type populations at 6h to 8h for all fluoroquinolones tested and all Enterobacteriaceae species</w:t>
      </w:r>
      <w:r w:rsidR="00903AD4">
        <w:rPr>
          <w:rFonts w:ascii="Times New Roman" w:hAnsi="Times New Roman"/>
          <w:bCs/>
          <w:sz w:val="24"/>
          <w:lang w:val="en-GB"/>
        </w:rPr>
        <w:t xml:space="preserve"> (</w:t>
      </w:r>
      <w:r w:rsidR="00903AD4" w:rsidRPr="00CC72AD">
        <w:rPr>
          <w:rFonts w:ascii="Times New Roman" w:hAnsi="Times New Roman"/>
          <w:bCs/>
          <w:sz w:val="24"/>
          <w:highlight w:val="cyan"/>
          <w:lang w:val="en-GB"/>
        </w:rPr>
        <w:t>Figure 1</w:t>
      </w:r>
      <w:r w:rsidR="00903AD4">
        <w:rPr>
          <w:rFonts w:ascii="Times New Roman" w:hAnsi="Times New Roman"/>
          <w:bCs/>
          <w:sz w:val="24"/>
          <w:lang w:val="en-GB"/>
        </w:rPr>
        <w:t xml:space="preserve">, </w:t>
      </w:r>
      <w:r w:rsidR="00903AD4" w:rsidRPr="00CC72AD">
        <w:rPr>
          <w:rFonts w:ascii="Times New Roman" w:hAnsi="Times New Roman"/>
          <w:bCs/>
          <w:sz w:val="24"/>
          <w:highlight w:val="cyan"/>
          <w:lang w:val="en-GB"/>
        </w:rPr>
        <w:t>Supplemental Figure S1</w:t>
      </w:r>
      <w:r w:rsidR="00903AD4" w:rsidRPr="00A93A8D">
        <w:rPr>
          <w:rFonts w:ascii="Times New Roman" w:hAnsi="Times New Roman"/>
          <w:bCs/>
          <w:sz w:val="24"/>
          <w:lang w:val="en-GB"/>
        </w:rPr>
        <w:t>)</w:t>
      </w:r>
      <w:r w:rsidR="00BB07BC" w:rsidRPr="00BB07BC">
        <w:rPr>
          <w:rFonts w:ascii="Times New Roman" w:hAnsi="Times New Roman"/>
          <w:bCs/>
          <w:sz w:val="24"/>
          <w:lang w:val="en-GB"/>
        </w:rPr>
        <w:t>.</w:t>
      </w:r>
    </w:p>
    <w:p w:rsidR="00A8414B" w:rsidRDefault="00A8414B" w:rsidP="00A8414B">
      <w:pPr>
        <w:spacing w:line="480" w:lineRule="auto"/>
        <w:ind w:right="-2"/>
        <w:jc w:val="both"/>
        <w:rPr>
          <w:rFonts w:ascii="Times New Roman" w:hAnsi="Times New Roman"/>
          <w:b/>
          <w:bCs/>
          <w:sz w:val="24"/>
          <w:lang w:val="en-GB"/>
        </w:rPr>
      </w:pPr>
      <w:r>
        <w:rPr>
          <w:rFonts w:ascii="Times New Roman" w:hAnsi="Times New Roman"/>
          <w:b/>
          <w:bCs/>
          <w:sz w:val="24"/>
          <w:lang w:val="en-GB"/>
        </w:rPr>
        <w:t>Staphylococci.</w:t>
      </w:r>
      <w:r w:rsidR="00744D49">
        <w:rPr>
          <w:rFonts w:ascii="Times New Roman" w:hAnsi="Times New Roman"/>
          <w:b/>
          <w:bCs/>
          <w:sz w:val="24"/>
          <w:lang w:val="en-GB"/>
        </w:rPr>
        <w:t xml:space="preserve"> </w:t>
      </w:r>
      <w:r w:rsidR="00744D49">
        <w:rPr>
          <w:rFonts w:ascii="Times New Roman" w:hAnsi="Times New Roman"/>
          <w:bCs/>
          <w:sz w:val="24"/>
          <w:lang w:val="en-GB"/>
        </w:rPr>
        <w:t>Norfloxacin</w:t>
      </w:r>
      <w:r w:rsidR="00744D49" w:rsidRPr="00BB07BC">
        <w:rPr>
          <w:rFonts w:ascii="Times New Roman" w:hAnsi="Times New Roman"/>
          <w:bCs/>
          <w:sz w:val="24"/>
          <w:lang w:val="en-GB"/>
        </w:rPr>
        <w:t xml:space="preserve"> </w:t>
      </w:r>
      <w:r w:rsidR="00744D49">
        <w:rPr>
          <w:rFonts w:ascii="Times New Roman" w:hAnsi="Times New Roman"/>
          <w:bCs/>
          <w:sz w:val="24"/>
          <w:lang w:val="en-GB"/>
        </w:rPr>
        <w:t xml:space="preserve">was discriminative for </w:t>
      </w:r>
      <w:r w:rsidR="00744D49" w:rsidRPr="00BB07BC">
        <w:rPr>
          <w:rFonts w:ascii="Times New Roman" w:hAnsi="Times New Roman"/>
          <w:bCs/>
          <w:sz w:val="24"/>
          <w:lang w:val="en-GB"/>
        </w:rPr>
        <w:t>low-level</w:t>
      </w:r>
      <w:r w:rsidR="00744D49">
        <w:rPr>
          <w:rFonts w:ascii="Times New Roman" w:hAnsi="Times New Roman"/>
          <w:bCs/>
          <w:sz w:val="24"/>
          <w:lang w:val="en-GB"/>
        </w:rPr>
        <w:t xml:space="preserve"> and high-level</w:t>
      </w:r>
      <w:r w:rsidR="00744D49" w:rsidRPr="00BB07BC">
        <w:rPr>
          <w:rFonts w:ascii="Times New Roman" w:hAnsi="Times New Roman"/>
          <w:bCs/>
          <w:sz w:val="24"/>
          <w:lang w:val="en-GB"/>
        </w:rPr>
        <w:t xml:space="preserve"> fluoroquinolone resistant non-wild-type populations from the wild-types</w:t>
      </w:r>
      <w:r w:rsidR="00744D49">
        <w:rPr>
          <w:rFonts w:ascii="Times New Roman" w:hAnsi="Times New Roman"/>
          <w:bCs/>
          <w:sz w:val="24"/>
          <w:lang w:val="en-GB"/>
        </w:rPr>
        <w:t xml:space="preserve"> of S. aureus and S. epidermidis</w:t>
      </w:r>
      <w:r w:rsidR="00744D49" w:rsidRPr="00BB07BC">
        <w:rPr>
          <w:rFonts w:ascii="Times New Roman" w:hAnsi="Times New Roman"/>
          <w:bCs/>
          <w:sz w:val="24"/>
          <w:lang w:val="en-GB"/>
        </w:rPr>
        <w:t xml:space="preserve"> at 6h to 8h</w:t>
      </w:r>
      <w:r w:rsidR="00E040BD">
        <w:rPr>
          <w:rFonts w:ascii="Times New Roman" w:hAnsi="Times New Roman"/>
          <w:bCs/>
          <w:sz w:val="24"/>
          <w:lang w:val="en-GB"/>
        </w:rPr>
        <w:t xml:space="preserve"> (</w:t>
      </w:r>
      <w:r w:rsidR="00E040BD" w:rsidRPr="00CC72AD">
        <w:rPr>
          <w:rFonts w:ascii="Times New Roman" w:hAnsi="Times New Roman"/>
          <w:bCs/>
          <w:sz w:val="24"/>
          <w:highlight w:val="cyan"/>
          <w:lang w:val="en-GB"/>
        </w:rPr>
        <w:t xml:space="preserve">Figure </w:t>
      </w:r>
      <w:r w:rsidR="00E040BD" w:rsidRPr="0081427E">
        <w:rPr>
          <w:rFonts w:ascii="Times New Roman" w:hAnsi="Times New Roman"/>
          <w:bCs/>
          <w:sz w:val="24"/>
          <w:highlight w:val="cyan"/>
          <w:lang w:val="en-GB"/>
        </w:rPr>
        <w:t>2</w:t>
      </w:r>
      <w:r w:rsidR="00E040BD">
        <w:rPr>
          <w:rFonts w:ascii="Times New Roman" w:hAnsi="Times New Roman"/>
          <w:bCs/>
          <w:sz w:val="24"/>
          <w:lang w:val="en-GB"/>
        </w:rPr>
        <w:t xml:space="preserve">, </w:t>
      </w:r>
      <w:r w:rsidR="00E040BD" w:rsidRPr="00CC72AD">
        <w:rPr>
          <w:rFonts w:ascii="Times New Roman" w:hAnsi="Times New Roman"/>
          <w:bCs/>
          <w:sz w:val="24"/>
          <w:highlight w:val="cyan"/>
          <w:lang w:val="en-GB"/>
        </w:rPr>
        <w:t>Supplemental Figure S1</w:t>
      </w:r>
      <w:r w:rsidR="00E040BD">
        <w:rPr>
          <w:rFonts w:ascii="Times New Roman" w:hAnsi="Times New Roman"/>
          <w:bCs/>
          <w:sz w:val="24"/>
          <w:lang w:val="en-GB"/>
        </w:rPr>
        <w:t>)</w:t>
      </w:r>
      <w:r w:rsidR="00744D49">
        <w:rPr>
          <w:rFonts w:ascii="Times New Roman" w:hAnsi="Times New Roman"/>
          <w:bCs/>
          <w:sz w:val="24"/>
          <w:lang w:val="en-GB"/>
        </w:rPr>
        <w:t>.</w:t>
      </w:r>
    </w:p>
    <w:p w:rsidR="006A52D9" w:rsidRDefault="00DA6452" w:rsidP="00F0176A">
      <w:pPr>
        <w:spacing w:before="240" w:line="480" w:lineRule="auto"/>
        <w:ind w:right="-2"/>
        <w:jc w:val="both"/>
        <w:rPr>
          <w:rFonts w:ascii="Times New Roman" w:hAnsi="Times New Roman"/>
          <w:b/>
          <w:bCs/>
          <w:sz w:val="24"/>
          <w:lang w:val="en-GB"/>
        </w:rPr>
      </w:pPr>
      <w:r>
        <w:rPr>
          <w:rFonts w:ascii="Times New Roman" w:hAnsi="Times New Roman"/>
          <w:b/>
          <w:bCs/>
          <w:sz w:val="24"/>
          <w:lang w:val="en-GB"/>
        </w:rPr>
        <w:t>Aminoglycosides</w:t>
      </w:r>
    </w:p>
    <w:p w:rsidR="00A8414B" w:rsidRPr="00F21C14" w:rsidRDefault="00A8414B" w:rsidP="00A8414B">
      <w:pPr>
        <w:spacing w:line="480" w:lineRule="auto"/>
        <w:ind w:right="-2"/>
        <w:jc w:val="both"/>
        <w:rPr>
          <w:rFonts w:ascii="Times New Roman" w:hAnsi="Times New Roman"/>
          <w:b/>
          <w:bCs/>
          <w:sz w:val="24"/>
          <w:lang w:val="en-US"/>
        </w:rPr>
      </w:pPr>
      <w:r w:rsidRPr="00F21C14">
        <w:rPr>
          <w:rFonts w:ascii="Times New Roman" w:hAnsi="Times New Roman"/>
          <w:b/>
          <w:bCs/>
          <w:sz w:val="24"/>
          <w:lang w:val="en-US"/>
        </w:rPr>
        <w:t>Enterobacteriaceae.</w:t>
      </w:r>
      <w:r w:rsidR="00F21C14" w:rsidRPr="00F21C14">
        <w:rPr>
          <w:rFonts w:ascii="Times New Roman" w:hAnsi="Times New Roman"/>
          <w:b/>
          <w:bCs/>
          <w:sz w:val="24"/>
          <w:lang w:val="en-US"/>
        </w:rPr>
        <w:t xml:space="preserve"> </w:t>
      </w:r>
      <w:r w:rsidR="00F21C14" w:rsidRPr="00F21C14">
        <w:rPr>
          <w:rFonts w:ascii="Times New Roman" w:hAnsi="Times New Roman"/>
          <w:bCs/>
          <w:sz w:val="24"/>
          <w:lang w:val="en-US"/>
        </w:rPr>
        <w:t>The most prevalent aminoglycoside non-wild-type populations</w:t>
      </w:r>
      <w:r w:rsidR="00F21C14">
        <w:rPr>
          <w:rFonts w:ascii="Times New Roman" w:hAnsi="Times New Roman"/>
          <w:bCs/>
          <w:sz w:val="24"/>
          <w:lang w:val="en-US"/>
        </w:rPr>
        <w:t xml:space="preserve"> in this study</w:t>
      </w:r>
      <w:r w:rsidR="00F21C14" w:rsidRPr="00F21C14">
        <w:rPr>
          <w:rFonts w:ascii="Times New Roman" w:hAnsi="Times New Roman"/>
          <w:bCs/>
          <w:sz w:val="24"/>
          <w:lang w:val="en-US"/>
        </w:rPr>
        <w:t xml:space="preserve"> were the AAC(2’)/(AAC(3’)-II/-IV phenotype (</w:t>
      </w:r>
      <w:r w:rsidR="006B10B1">
        <w:rPr>
          <w:rFonts w:ascii="Times New Roman" w:hAnsi="Times New Roman"/>
          <w:bCs/>
          <w:sz w:val="24"/>
          <w:lang w:val="en-US"/>
        </w:rPr>
        <w:t>conferring</w:t>
      </w:r>
      <w:r w:rsidR="00F21C14" w:rsidRPr="00F21C14">
        <w:rPr>
          <w:rFonts w:ascii="Times New Roman" w:hAnsi="Times New Roman"/>
          <w:bCs/>
          <w:sz w:val="24"/>
          <w:lang w:val="en-US"/>
        </w:rPr>
        <w:t xml:space="preserve"> resistance to gentamicin), the ANT(4’)/AAC(6’)-</w:t>
      </w:r>
      <w:proofErr w:type="spellStart"/>
      <w:r w:rsidR="00F21C14" w:rsidRPr="00F21C14">
        <w:rPr>
          <w:rFonts w:ascii="Times New Roman" w:hAnsi="Times New Roman"/>
          <w:bCs/>
          <w:sz w:val="24"/>
          <w:lang w:val="en-US"/>
        </w:rPr>
        <w:t>Ib</w:t>
      </w:r>
      <w:proofErr w:type="spellEnd"/>
      <w:r w:rsidR="00F21C14" w:rsidRPr="00F21C14">
        <w:rPr>
          <w:rFonts w:ascii="Times New Roman" w:hAnsi="Times New Roman"/>
          <w:bCs/>
          <w:sz w:val="24"/>
          <w:lang w:val="en-US"/>
        </w:rPr>
        <w:t xml:space="preserve"> phenotype (</w:t>
      </w:r>
      <w:r w:rsidR="006B10B1">
        <w:rPr>
          <w:rFonts w:ascii="Times New Roman" w:hAnsi="Times New Roman"/>
          <w:bCs/>
          <w:sz w:val="24"/>
          <w:lang w:val="en-US"/>
        </w:rPr>
        <w:t>conferring</w:t>
      </w:r>
      <w:r w:rsidR="00F21C14" w:rsidRPr="00F21C14">
        <w:rPr>
          <w:rFonts w:ascii="Times New Roman" w:hAnsi="Times New Roman"/>
          <w:bCs/>
          <w:sz w:val="24"/>
          <w:lang w:val="en-US"/>
        </w:rPr>
        <w:t xml:space="preserve"> resistance to gentamicin and tobramycin) and the phenotype group containing multiple resistance mechanisms</w:t>
      </w:r>
      <w:r w:rsidR="00D77C3F">
        <w:rPr>
          <w:rFonts w:ascii="Times New Roman" w:hAnsi="Times New Roman"/>
          <w:bCs/>
          <w:sz w:val="24"/>
          <w:lang w:val="en-US"/>
        </w:rPr>
        <w:t xml:space="preserve"> (</w:t>
      </w:r>
      <w:r w:rsidR="00D77C3F" w:rsidRPr="00CC72AD">
        <w:rPr>
          <w:rFonts w:ascii="Times New Roman" w:hAnsi="Times New Roman"/>
          <w:bCs/>
          <w:sz w:val="24"/>
          <w:highlight w:val="cyan"/>
          <w:lang w:val="en-GB"/>
        </w:rPr>
        <w:t>Figure 1</w:t>
      </w:r>
      <w:r w:rsidR="00D77C3F">
        <w:rPr>
          <w:rFonts w:ascii="Times New Roman" w:hAnsi="Times New Roman"/>
          <w:bCs/>
          <w:sz w:val="24"/>
          <w:lang w:val="en-GB"/>
        </w:rPr>
        <w:t xml:space="preserve">, </w:t>
      </w:r>
      <w:r w:rsidR="00D77C3F" w:rsidRPr="00CC72AD">
        <w:rPr>
          <w:rFonts w:ascii="Times New Roman" w:hAnsi="Times New Roman"/>
          <w:bCs/>
          <w:sz w:val="24"/>
          <w:highlight w:val="cyan"/>
          <w:lang w:val="en-GB"/>
        </w:rPr>
        <w:t>Supplemental Figure S1</w:t>
      </w:r>
      <w:r w:rsidR="00D77C3F" w:rsidRPr="00A93A8D">
        <w:rPr>
          <w:rFonts w:ascii="Times New Roman" w:hAnsi="Times New Roman"/>
          <w:bCs/>
          <w:sz w:val="24"/>
          <w:lang w:val="en-GB"/>
        </w:rPr>
        <w:t>)</w:t>
      </w:r>
      <w:r w:rsidR="00F21C14" w:rsidRPr="00F21C14">
        <w:rPr>
          <w:rFonts w:ascii="Times New Roman" w:hAnsi="Times New Roman"/>
          <w:bCs/>
          <w:sz w:val="24"/>
          <w:lang w:val="en-US"/>
        </w:rPr>
        <w:t xml:space="preserve">. These non-wild-type and wild-type populations could readily be discriminated at 6h to 8h in all </w:t>
      </w:r>
      <w:r w:rsidR="00F21C14" w:rsidRPr="00F21C14">
        <w:rPr>
          <w:rFonts w:ascii="Times New Roman" w:hAnsi="Times New Roman"/>
          <w:bCs/>
          <w:i/>
          <w:sz w:val="24"/>
          <w:lang w:val="en-US"/>
        </w:rPr>
        <w:t xml:space="preserve">Enterobacteriaceae </w:t>
      </w:r>
      <w:r w:rsidR="00F21C14" w:rsidRPr="00F21C14">
        <w:rPr>
          <w:rFonts w:ascii="Times New Roman" w:hAnsi="Times New Roman"/>
          <w:bCs/>
          <w:sz w:val="24"/>
          <w:lang w:val="en-US"/>
        </w:rPr>
        <w:t>species tested.</w:t>
      </w:r>
    </w:p>
    <w:p w:rsidR="00A8414B" w:rsidRPr="00635080" w:rsidRDefault="00A8414B" w:rsidP="00A8414B">
      <w:pPr>
        <w:spacing w:line="480" w:lineRule="auto"/>
        <w:ind w:right="-2"/>
        <w:jc w:val="both"/>
        <w:rPr>
          <w:rFonts w:ascii="Times New Roman" w:hAnsi="Times New Roman"/>
          <w:b/>
          <w:bCs/>
          <w:sz w:val="24"/>
          <w:lang w:val="en-US"/>
        </w:rPr>
      </w:pPr>
      <w:r w:rsidRPr="00635080">
        <w:rPr>
          <w:rFonts w:ascii="Times New Roman" w:hAnsi="Times New Roman"/>
          <w:b/>
          <w:bCs/>
          <w:sz w:val="24"/>
          <w:lang w:val="en-US"/>
        </w:rPr>
        <w:t>Staphylococci.</w:t>
      </w:r>
      <w:r w:rsidR="00635080" w:rsidRPr="00635080">
        <w:rPr>
          <w:rFonts w:ascii="Times New Roman" w:hAnsi="Times New Roman"/>
          <w:b/>
          <w:bCs/>
          <w:sz w:val="24"/>
          <w:lang w:val="en-US"/>
        </w:rPr>
        <w:t xml:space="preserve"> </w:t>
      </w:r>
      <w:r w:rsidR="00635080" w:rsidRPr="006B10B1">
        <w:rPr>
          <w:rFonts w:ascii="Times New Roman" w:hAnsi="Times New Roman"/>
          <w:bCs/>
          <w:sz w:val="24"/>
          <w:lang w:val="en-US"/>
        </w:rPr>
        <w:t xml:space="preserve">The most prevalent aminoglycoside non-wild-type populations in this study were the </w:t>
      </w:r>
      <w:r w:rsidR="006B10B1" w:rsidRPr="006B10B1">
        <w:rPr>
          <w:rFonts w:ascii="Times New Roman" w:hAnsi="Times New Roman"/>
          <w:bCs/>
          <w:sz w:val="24"/>
          <w:lang w:val="en-US"/>
        </w:rPr>
        <w:t xml:space="preserve">APH(3’) </w:t>
      </w:r>
      <w:r w:rsidR="00635080" w:rsidRPr="006B10B1">
        <w:rPr>
          <w:rFonts w:ascii="Times New Roman" w:hAnsi="Times New Roman"/>
          <w:bCs/>
          <w:sz w:val="24"/>
          <w:lang w:val="en-US"/>
        </w:rPr>
        <w:t>phenotype (</w:t>
      </w:r>
      <w:r w:rsidR="006B10B1" w:rsidRPr="006B10B1">
        <w:rPr>
          <w:rFonts w:ascii="Times New Roman" w:hAnsi="Times New Roman"/>
          <w:bCs/>
          <w:sz w:val="24"/>
          <w:lang w:val="en-US"/>
        </w:rPr>
        <w:t>conferring</w:t>
      </w:r>
      <w:r w:rsidR="00635080" w:rsidRPr="006B10B1">
        <w:rPr>
          <w:rFonts w:ascii="Times New Roman" w:hAnsi="Times New Roman"/>
          <w:bCs/>
          <w:sz w:val="24"/>
          <w:lang w:val="en-US"/>
        </w:rPr>
        <w:t xml:space="preserve"> resistance to </w:t>
      </w:r>
      <w:r w:rsidR="006B10B1" w:rsidRPr="006B10B1">
        <w:rPr>
          <w:rFonts w:ascii="Times New Roman" w:hAnsi="Times New Roman"/>
          <w:bCs/>
          <w:sz w:val="24"/>
          <w:lang w:val="en-US"/>
        </w:rPr>
        <w:t>kanamycin</w:t>
      </w:r>
      <w:r w:rsidR="00635080" w:rsidRPr="006B10B1">
        <w:rPr>
          <w:rFonts w:ascii="Times New Roman" w:hAnsi="Times New Roman"/>
          <w:bCs/>
          <w:sz w:val="24"/>
          <w:lang w:val="en-US"/>
        </w:rPr>
        <w:t>), the ANT(4’)/APH(3’) phenotype (</w:t>
      </w:r>
      <w:r w:rsidR="006B10B1" w:rsidRPr="006B10B1">
        <w:rPr>
          <w:rFonts w:ascii="Times New Roman" w:hAnsi="Times New Roman"/>
          <w:bCs/>
          <w:sz w:val="24"/>
          <w:lang w:val="en-US"/>
        </w:rPr>
        <w:t>conferring</w:t>
      </w:r>
      <w:r w:rsidR="00635080" w:rsidRPr="006B10B1">
        <w:rPr>
          <w:rFonts w:ascii="Times New Roman" w:hAnsi="Times New Roman"/>
          <w:bCs/>
          <w:sz w:val="24"/>
          <w:lang w:val="en-US"/>
        </w:rPr>
        <w:t xml:space="preserve"> resistance to </w:t>
      </w:r>
      <w:r w:rsidR="006B10B1" w:rsidRPr="006B10B1">
        <w:rPr>
          <w:rFonts w:ascii="Times New Roman" w:hAnsi="Times New Roman"/>
          <w:bCs/>
          <w:sz w:val="24"/>
          <w:lang w:val="en-US"/>
        </w:rPr>
        <w:t>kanamycin</w:t>
      </w:r>
      <w:r w:rsidR="00635080" w:rsidRPr="006B10B1">
        <w:rPr>
          <w:rFonts w:ascii="Times New Roman" w:hAnsi="Times New Roman"/>
          <w:bCs/>
          <w:sz w:val="24"/>
          <w:lang w:val="en-US"/>
        </w:rPr>
        <w:t xml:space="preserve"> and tobramycin) and the phenotype group containing multiple resistance mechanisms</w:t>
      </w:r>
      <w:r w:rsidR="00D77C3F">
        <w:rPr>
          <w:rFonts w:ascii="Times New Roman" w:hAnsi="Times New Roman"/>
          <w:bCs/>
          <w:sz w:val="24"/>
          <w:lang w:val="en-US"/>
        </w:rPr>
        <w:t xml:space="preserve"> </w:t>
      </w:r>
      <w:r w:rsidR="00D77C3F">
        <w:rPr>
          <w:rFonts w:ascii="Times New Roman" w:hAnsi="Times New Roman"/>
          <w:bCs/>
          <w:sz w:val="24"/>
          <w:lang w:val="en-GB"/>
        </w:rPr>
        <w:t>(</w:t>
      </w:r>
      <w:r w:rsidR="00D77C3F" w:rsidRPr="00CC72AD">
        <w:rPr>
          <w:rFonts w:ascii="Times New Roman" w:hAnsi="Times New Roman"/>
          <w:bCs/>
          <w:sz w:val="24"/>
          <w:highlight w:val="cyan"/>
          <w:lang w:val="en-GB"/>
        </w:rPr>
        <w:t xml:space="preserve">Figure </w:t>
      </w:r>
      <w:r w:rsidR="00D77C3F" w:rsidRPr="0081427E">
        <w:rPr>
          <w:rFonts w:ascii="Times New Roman" w:hAnsi="Times New Roman"/>
          <w:bCs/>
          <w:sz w:val="24"/>
          <w:highlight w:val="cyan"/>
          <w:lang w:val="en-GB"/>
        </w:rPr>
        <w:t>2</w:t>
      </w:r>
      <w:r w:rsidR="00D77C3F">
        <w:rPr>
          <w:rFonts w:ascii="Times New Roman" w:hAnsi="Times New Roman"/>
          <w:bCs/>
          <w:sz w:val="24"/>
          <w:lang w:val="en-GB"/>
        </w:rPr>
        <w:t xml:space="preserve">, </w:t>
      </w:r>
      <w:r w:rsidR="00D77C3F" w:rsidRPr="00CC72AD">
        <w:rPr>
          <w:rFonts w:ascii="Times New Roman" w:hAnsi="Times New Roman"/>
          <w:bCs/>
          <w:sz w:val="24"/>
          <w:highlight w:val="cyan"/>
          <w:lang w:val="en-GB"/>
        </w:rPr>
        <w:t>Supplemental Figure S1</w:t>
      </w:r>
      <w:r w:rsidR="00D77C3F">
        <w:rPr>
          <w:rFonts w:ascii="Times New Roman" w:hAnsi="Times New Roman"/>
          <w:bCs/>
          <w:sz w:val="24"/>
          <w:lang w:val="en-GB"/>
        </w:rPr>
        <w:t>)</w:t>
      </w:r>
      <w:r w:rsidR="00635080" w:rsidRPr="006B10B1">
        <w:rPr>
          <w:rFonts w:ascii="Times New Roman" w:hAnsi="Times New Roman"/>
          <w:bCs/>
          <w:sz w:val="24"/>
          <w:lang w:val="en-US"/>
        </w:rPr>
        <w:t xml:space="preserve">. These non-wild-type and wild-type populations could readily be discriminated at 6h to 8h in </w:t>
      </w:r>
      <w:r w:rsidR="006B10B1" w:rsidRPr="006B10B1">
        <w:rPr>
          <w:rFonts w:ascii="Times New Roman" w:hAnsi="Times New Roman"/>
          <w:bCs/>
          <w:i/>
          <w:sz w:val="24"/>
          <w:lang w:val="en-US"/>
        </w:rPr>
        <w:t>S. aureus</w:t>
      </w:r>
      <w:r w:rsidR="006B10B1" w:rsidRPr="006B10B1">
        <w:rPr>
          <w:rFonts w:ascii="Times New Roman" w:hAnsi="Times New Roman"/>
          <w:bCs/>
          <w:sz w:val="24"/>
          <w:lang w:val="en-US"/>
        </w:rPr>
        <w:t xml:space="preserve"> and </w:t>
      </w:r>
      <w:r w:rsidR="006B10B1" w:rsidRPr="006B10B1">
        <w:rPr>
          <w:rFonts w:ascii="Times New Roman" w:hAnsi="Times New Roman"/>
          <w:bCs/>
          <w:i/>
          <w:sz w:val="24"/>
          <w:lang w:val="en-US"/>
        </w:rPr>
        <w:t>S. epidermidis</w:t>
      </w:r>
      <w:r w:rsidR="00635080" w:rsidRPr="006B10B1">
        <w:rPr>
          <w:rFonts w:ascii="Times New Roman" w:hAnsi="Times New Roman"/>
          <w:bCs/>
          <w:sz w:val="24"/>
          <w:lang w:val="en-US"/>
        </w:rPr>
        <w:t>.</w:t>
      </w:r>
    </w:p>
    <w:p w:rsidR="006A52D9" w:rsidRPr="00635080" w:rsidRDefault="00DA6452" w:rsidP="00F0176A">
      <w:pPr>
        <w:spacing w:before="240" w:line="480" w:lineRule="auto"/>
        <w:ind w:right="-2"/>
        <w:jc w:val="both"/>
        <w:rPr>
          <w:rFonts w:ascii="Times New Roman" w:hAnsi="Times New Roman"/>
          <w:b/>
          <w:bCs/>
          <w:sz w:val="24"/>
          <w:lang w:val="en-US"/>
        </w:rPr>
      </w:pPr>
      <w:proofErr w:type="spellStart"/>
      <w:r w:rsidRPr="00635080">
        <w:rPr>
          <w:rFonts w:ascii="Times New Roman" w:hAnsi="Times New Roman"/>
          <w:b/>
          <w:bCs/>
          <w:sz w:val="24"/>
          <w:lang w:val="en-US"/>
        </w:rPr>
        <w:t>Tetracyclines</w:t>
      </w:r>
      <w:proofErr w:type="spellEnd"/>
    </w:p>
    <w:p w:rsidR="00A8414B" w:rsidRPr="000E7F4D" w:rsidRDefault="00A8414B" w:rsidP="00A8414B">
      <w:pPr>
        <w:spacing w:line="480" w:lineRule="auto"/>
        <w:ind w:right="-2"/>
        <w:jc w:val="both"/>
        <w:rPr>
          <w:rFonts w:ascii="Times New Roman" w:hAnsi="Times New Roman"/>
          <w:b/>
          <w:bCs/>
          <w:sz w:val="24"/>
          <w:lang w:val="en-US"/>
        </w:rPr>
      </w:pPr>
      <w:r w:rsidRPr="000E7F4D">
        <w:rPr>
          <w:rFonts w:ascii="Times New Roman" w:hAnsi="Times New Roman"/>
          <w:b/>
          <w:bCs/>
          <w:sz w:val="24"/>
          <w:lang w:val="en-US"/>
        </w:rPr>
        <w:t>Enterobacteriaceae.</w:t>
      </w:r>
      <w:r w:rsidR="000E7F4D" w:rsidRPr="000E7F4D">
        <w:rPr>
          <w:rFonts w:ascii="Times New Roman" w:hAnsi="Times New Roman"/>
          <w:b/>
          <w:bCs/>
          <w:sz w:val="24"/>
          <w:lang w:val="en-US"/>
        </w:rPr>
        <w:t xml:space="preserve"> </w:t>
      </w:r>
      <w:r w:rsidR="005955E1">
        <w:rPr>
          <w:rFonts w:ascii="Times New Roman" w:hAnsi="Times New Roman"/>
          <w:bCs/>
          <w:sz w:val="24"/>
          <w:lang w:val="en-US"/>
        </w:rPr>
        <w:t xml:space="preserve">Clear separation of the </w:t>
      </w:r>
      <w:r w:rsidR="00237D33">
        <w:rPr>
          <w:rFonts w:ascii="Times New Roman" w:hAnsi="Times New Roman"/>
          <w:bCs/>
          <w:sz w:val="24"/>
          <w:lang w:val="en-US"/>
        </w:rPr>
        <w:t>non-wild-type</w:t>
      </w:r>
      <w:r w:rsidR="005955E1">
        <w:rPr>
          <w:rFonts w:ascii="Times New Roman" w:hAnsi="Times New Roman"/>
          <w:bCs/>
          <w:sz w:val="24"/>
          <w:lang w:val="en-US"/>
        </w:rPr>
        <w:t xml:space="preserve"> from the wild-type </w:t>
      </w:r>
      <w:r w:rsidR="00237D33">
        <w:rPr>
          <w:rFonts w:ascii="Times New Roman" w:hAnsi="Times New Roman"/>
          <w:bCs/>
          <w:sz w:val="24"/>
          <w:lang w:val="en-US"/>
        </w:rPr>
        <w:t xml:space="preserve">by tigecycline </w:t>
      </w:r>
      <w:r w:rsidR="005955E1">
        <w:rPr>
          <w:rFonts w:ascii="Times New Roman" w:hAnsi="Times New Roman"/>
          <w:bCs/>
          <w:sz w:val="24"/>
          <w:lang w:val="en-US"/>
        </w:rPr>
        <w:t xml:space="preserve">was present at all reading times in </w:t>
      </w:r>
      <w:r w:rsidR="005955E1" w:rsidRPr="00543F91">
        <w:rPr>
          <w:rFonts w:ascii="Times New Roman" w:hAnsi="Times New Roman"/>
          <w:bCs/>
          <w:i/>
          <w:sz w:val="24"/>
          <w:lang w:val="en-US"/>
        </w:rPr>
        <w:t xml:space="preserve">E. coli </w:t>
      </w:r>
      <w:r w:rsidR="005955E1">
        <w:rPr>
          <w:rFonts w:ascii="Times New Roman" w:hAnsi="Times New Roman"/>
          <w:bCs/>
          <w:sz w:val="24"/>
          <w:lang w:val="en-US"/>
        </w:rPr>
        <w:t xml:space="preserve">but not in K. pneumoniae and </w:t>
      </w:r>
      <w:r w:rsidR="005955E1" w:rsidRPr="00543F91">
        <w:rPr>
          <w:rFonts w:ascii="Times New Roman" w:hAnsi="Times New Roman"/>
          <w:bCs/>
          <w:i/>
          <w:sz w:val="24"/>
          <w:lang w:val="en-US"/>
        </w:rPr>
        <w:t>E. cloacae</w:t>
      </w:r>
      <w:r w:rsidR="00F03B00">
        <w:rPr>
          <w:rFonts w:ascii="Times New Roman" w:hAnsi="Times New Roman"/>
          <w:bCs/>
          <w:sz w:val="24"/>
          <w:lang w:val="en-US"/>
        </w:rPr>
        <w:t xml:space="preserve"> (</w:t>
      </w:r>
      <w:r w:rsidR="00F03B00" w:rsidRPr="00CC72AD">
        <w:rPr>
          <w:rFonts w:ascii="Times New Roman" w:hAnsi="Times New Roman"/>
          <w:bCs/>
          <w:sz w:val="24"/>
          <w:highlight w:val="cyan"/>
          <w:lang w:val="en-GB"/>
        </w:rPr>
        <w:t>Figure 1</w:t>
      </w:r>
      <w:r w:rsidR="00F03B00">
        <w:rPr>
          <w:rFonts w:ascii="Times New Roman" w:hAnsi="Times New Roman"/>
          <w:bCs/>
          <w:sz w:val="24"/>
          <w:lang w:val="en-GB"/>
        </w:rPr>
        <w:t xml:space="preserve">, </w:t>
      </w:r>
      <w:r w:rsidR="00F03B00" w:rsidRPr="00CC72AD">
        <w:rPr>
          <w:rFonts w:ascii="Times New Roman" w:hAnsi="Times New Roman"/>
          <w:bCs/>
          <w:sz w:val="24"/>
          <w:highlight w:val="cyan"/>
          <w:lang w:val="en-GB"/>
        </w:rPr>
        <w:t>Supplemental Figure S1</w:t>
      </w:r>
      <w:r w:rsidR="00F03B00" w:rsidRPr="00A93A8D">
        <w:rPr>
          <w:rFonts w:ascii="Times New Roman" w:hAnsi="Times New Roman"/>
          <w:bCs/>
          <w:sz w:val="24"/>
          <w:lang w:val="en-GB"/>
        </w:rPr>
        <w:t>)</w:t>
      </w:r>
      <w:r w:rsidR="005955E1">
        <w:rPr>
          <w:rFonts w:ascii="Times New Roman" w:hAnsi="Times New Roman"/>
          <w:bCs/>
          <w:sz w:val="24"/>
          <w:lang w:val="en-US"/>
        </w:rPr>
        <w:t xml:space="preserve">. </w:t>
      </w:r>
    </w:p>
    <w:p w:rsidR="00A8414B" w:rsidRPr="000E7F4D" w:rsidRDefault="00A8414B" w:rsidP="00A8414B">
      <w:pPr>
        <w:spacing w:line="480" w:lineRule="auto"/>
        <w:ind w:right="-2"/>
        <w:jc w:val="both"/>
        <w:rPr>
          <w:rFonts w:ascii="Times New Roman" w:hAnsi="Times New Roman"/>
          <w:b/>
          <w:bCs/>
          <w:sz w:val="24"/>
          <w:lang w:val="en-US"/>
        </w:rPr>
      </w:pPr>
      <w:r w:rsidRPr="000E7F4D">
        <w:rPr>
          <w:rFonts w:ascii="Times New Roman" w:hAnsi="Times New Roman"/>
          <w:b/>
          <w:bCs/>
          <w:sz w:val="24"/>
          <w:lang w:val="en-US"/>
        </w:rPr>
        <w:t>Staphylococci.</w:t>
      </w:r>
      <w:r w:rsidR="00B15305">
        <w:rPr>
          <w:rFonts w:ascii="Times New Roman" w:hAnsi="Times New Roman"/>
          <w:b/>
          <w:bCs/>
          <w:sz w:val="24"/>
          <w:lang w:val="en-US"/>
        </w:rPr>
        <w:t xml:space="preserve"> </w:t>
      </w:r>
      <w:r w:rsidR="00B15305" w:rsidRPr="0012742A">
        <w:rPr>
          <w:rFonts w:ascii="Times New Roman" w:hAnsi="Times New Roman"/>
          <w:bCs/>
          <w:sz w:val="24"/>
          <w:lang w:val="en-US"/>
        </w:rPr>
        <w:t>The non-</w:t>
      </w:r>
      <w:proofErr w:type="spellStart"/>
      <w:r w:rsidR="00B15305" w:rsidRPr="0012742A">
        <w:rPr>
          <w:rFonts w:ascii="Times New Roman" w:hAnsi="Times New Roman"/>
          <w:bCs/>
          <w:sz w:val="24"/>
          <w:lang w:val="en-US"/>
        </w:rPr>
        <w:t>tetB</w:t>
      </w:r>
      <w:proofErr w:type="spellEnd"/>
      <w:r w:rsidR="00B15305" w:rsidRPr="0012742A">
        <w:rPr>
          <w:rFonts w:ascii="Times New Roman" w:hAnsi="Times New Roman"/>
          <w:bCs/>
          <w:sz w:val="24"/>
          <w:lang w:val="en-US"/>
        </w:rPr>
        <w:t>-efflux phenotype was discriminated</w:t>
      </w:r>
      <w:r w:rsidR="00913FB0">
        <w:rPr>
          <w:rFonts w:ascii="Times New Roman" w:hAnsi="Times New Roman"/>
          <w:bCs/>
          <w:sz w:val="24"/>
          <w:lang w:val="en-US"/>
        </w:rPr>
        <w:t xml:space="preserve"> </w:t>
      </w:r>
      <w:r w:rsidR="00B15305" w:rsidRPr="0012742A">
        <w:rPr>
          <w:rFonts w:ascii="Times New Roman" w:hAnsi="Times New Roman"/>
          <w:bCs/>
          <w:sz w:val="24"/>
          <w:lang w:val="en-US"/>
        </w:rPr>
        <w:t xml:space="preserve">from the wild-type </w:t>
      </w:r>
      <w:r w:rsidR="00913FB0">
        <w:rPr>
          <w:rFonts w:ascii="Times New Roman" w:hAnsi="Times New Roman"/>
          <w:bCs/>
          <w:sz w:val="24"/>
          <w:lang w:val="en-US"/>
        </w:rPr>
        <w:t>by tetracycline</w:t>
      </w:r>
      <w:r w:rsidR="00913FB0" w:rsidRPr="0012742A">
        <w:rPr>
          <w:rFonts w:ascii="Times New Roman" w:hAnsi="Times New Roman"/>
          <w:bCs/>
          <w:sz w:val="24"/>
          <w:lang w:val="en-US"/>
        </w:rPr>
        <w:t xml:space="preserve"> </w:t>
      </w:r>
      <w:r w:rsidR="00B15305" w:rsidRPr="0012742A">
        <w:rPr>
          <w:rFonts w:ascii="Times New Roman" w:hAnsi="Times New Roman"/>
          <w:bCs/>
          <w:sz w:val="24"/>
          <w:lang w:val="en-US"/>
        </w:rPr>
        <w:t xml:space="preserve">at 6h to 8h in </w:t>
      </w:r>
      <w:r w:rsidR="00B15305" w:rsidRPr="00543F91">
        <w:rPr>
          <w:rFonts w:ascii="Times New Roman" w:hAnsi="Times New Roman"/>
          <w:bCs/>
          <w:i/>
          <w:sz w:val="24"/>
          <w:lang w:val="en-US"/>
        </w:rPr>
        <w:t>S. aureus</w:t>
      </w:r>
      <w:r w:rsidR="00B15305" w:rsidRPr="0012742A">
        <w:rPr>
          <w:rFonts w:ascii="Times New Roman" w:hAnsi="Times New Roman"/>
          <w:bCs/>
          <w:sz w:val="24"/>
          <w:lang w:val="en-US"/>
        </w:rPr>
        <w:t xml:space="preserve"> but not in </w:t>
      </w:r>
      <w:r w:rsidR="00B15305" w:rsidRPr="00543F91">
        <w:rPr>
          <w:rFonts w:ascii="Times New Roman" w:hAnsi="Times New Roman"/>
          <w:bCs/>
          <w:i/>
          <w:sz w:val="24"/>
          <w:lang w:val="en-US"/>
        </w:rPr>
        <w:t>S. epidermidis</w:t>
      </w:r>
      <w:r w:rsidR="00B15305" w:rsidRPr="0012742A">
        <w:rPr>
          <w:rFonts w:ascii="Times New Roman" w:hAnsi="Times New Roman"/>
          <w:bCs/>
          <w:sz w:val="24"/>
          <w:lang w:val="en-US"/>
        </w:rPr>
        <w:t>, whereas the</w:t>
      </w:r>
      <w:r w:rsidR="00C96685">
        <w:rPr>
          <w:rFonts w:ascii="Times New Roman" w:hAnsi="Times New Roman"/>
          <w:bCs/>
          <w:sz w:val="24"/>
          <w:lang w:val="en-US"/>
        </w:rPr>
        <w:t xml:space="preserve"> </w:t>
      </w:r>
      <w:r w:rsidR="00913FB0">
        <w:rPr>
          <w:rFonts w:ascii="Times New Roman" w:hAnsi="Times New Roman"/>
          <w:bCs/>
          <w:sz w:val="24"/>
          <w:lang w:val="en-US"/>
        </w:rPr>
        <w:t>“</w:t>
      </w:r>
      <w:proofErr w:type="spellStart"/>
      <w:r w:rsidR="00C96685">
        <w:rPr>
          <w:rFonts w:ascii="Times New Roman" w:hAnsi="Times New Roman"/>
          <w:bCs/>
          <w:sz w:val="24"/>
          <w:lang w:val="en-US"/>
        </w:rPr>
        <w:t>tetB</w:t>
      </w:r>
      <w:proofErr w:type="spellEnd"/>
      <w:r w:rsidR="00B15305" w:rsidRPr="0012742A">
        <w:rPr>
          <w:rFonts w:ascii="Times New Roman" w:hAnsi="Times New Roman"/>
          <w:bCs/>
          <w:sz w:val="24"/>
          <w:lang w:val="en-US"/>
        </w:rPr>
        <w:t xml:space="preserve"> efflux </w:t>
      </w:r>
      <w:r w:rsidR="00C96685">
        <w:rPr>
          <w:rFonts w:ascii="Times New Roman" w:hAnsi="Times New Roman"/>
          <w:bCs/>
          <w:sz w:val="24"/>
          <w:lang w:val="en-US"/>
        </w:rPr>
        <w:t>and/or</w:t>
      </w:r>
      <w:r w:rsidR="00B15305" w:rsidRPr="0012742A">
        <w:rPr>
          <w:rFonts w:ascii="Times New Roman" w:hAnsi="Times New Roman"/>
          <w:bCs/>
          <w:sz w:val="24"/>
          <w:lang w:val="en-US"/>
        </w:rPr>
        <w:t xml:space="preserve"> ribosomal protection</w:t>
      </w:r>
      <w:r w:rsidR="00913FB0">
        <w:rPr>
          <w:rFonts w:ascii="Times New Roman" w:hAnsi="Times New Roman"/>
          <w:bCs/>
          <w:sz w:val="24"/>
          <w:lang w:val="en-US"/>
        </w:rPr>
        <w:t>”</w:t>
      </w:r>
      <w:r w:rsidR="00B15305" w:rsidRPr="0012742A">
        <w:rPr>
          <w:rFonts w:ascii="Times New Roman" w:hAnsi="Times New Roman"/>
          <w:bCs/>
          <w:sz w:val="24"/>
          <w:lang w:val="en-US"/>
        </w:rPr>
        <w:t xml:space="preserve"> phenotype could be discriminated in both staphylococcal </w:t>
      </w:r>
      <w:r w:rsidR="00B15305" w:rsidRPr="0012742A">
        <w:rPr>
          <w:rFonts w:ascii="Times New Roman" w:hAnsi="Times New Roman"/>
          <w:bCs/>
          <w:sz w:val="24"/>
          <w:lang w:val="en-US"/>
        </w:rPr>
        <w:lastRenderedPageBreak/>
        <w:t>species at all reading times</w:t>
      </w:r>
      <w:r w:rsidR="00D77C3F">
        <w:rPr>
          <w:rFonts w:ascii="Times New Roman" w:hAnsi="Times New Roman"/>
          <w:bCs/>
          <w:sz w:val="24"/>
          <w:lang w:val="en-US"/>
        </w:rPr>
        <w:t xml:space="preserve"> </w:t>
      </w:r>
      <w:r w:rsidR="00D77C3F">
        <w:rPr>
          <w:rFonts w:ascii="Times New Roman" w:hAnsi="Times New Roman"/>
          <w:bCs/>
          <w:sz w:val="24"/>
          <w:lang w:val="en-GB"/>
        </w:rPr>
        <w:t>(</w:t>
      </w:r>
      <w:r w:rsidR="00D77C3F" w:rsidRPr="00CC72AD">
        <w:rPr>
          <w:rFonts w:ascii="Times New Roman" w:hAnsi="Times New Roman"/>
          <w:bCs/>
          <w:sz w:val="24"/>
          <w:highlight w:val="cyan"/>
          <w:lang w:val="en-GB"/>
        </w:rPr>
        <w:t xml:space="preserve">Figure </w:t>
      </w:r>
      <w:r w:rsidR="00D77C3F" w:rsidRPr="0081427E">
        <w:rPr>
          <w:rFonts w:ascii="Times New Roman" w:hAnsi="Times New Roman"/>
          <w:bCs/>
          <w:sz w:val="24"/>
          <w:highlight w:val="cyan"/>
          <w:lang w:val="en-GB"/>
        </w:rPr>
        <w:t>2</w:t>
      </w:r>
      <w:r w:rsidR="00D77C3F">
        <w:rPr>
          <w:rFonts w:ascii="Times New Roman" w:hAnsi="Times New Roman"/>
          <w:bCs/>
          <w:sz w:val="24"/>
          <w:lang w:val="en-GB"/>
        </w:rPr>
        <w:t xml:space="preserve">, </w:t>
      </w:r>
      <w:r w:rsidR="00D77C3F" w:rsidRPr="00CC72AD">
        <w:rPr>
          <w:rFonts w:ascii="Times New Roman" w:hAnsi="Times New Roman"/>
          <w:bCs/>
          <w:sz w:val="24"/>
          <w:highlight w:val="cyan"/>
          <w:lang w:val="en-GB"/>
        </w:rPr>
        <w:t>Supplemental Figure S1</w:t>
      </w:r>
      <w:r w:rsidR="00D77C3F">
        <w:rPr>
          <w:rFonts w:ascii="Times New Roman" w:hAnsi="Times New Roman"/>
          <w:bCs/>
          <w:sz w:val="24"/>
          <w:lang w:val="en-GB"/>
        </w:rPr>
        <w:t>)</w:t>
      </w:r>
      <w:r w:rsidR="00B15305" w:rsidRPr="0012742A">
        <w:rPr>
          <w:rFonts w:ascii="Times New Roman" w:hAnsi="Times New Roman"/>
          <w:bCs/>
          <w:sz w:val="24"/>
          <w:lang w:val="en-US"/>
        </w:rPr>
        <w:t>.</w:t>
      </w:r>
      <w:r w:rsidR="0012742A" w:rsidRPr="0012742A">
        <w:rPr>
          <w:rFonts w:ascii="Times New Roman" w:hAnsi="Times New Roman"/>
          <w:bCs/>
          <w:sz w:val="24"/>
          <w:lang w:val="en-US"/>
        </w:rPr>
        <w:t xml:space="preserve"> </w:t>
      </w:r>
      <w:r w:rsidR="00543F91">
        <w:rPr>
          <w:rFonts w:ascii="Times New Roman" w:hAnsi="Times New Roman"/>
          <w:bCs/>
          <w:sz w:val="24"/>
          <w:lang w:val="en-US"/>
        </w:rPr>
        <w:t>Clear separation of the “</w:t>
      </w:r>
      <w:proofErr w:type="spellStart"/>
      <w:r w:rsidR="00543F91">
        <w:rPr>
          <w:rFonts w:ascii="Times New Roman" w:hAnsi="Times New Roman"/>
          <w:bCs/>
          <w:sz w:val="24"/>
          <w:lang w:val="en-US"/>
        </w:rPr>
        <w:t>tetB</w:t>
      </w:r>
      <w:proofErr w:type="spellEnd"/>
      <w:r w:rsidR="00543F91" w:rsidRPr="0012742A">
        <w:rPr>
          <w:rFonts w:ascii="Times New Roman" w:hAnsi="Times New Roman"/>
          <w:bCs/>
          <w:sz w:val="24"/>
          <w:lang w:val="en-US"/>
        </w:rPr>
        <w:t xml:space="preserve"> efflux </w:t>
      </w:r>
      <w:r w:rsidR="00543F91">
        <w:rPr>
          <w:rFonts w:ascii="Times New Roman" w:hAnsi="Times New Roman"/>
          <w:bCs/>
          <w:sz w:val="24"/>
          <w:lang w:val="en-US"/>
        </w:rPr>
        <w:t>and/or</w:t>
      </w:r>
      <w:r w:rsidR="00543F91" w:rsidRPr="0012742A">
        <w:rPr>
          <w:rFonts w:ascii="Times New Roman" w:hAnsi="Times New Roman"/>
          <w:bCs/>
          <w:sz w:val="24"/>
          <w:lang w:val="en-US"/>
        </w:rPr>
        <w:t xml:space="preserve"> ribosomal protection</w:t>
      </w:r>
      <w:r w:rsidR="00543F91">
        <w:rPr>
          <w:rFonts w:ascii="Times New Roman" w:hAnsi="Times New Roman"/>
          <w:bCs/>
          <w:sz w:val="24"/>
          <w:lang w:val="en-US"/>
        </w:rPr>
        <w:t>”</w:t>
      </w:r>
      <w:r w:rsidR="00543F91" w:rsidRPr="0012742A">
        <w:rPr>
          <w:rFonts w:ascii="Times New Roman" w:hAnsi="Times New Roman"/>
          <w:bCs/>
          <w:sz w:val="24"/>
          <w:lang w:val="en-US"/>
        </w:rPr>
        <w:t xml:space="preserve"> phenotype</w:t>
      </w:r>
      <w:r w:rsidR="00543F91">
        <w:rPr>
          <w:rFonts w:ascii="Times New Roman" w:hAnsi="Times New Roman"/>
          <w:bCs/>
          <w:sz w:val="24"/>
          <w:lang w:val="en-US"/>
        </w:rPr>
        <w:t xml:space="preserve"> by minocycline was</w:t>
      </w:r>
      <w:r w:rsidR="0012742A" w:rsidRPr="0012742A">
        <w:rPr>
          <w:rFonts w:ascii="Times New Roman" w:hAnsi="Times New Roman"/>
          <w:bCs/>
          <w:sz w:val="24"/>
          <w:lang w:val="en-US"/>
        </w:rPr>
        <w:t xml:space="preserve"> </w:t>
      </w:r>
      <w:r w:rsidR="00543F91">
        <w:rPr>
          <w:rFonts w:ascii="Times New Roman" w:hAnsi="Times New Roman"/>
          <w:bCs/>
          <w:sz w:val="24"/>
          <w:lang w:val="en-US"/>
        </w:rPr>
        <w:t xml:space="preserve">only detected for </w:t>
      </w:r>
      <w:r w:rsidR="00543F91" w:rsidRPr="00543F91">
        <w:rPr>
          <w:rFonts w:ascii="Times New Roman" w:hAnsi="Times New Roman"/>
          <w:bCs/>
          <w:i/>
          <w:sz w:val="24"/>
          <w:lang w:val="en-US"/>
        </w:rPr>
        <w:t>S. epidermidis</w:t>
      </w:r>
      <w:r w:rsidR="00543F91">
        <w:rPr>
          <w:rFonts w:ascii="Times New Roman" w:hAnsi="Times New Roman"/>
          <w:bCs/>
          <w:sz w:val="24"/>
          <w:lang w:val="en-US"/>
        </w:rPr>
        <w:t xml:space="preserve"> after 18h. </w:t>
      </w:r>
      <w:r w:rsidR="0012742A" w:rsidRPr="0012742A">
        <w:rPr>
          <w:rFonts w:ascii="Times New Roman" w:hAnsi="Times New Roman"/>
          <w:bCs/>
          <w:sz w:val="24"/>
          <w:lang w:val="en-US"/>
        </w:rPr>
        <w:t>Tigecycline non-wild-type staphylococcal isolates were not available in this study.</w:t>
      </w:r>
    </w:p>
    <w:p w:rsidR="004A1718" w:rsidRDefault="004A1718" w:rsidP="00F0176A">
      <w:pPr>
        <w:spacing w:before="240" w:line="480" w:lineRule="auto"/>
        <w:ind w:right="-2"/>
        <w:jc w:val="both"/>
        <w:rPr>
          <w:rFonts w:ascii="Times New Roman" w:hAnsi="Times New Roman"/>
          <w:b/>
          <w:bCs/>
          <w:sz w:val="24"/>
          <w:lang w:val="en-GB"/>
        </w:rPr>
      </w:pPr>
      <w:r>
        <w:rPr>
          <w:rFonts w:ascii="Times New Roman" w:hAnsi="Times New Roman"/>
          <w:b/>
          <w:bCs/>
          <w:sz w:val="24"/>
          <w:lang w:val="en-GB"/>
        </w:rPr>
        <w:t>MLS drugs.</w:t>
      </w:r>
    </w:p>
    <w:p w:rsidR="004A1718" w:rsidRDefault="004A1718" w:rsidP="004A1718">
      <w:pPr>
        <w:spacing w:line="480" w:lineRule="auto"/>
        <w:ind w:right="-2"/>
        <w:jc w:val="both"/>
        <w:rPr>
          <w:rFonts w:ascii="Times New Roman" w:hAnsi="Times New Roman"/>
          <w:b/>
          <w:bCs/>
          <w:sz w:val="24"/>
          <w:lang w:val="en-GB"/>
        </w:rPr>
      </w:pPr>
      <w:r w:rsidRPr="000E7F4D">
        <w:rPr>
          <w:rFonts w:ascii="Times New Roman" w:hAnsi="Times New Roman"/>
          <w:b/>
          <w:bCs/>
          <w:sz w:val="24"/>
          <w:lang w:val="en-US"/>
        </w:rPr>
        <w:t>Staphylococci.</w:t>
      </w:r>
      <w:r>
        <w:rPr>
          <w:rFonts w:ascii="Times New Roman" w:hAnsi="Times New Roman"/>
          <w:b/>
          <w:bCs/>
          <w:sz w:val="24"/>
          <w:lang w:val="en-US"/>
        </w:rPr>
        <w:t xml:space="preserve"> </w:t>
      </w:r>
      <w:r w:rsidRPr="004A1718">
        <w:rPr>
          <w:rFonts w:ascii="Times New Roman" w:hAnsi="Times New Roman"/>
          <w:bCs/>
          <w:sz w:val="24"/>
          <w:lang w:val="en-US"/>
        </w:rPr>
        <w:t xml:space="preserve">Erythromycin was discriminative for the </w:t>
      </w:r>
      <w:proofErr w:type="spellStart"/>
      <w:r w:rsidRPr="004A1718">
        <w:rPr>
          <w:rFonts w:ascii="Times New Roman" w:hAnsi="Times New Roman"/>
          <w:bCs/>
          <w:sz w:val="24"/>
          <w:lang w:val="en-US"/>
        </w:rPr>
        <w:t>cMLS</w:t>
      </w:r>
      <w:proofErr w:type="spellEnd"/>
      <w:r w:rsidRPr="004A1718">
        <w:rPr>
          <w:rFonts w:ascii="Times New Roman" w:hAnsi="Times New Roman"/>
          <w:bCs/>
          <w:sz w:val="24"/>
          <w:lang w:val="en-US"/>
        </w:rPr>
        <w:t xml:space="preserve"> and </w:t>
      </w:r>
      <w:proofErr w:type="spellStart"/>
      <w:r w:rsidRPr="004A1718">
        <w:rPr>
          <w:rFonts w:ascii="Times New Roman" w:hAnsi="Times New Roman"/>
          <w:bCs/>
          <w:sz w:val="24"/>
          <w:lang w:val="en-US"/>
        </w:rPr>
        <w:t>iMLS</w:t>
      </w:r>
      <w:proofErr w:type="spellEnd"/>
      <w:r w:rsidRPr="004A1718">
        <w:rPr>
          <w:rFonts w:ascii="Times New Roman" w:hAnsi="Times New Roman"/>
          <w:bCs/>
          <w:sz w:val="24"/>
          <w:lang w:val="en-US"/>
        </w:rPr>
        <w:t xml:space="preserve"> phenotype for all reading times and both staphylococcal species analyzed</w:t>
      </w:r>
      <w:r w:rsidR="00D77C3F">
        <w:rPr>
          <w:rFonts w:ascii="Times New Roman" w:hAnsi="Times New Roman"/>
          <w:bCs/>
          <w:sz w:val="24"/>
          <w:lang w:val="en-US"/>
        </w:rPr>
        <w:t xml:space="preserve"> </w:t>
      </w:r>
      <w:r w:rsidR="00D77C3F">
        <w:rPr>
          <w:rFonts w:ascii="Times New Roman" w:hAnsi="Times New Roman"/>
          <w:bCs/>
          <w:sz w:val="24"/>
          <w:lang w:val="en-GB"/>
        </w:rPr>
        <w:t>(</w:t>
      </w:r>
      <w:r w:rsidR="00D77C3F" w:rsidRPr="00CC72AD">
        <w:rPr>
          <w:rFonts w:ascii="Times New Roman" w:hAnsi="Times New Roman"/>
          <w:bCs/>
          <w:sz w:val="24"/>
          <w:highlight w:val="cyan"/>
          <w:lang w:val="en-GB"/>
        </w:rPr>
        <w:t xml:space="preserve">Figure </w:t>
      </w:r>
      <w:r w:rsidR="00D77C3F" w:rsidRPr="0081427E">
        <w:rPr>
          <w:rFonts w:ascii="Times New Roman" w:hAnsi="Times New Roman"/>
          <w:bCs/>
          <w:sz w:val="24"/>
          <w:highlight w:val="cyan"/>
          <w:lang w:val="en-GB"/>
        </w:rPr>
        <w:t>2</w:t>
      </w:r>
      <w:r w:rsidR="00D77C3F">
        <w:rPr>
          <w:rFonts w:ascii="Times New Roman" w:hAnsi="Times New Roman"/>
          <w:bCs/>
          <w:sz w:val="24"/>
          <w:lang w:val="en-GB"/>
        </w:rPr>
        <w:t xml:space="preserve">, </w:t>
      </w:r>
      <w:r w:rsidR="00D77C3F" w:rsidRPr="00CC72AD">
        <w:rPr>
          <w:rFonts w:ascii="Times New Roman" w:hAnsi="Times New Roman"/>
          <w:bCs/>
          <w:sz w:val="24"/>
          <w:highlight w:val="cyan"/>
          <w:lang w:val="en-GB"/>
        </w:rPr>
        <w:t>Supplemental Figure S1</w:t>
      </w:r>
      <w:r w:rsidR="00D77C3F">
        <w:rPr>
          <w:rFonts w:ascii="Times New Roman" w:hAnsi="Times New Roman"/>
          <w:bCs/>
          <w:sz w:val="24"/>
          <w:lang w:val="en-GB"/>
        </w:rPr>
        <w:t>)</w:t>
      </w:r>
      <w:r w:rsidRPr="004A1718">
        <w:rPr>
          <w:rFonts w:ascii="Times New Roman" w:hAnsi="Times New Roman"/>
          <w:bCs/>
          <w:sz w:val="24"/>
          <w:lang w:val="en-US"/>
        </w:rPr>
        <w:t xml:space="preserve">. For clindamycin the </w:t>
      </w:r>
      <w:proofErr w:type="spellStart"/>
      <w:r w:rsidRPr="004A1718">
        <w:rPr>
          <w:rFonts w:ascii="Times New Roman" w:hAnsi="Times New Roman"/>
          <w:bCs/>
          <w:sz w:val="24"/>
          <w:lang w:val="en-US"/>
        </w:rPr>
        <w:t>cMLS</w:t>
      </w:r>
      <w:proofErr w:type="spellEnd"/>
      <w:r w:rsidRPr="004A1718">
        <w:rPr>
          <w:rFonts w:ascii="Times New Roman" w:hAnsi="Times New Roman"/>
          <w:bCs/>
          <w:sz w:val="24"/>
          <w:lang w:val="en-US"/>
        </w:rPr>
        <w:t xml:space="preserve"> non-wild-type of S. aureus was separated from the wild-type at all reading times, whereas in S. epidermidis separation was detected after 18h only. The </w:t>
      </w:r>
      <w:proofErr w:type="spellStart"/>
      <w:r w:rsidRPr="004A1718">
        <w:rPr>
          <w:rFonts w:ascii="Times New Roman" w:hAnsi="Times New Roman"/>
          <w:bCs/>
          <w:sz w:val="24"/>
          <w:lang w:val="en-US"/>
        </w:rPr>
        <w:t>iMLS</w:t>
      </w:r>
      <w:proofErr w:type="spellEnd"/>
      <w:r w:rsidRPr="004A1718">
        <w:rPr>
          <w:rFonts w:ascii="Times New Roman" w:hAnsi="Times New Roman"/>
          <w:bCs/>
          <w:sz w:val="24"/>
          <w:lang w:val="en-US"/>
        </w:rPr>
        <w:t xml:space="preserve"> phenotype could not be discriminated by diameter values at all reading times but induction phenomena (D-shape test) could already be detected at early reading times.</w:t>
      </w:r>
    </w:p>
    <w:p w:rsidR="006A52D9" w:rsidRDefault="006A52D9" w:rsidP="00F0176A">
      <w:pPr>
        <w:spacing w:before="240" w:line="480" w:lineRule="auto"/>
        <w:ind w:right="-2"/>
        <w:jc w:val="both"/>
        <w:rPr>
          <w:rFonts w:ascii="Times New Roman" w:hAnsi="Times New Roman"/>
          <w:b/>
          <w:bCs/>
          <w:sz w:val="24"/>
          <w:lang w:val="en-GB"/>
        </w:rPr>
      </w:pPr>
      <w:r>
        <w:rPr>
          <w:rFonts w:ascii="Times New Roman" w:hAnsi="Times New Roman"/>
          <w:b/>
          <w:bCs/>
          <w:sz w:val="24"/>
          <w:lang w:val="en-GB"/>
        </w:rPr>
        <w:t xml:space="preserve">Miscellaneous drugs. </w:t>
      </w:r>
    </w:p>
    <w:p w:rsidR="00A8414B" w:rsidRPr="001F55C0" w:rsidRDefault="00A8414B" w:rsidP="00A8414B">
      <w:pPr>
        <w:spacing w:line="480" w:lineRule="auto"/>
        <w:ind w:right="-2"/>
        <w:jc w:val="both"/>
        <w:rPr>
          <w:rFonts w:ascii="Times New Roman" w:hAnsi="Times New Roman"/>
          <w:bCs/>
          <w:sz w:val="24"/>
          <w:lang w:val="en-GB"/>
        </w:rPr>
      </w:pPr>
      <w:r>
        <w:rPr>
          <w:rFonts w:ascii="Times New Roman" w:hAnsi="Times New Roman"/>
          <w:b/>
          <w:bCs/>
          <w:sz w:val="24"/>
          <w:lang w:val="en-GB"/>
        </w:rPr>
        <w:t>Enterobacteriaceae.</w:t>
      </w:r>
      <w:r w:rsidR="009D77EB">
        <w:rPr>
          <w:rFonts w:ascii="Times New Roman" w:hAnsi="Times New Roman"/>
          <w:b/>
          <w:bCs/>
          <w:sz w:val="24"/>
          <w:lang w:val="en-GB"/>
        </w:rPr>
        <w:t xml:space="preserve"> </w:t>
      </w:r>
      <w:r w:rsidR="009D77EB" w:rsidRPr="001F55C0">
        <w:rPr>
          <w:rFonts w:ascii="Times New Roman" w:hAnsi="Times New Roman"/>
          <w:bCs/>
          <w:sz w:val="24"/>
          <w:lang w:val="en-GB"/>
        </w:rPr>
        <w:t>Trimethoprim-sulfamethoxazole non-wild-type populations could be discriminated from the wild-type at all reading times for E. cloacae and E. coli, while for K. pneumoniae discrimination was possible after 12h to 18h only</w:t>
      </w:r>
      <w:r w:rsidR="00F03B00">
        <w:rPr>
          <w:rFonts w:ascii="Times New Roman" w:hAnsi="Times New Roman"/>
          <w:bCs/>
          <w:sz w:val="24"/>
          <w:lang w:val="en-GB"/>
        </w:rPr>
        <w:t xml:space="preserve"> </w:t>
      </w:r>
      <w:r w:rsidR="00F03B00">
        <w:rPr>
          <w:rFonts w:ascii="Times New Roman" w:hAnsi="Times New Roman"/>
          <w:bCs/>
          <w:sz w:val="24"/>
          <w:lang w:val="en-US"/>
        </w:rPr>
        <w:t>(</w:t>
      </w:r>
      <w:r w:rsidR="00F03B00" w:rsidRPr="00CC72AD">
        <w:rPr>
          <w:rFonts w:ascii="Times New Roman" w:hAnsi="Times New Roman"/>
          <w:bCs/>
          <w:sz w:val="24"/>
          <w:highlight w:val="cyan"/>
          <w:lang w:val="en-GB"/>
        </w:rPr>
        <w:t>Figure 1</w:t>
      </w:r>
      <w:r w:rsidR="00F03B00">
        <w:rPr>
          <w:rFonts w:ascii="Times New Roman" w:hAnsi="Times New Roman"/>
          <w:bCs/>
          <w:sz w:val="24"/>
          <w:lang w:val="en-GB"/>
        </w:rPr>
        <w:t xml:space="preserve">, </w:t>
      </w:r>
      <w:r w:rsidR="00F03B00" w:rsidRPr="00CC72AD">
        <w:rPr>
          <w:rFonts w:ascii="Times New Roman" w:hAnsi="Times New Roman"/>
          <w:bCs/>
          <w:sz w:val="24"/>
          <w:highlight w:val="cyan"/>
          <w:lang w:val="en-GB"/>
        </w:rPr>
        <w:t>Supplemental Figure S1</w:t>
      </w:r>
      <w:r w:rsidR="00F03B00" w:rsidRPr="00A93A8D">
        <w:rPr>
          <w:rFonts w:ascii="Times New Roman" w:hAnsi="Times New Roman"/>
          <w:bCs/>
          <w:sz w:val="24"/>
          <w:lang w:val="en-GB"/>
        </w:rPr>
        <w:t>)</w:t>
      </w:r>
      <w:r w:rsidR="009D77EB" w:rsidRPr="001F55C0">
        <w:rPr>
          <w:rFonts w:ascii="Times New Roman" w:hAnsi="Times New Roman"/>
          <w:bCs/>
          <w:sz w:val="24"/>
          <w:lang w:val="en-GB"/>
        </w:rPr>
        <w:t>.</w:t>
      </w:r>
    </w:p>
    <w:p w:rsidR="00A8414B" w:rsidRPr="001F55C0" w:rsidRDefault="00A8414B" w:rsidP="00A8414B">
      <w:pPr>
        <w:spacing w:line="480" w:lineRule="auto"/>
        <w:ind w:right="-2"/>
        <w:jc w:val="both"/>
        <w:rPr>
          <w:rFonts w:ascii="Times New Roman" w:hAnsi="Times New Roman"/>
          <w:bCs/>
          <w:sz w:val="24"/>
          <w:lang w:val="en-GB"/>
        </w:rPr>
      </w:pPr>
      <w:r w:rsidRPr="00E10E3E">
        <w:rPr>
          <w:rFonts w:ascii="Times New Roman" w:hAnsi="Times New Roman"/>
          <w:b/>
          <w:bCs/>
          <w:sz w:val="24"/>
          <w:lang w:val="en-GB"/>
        </w:rPr>
        <w:t>Staphylococci.</w:t>
      </w:r>
      <w:r w:rsidR="009D77EB" w:rsidRPr="001F55C0">
        <w:rPr>
          <w:rFonts w:ascii="Times New Roman" w:hAnsi="Times New Roman"/>
          <w:bCs/>
          <w:sz w:val="24"/>
          <w:lang w:val="en-GB"/>
        </w:rPr>
        <w:t xml:space="preserve"> Trimethoprim-sulfamethoxazole</w:t>
      </w:r>
      <w:r w:rsidR="001F55C0" w:rsidRPr="001F55C0">
        <w:rPr>
          <w:rFonts w:ascii="Times New Roman" w:hAnsi="Times New Roman"/>
          <w:bCs/>
          <w:sz w:val="24"/>
          <w:lang w:val="en-GB"/>
        </w:rPr>
        <w:t xml:space="preserve"> and rifampicin</w:t>
      </w:r>
      <w:r w:rsidR="009D77EB" w:rsidRPr="001F55C0">
        <w:rPr>
          <w:rFonts w:ascii="Times New Roman" w:hAnsi="Times New Roman"/>
          <w:bCs/>
          <w:sz w:val="24"/>
          <w:lang w:val="en-GB"/>
        </w:rPr>
        <w:t xml:space="preserve"> non-wild-type populations could be discriminated from the wild-type at all reading times for S. epidermidis, while for S. aureus discrimination was possible after 18h only.</w:t>
      </w:r>
      <w:r w:rsidR="001F55C0" w:rsidRPr="001F55C0">
        <w:rPr>
          <w:rFonts w:ascii="Times New Roman" w:hAnsi="Times New Roman"/>
          <w:bCs/>
          <w:sz w:val="24"/>
          <w:lang w:val="en-GB"/>
        </w:rPr>
        <w:t xml:space="preserve"> Fusidic acid non-wild-type populations could be discriminated from the wild-type at all reading times for S. epidermidis, while for S. aureus discrimination was possible after 8h to 18h only</w:t>
      </w:r>
      <w:r w:rsidR="00D77C3F">
        <w:rPr>
          <w:rFonts w:ascii="Times New Roman" w:hAnsi="Times New Roman"/>
          <w:bCs/>
          <w:sz w:val="24"/>
          <w:lang w:val="en-GB"/>
        </w:rPr>
        <w:t xml:space="preserve"> (</w:t>
      </w:r>
      <w:r w:rsidR="00D77C3F" w:rsidRPr="00CC72AD">
        <w:rPr>
          <w:rFonts w:ascii="Times New Roman" w:hAnsi="Times New Roman"/>
          <w:bCs/>
          <w:sz w:val="24"/>
          <w:highlight w:val="cyan"/>
          <w:lang w:val="en-GB"/>
        </w:rPr>
        <w:t xml:space="preserve">Figure </w:t>
      </w:r>
      <w:r w:rsidR="00D77C3F" w:rsidRPr="0081427E">
        <w:rPr>
          <w:rFonts w:ascii="Times New Roman" w:hAnsi="Times New Roman"/>
          <w:bCs/>
          <w:sz w:val="24"/>
          <w:highlight w:val="cyan"/>
          <w:lang w:val="en-GB"/>
        </w:rPr>
        <w:t>2</w:t>
      </w:r>
      <w:r w:rsidR="00D77C3F">
        <w:rPr>
          <w:rFonts w:ascii="Times New Roman" w:hAnsi="Times New Roman"/>
          <w:bCs/>
          <w:sz w:val="24"/>
          <w:lang w:val="en-GB"/>
        </w:rPr>
        <w:t xml:space="preserve">, </w:t>
      </w:r>
      <w:r w:rsidR="00D77C3F" w:rsidRPr="00CC72AD">
        <w:rPr>
          <w:rFonts w:ascii="Times New Roman" w:hAnsi="Times New Roman"/>
          <w:bCs/>
          <w:sz w:val="24"/>
          <w:highlight w:val="cyan"/>
          <w:lang w:val="en-GB"/>
        </w:rPr>
        <w:t>Supplemental Figure S1</w:t>
      </w:r>
      <w:r w:rsidR="00D77C3F">
        <w:rPr>
          <w:rFonts w:ascii="Times New Roman" w:hAnsi="Times New Roman"/>
          <w:bCs/>
          <w:sz w:val="24"/>
          <w:lang w:val="en-GB"/>
        </w:rPr>
        <w:t>)</w:t>
      </w:r>
      <w:r w:rsidR="001F55C0" w:rsidRPr="001F55C0">
        <w:rPr>
          <w:rFonts w:ascii="Times New Roman" w:hAnsi="Times New Roman"/>
          <w:bCs/>
          <w:sz w:val="24"/>
          <w:lang w:val="en-GB"/>
        </w:rPr>
        <w:t xml:space="preserve">. </w:t>
      </w:r>
    </w:p>
    <w:p w:rsidR="006E7E81" w:rsidRDefault="006E7E81" w:rsidP="006E7E81">
      <w:pPr>
        <w:spacing w:before="240" w:line="480" w:lineRule="auto"/>
        <w:ind w:right="-2"/>
        <w:jc w:val="both"/>
        <w:rPr>
          <w:rFonts w:ascii="Times New Roman" w:hAnsi="Times New Roman"/>
          <w:b/>
          <w:bCs/>
          <w:sz w:val="24"/>
          <w:lang w:val="en-GB"/>
        </w:rPr>
      </w:pPr>
      <w:r w:rsidRPr="00B8078A">
        <w:rPr>
          <w:rFonts w:ascii="Times New Roman" w:hAnsi="Times New Roman"/>
          <w:b/>
          <w:bCs/>
          <w:sz w:val="24"/>
          <w:lang w:val="en-GB"/>
        </w:rPr>
        <w:t>Change of zone diameters over time</w:t>
      </w:r>
      <w:r w:rsidRPr="00314031">
        <w:rPr>
          <w:rFonts w:ascii="Times New Roman" w:hAnsi="Times New Roman"/>
          <w:b/>
          <w:bCs/>
          <w:sz w:val="24"/>
          <w:lang w:val="en-GB"/>
        </w:rPr>
        <w:t xml:space="preserve"> </w:t>
      </w:r>
    </w:p>
    <w:p w:rsidR="003E7403" w:rsidRPr="003704FB" w:rsidRDefault="00E350E2" w:rsidP="00E350E2">
      <w:pPr>
        <w:spacing w:line="480" w:lineRule="auto"/>
        <w:ind w:right="-2"/>
        <w:jc w:val="both"/>
        <w:rPr>
          <w:rFonts w:ascii="Times New Roman" w:hAnsi="Times New Roman"/>
          <w:bCs/>
          <w:sz w:val="24"/>
          <w:lang w:val="en-GB"/>
        </w:rPr>
      </w:pPr>
      <w:r w:rsidRPr="003704FB">
        <w:rPr>
          <w:rFonts w:ascii="Times New Roman" w:hAnsi="Times New Roman"/>
          <w:bCs/>
          <w:sz w:val="24"/>
          <w:lang w:val="en-GB"/>
        </w:rPr>
        <w:t>For the majority of species-drug combinations the zone diameters of the wild-type population increased over time (6</w:t>
      </w:r>
      <w:r w:rsidR="003704FB" w:rsidRPr="003704FB">
        <w:rPr>
          <w:rFonts w:ascii="Times New Roman" w:hAnsi="Times New Roman"/>
          <w:bCs/>
          <w:sz w:val="24"/>
          <w:lang w:val="en-GB"/>
        </w:rPr>
        <w:t>9</w:t>
      </w:r>
      <w:r w:rsidRPr="003704FB">
        <w:rPr>
          <w:rFonts w:ascii="Times New Roman" w:hAnsi="Times New Roman"/>
          <w:bCs/>
          <w:sz w:val="24"/>
          <w:lang w:val="en-GB"/>
        </w:rPr>
        <w:t xml:space="preserve"> out of 84 combinations, see </w:t>
      </w:r>
      <w:r w:rsidRPr="003704FB">
        <w:rPr>
          <w:rFonts w:ascii="Times New Roman" w:hAnsi="Times New Roman"/>
          <w:bCs/>
          <w:sz w:val="24"/>
          <w:highlight w:val="cyan"/>
          <w:lang w:val="en-GB"/>
        </w:rPr>
        <w:t>Table 2</w:t>
      </w:r>
      <w:r w:rsidRPr="003704FB">
        <w:rPr>
          <w:rFonts w:ascii="Times New Roman" w:hAnsi="Times New Roman"/>
          <w:bCs/>
          <w:sz w:val="24"/>
          <w:lang w:val="en-GB"/>
        </w:rPr>
        <w:t>)</w:t>
      </w:r>
      <w:r w:rsidR="001A5BAA" w:rsidRPr="003704FB">
        <w:rPr>
          <w:rFonts w:ascii="Times New Roman" w:hAnsi="Times New Roman"/>
          <w:bCs/>
          <w:sz w:val="24"/>
          <w:lang w:val="en-GB"/>
        </w:rPr>
        <w:t xml:space="preserve">. For ten species-drug combinations the zone diameters of the wild-type population remained stable over </w:t>
      </w:r>
      <w:r w:rsidR="001A5BAA" w:rsidRPr="003704FB">
        <w:rPr>
          <w:rFonts w:ascii="Times New Roman" w:hAnsi="Times New Roman"/>
          <w:bCs/>
          <w:sz w:val="24"/>
          <w:lang w:val="en-GB"/>
        </w:rPr>
        <w:lastRenderedPageBreak/>
        <w:t>time, whereas for five species-drug combinations the wild-type zone decreased.</w:t>
      </w:r>
      <w:r w:rsidR="004144C3">
        <w:rPr>
          <w:rFonts w:ascii="Times New Roman" w:hAnsi="Times New Roman"/>
          <w:bCs/>
          <w:sz w:val="24"/>
          <w:lang w:val="en-GB"/>
        </w:rPr>
        <w:t xml:space="preserve"> </w:t>
      </w:r>
      <w:r w:rsidR="00DF6E3D">
        <w:rPr>
          <w:rFonts w:ascii="Times New Roman" w:hAnsi="Times New Roman"/>
          <w:bCs/>
          <w:sz w:val="24"/>
          <w:lang w:val="en-GB"/>
        </w:rPr>
        <w:t xml:space="preserve">Of note, increasing zone diameters were detected for all species-drug combinations and staphylococci analysed. </w:t>
      </w:r>
      <w:r w:rsidR="004144C3">
        <w:rPr>
          <w:rFonts w:ascii="Times New Roman" w:hAnsi="Times New Roman"/>
          <w:bCs/>
          <w:sz w:val="24"/>
          <w:lang w:val="en-GB"/>
        </w:rPr>
        <w:t xml:space="preserve">The relative </w:t>
      </w:r>
      <w:r w:rsidR="00DF6E3D">
        <w:rPr>
          <w:rFonts w:ascii="Times New Roman" w:hAnsi="Times New Roman"/>
          <w:bCs/>
          <w:sz w:val="24"/>
          <w:lang w:val="en-GB"/>
        </w:rPr>
        <w:t xml:space="preserve">diameter </w:t>
      </w:r>
      <w:r w:rsidR="004144C3">
        <w:rPr>
          <w:rFonts w:ascii="Times New Roman" w:hAnsi="Times New Roman"/>
          <w:bCs/>
          <w:sz w:val="24"/>
          <w:lang w:val="en-GB"/>
        </w:rPr>
        <w:t>changes</w:t>
      </w:r>
      <w:r w:rsidR="00DF6E3D">
        <w:rPr>
          <w:rFonts w:ascii="Times New Roman" w:hAnsi="Times New Roman"/>
          <w:bCs/>
          <w:sz w:val="24"/>
          <w:lang w:val="en-GB"/>
        </w:rPr>
        <w:t xml:space="preserve"> over time</w:t>
      </w:r>
      <w:r w:rsidR="004144C3">
        <w:rPr>
          <w:rFonts w:ascii="Times New Roman" w:hAnsi="Times New Roman"/>
          <w:bCs/>
          <w:sz w:val="24"/>
          <w:lang w:val="en-GB"/>
        </w:rPr>
        <w:t xml:space="preserve"> were mostly consistent between the five species tested with the </w:t>
      </w:r>
      <w:r w:rsidR="00DF6E3D">
        <w:rPr>
          <w:rFonts w:ascii="Times New Roman" w:hAnsi="Times New Roman"/>
          <w:bCs/>
          <w:sz w:val="24"/>
          <w:lang w:val="en-GB"/>
        </w:rPr>
        <w:t>exceptions</w:t>
      </w:r>
      <w:r w:rsidR="004144C3">
        <w:rPr>
          <w:rFonts w:ascii="Times New Roman" w:hAnsi="Times New Roman"/>
          <w:bCs/>
          <w:sz w:val="24"/>
          <w:lang w:val="en-GB"/>
        </w:rPr>
        <w:t xml:space="preserve"> of nalidixic acid</w:t>
      </w:r>
      <w:r w:rsidR="00DF6E3D">
        <w:rPr>
          <w:rFonts w:ascii="Times New Roman" w:hAnsi="Times New Roman"/>
          <w:bCs/>
          <w:sz w:val="24"/>
          <w:lang w:val="en-GB"/>
        </w:rPr>
        <w:t>,</w:t>
      </w:r>
      <w:r w:rsidR="004144C3">
        <w:rPr>
          <w:rFonts w:ascii="Times New Roman" w:hAnsi="Times New Roman"/>
          <w:bCs/>
          <w:sz w:val="24"/>
          <w:lang w:val="en-GB"/>
        </w:rPr>
        <w:t xml:space="preserve"> for which </w:t>
      </w:r>
      <w:r w:rsidR="004144C3" w:rsidRPr="00DF6E3D">
        <w:rPr>
          <w:rFonts w:ascii="Times New Roman" w:hAnsi="Times New Roman"/>
          <w:bCs/>
          <w:i/>
          <w:sz w:val="24"/>
          <w:lang w:val="en-GB"/>
        </w:rPr>
        <w:t>E. coli</w:t>
      </w:r>
      <w:r w:rsidR="004144C3">
        <w:rPr>
          <w:rFonts w:ascii="Times New Roman" w:hAnsi="Times New Roman"/>
          <w:bCs/>
          <w:sz w:val="24"/>
          <w:lang w:val="en-GB"/>
        </w:rPr>
        <w:t xml:space="preserve"> wild-type zone diameters increased</w:t>
      </w:r>
      <w:r w:rsidR="00DF6E3D">
        <w:rPr>
          <w:rFonts w:ascii="Times New Roman" w:hAnsi="Times New Roman"/>
          <w:bCs/>
          <w:sz w:val="24"/>
          <w:lang w:val="en-GB"/>
        </w:rPr>
        <w:t xml:space="preserve"> and</w:t>
      </w:r>
      <w:r w:rsidR="004144C3">
        <w:rPr>
          <w:rFonts w:ascii="Times New Roman" w:hAnsi="Times New Roman"/>
          <w:bCs/>
          <w:sz w:val="24"/>
          <w:lang w:val="en-GB"/>
        </w:rPr>
        <w:t xml:space="preserve"> </w:t>
      </w:r>
      <w:r w:rsidR="004144C3" w:rsidRPr="00DF6E3D">
        <w:rPr>
          <w:rFonts w:ascii="Times New Roman" w:hAnsi="Times New Roman"/>
          <w:bCs/>
          <w:i/>
          <w:sz w:val="24"/>
          <w:lang w:val="en-GB"/>
        </w:rPr>
        <w:t>K. pneumoniae</w:t>
      </w:r>
      <w:r w:rsidR="004144C3">
        <w:rPr>
          <w:rFonts w:ascii="Times New Roman" w:hAnsi="Times New Roman"/>
          <w:bCs/>
          <w:sz w:val="24"/>
          <w:lang w:val="en-GB"/>
        </w:rPr>
        <w:t xml:space="preserve"> and </w:t>
      </w:r>
      <w:r w:rsidR="004144C3" w:rsidRPr="00DF6E3D">
        <w:rPr>
          <w:rFonts w:ascii="Times New Roman" w:hAnsi="Times New Roman"/>
          <w:bCs/>
          <w:i/>
          <w:sz w:val="24"/>
          <w:lang w:val="en-GB"/>
        </w:rPr>
        <w:t>E. cloacae</w:t>
      </w:r>
      <w:r w:rsidR="00DF6E3D">
        <w:rPr>
          <w:rFonts w:ascii="Times New Roman" w:hAnsi="Times New Roman"/>
          <w:bCs/>
          <w:i/>
          <w:sz w:val="24"/>
          <w:lang w:val="en-GB"/>
        </w:rPr>
        <w:t xml:space="preserve"> </w:t>
      </w:r>
      <w:r w:rsidR="00DF6E3D" w:rsidRPr="00DF6E3D">
        <w:rPr>
          <w:rFonts w:ascii="Times New Roman" w:hAnsi="Times New Roman"/>
          <w:bCs/>
          <w:sz w:val="24"/>
          <w:lang w:val="en-GB"/>
        </w:rPr>
        <w:t>diameters decreased</w:t>
      </w:r>
      <w:r w:rsidR="004144C3">
        <w:rPr>
          <w:rFonts w:ascii="Times New Roman" w:hAnsi="Times New Roman"/>
          <w:bCs/>
          <w:sz w:val="24"/>
          <w:lang w:val="en-GB"/>
        </w:rPr>
        <w:t>, and for t</w:t>
      </w:r>
      <w:r w:rsidR="004144C3" w:rsidRPr="001F55C0">
        <w:rPr>
          <w:rFonts w:ascii="Times New Roman" w:hAnsi="Times New Roman"/>
          <w:bCs/>
          <w:sz w:val="24"/>
          <w:lang w:val="en-GB"/>
        </w:rPr>
        <w:t>rimethoprim-sulfamethoxazole</w:t>
      </w:r>
      <w:r w:rsidR="004144C3">
        <w:rPr>
          <w:rFonts w:ascii="Times New Roman" w:hAnsi="Times New Roman"/>
          <w:bCs/>
          <w:sz w:val="24"/>
          <w:lang w:val="en-GB"/>
        </w:rPr>
        <w:t xml:space="preserve"> displaying decreasing wild-type zone diameters for Enterobacteriaceae, but increasing zone diameters for staphylococci.</w:t>
      </w:r>
      <w:r w:rsidR="004F77C1">
        <w:rPr>
          <w:rFonts w:ascii="Times New Roman" w:hAnsi="Times New Roman"/>
          <w:bCs/>
          <w:sz w:val="24"/>
          <w:lang w:val="en-GB"/>
        </w:rPr>
        <w:t xml:space="preserve"> </w:t>
      </w:r>
      <w:r w:rsidR="003E7403" w:rsidRPr="003704FB">
        <w:rPr>
          <w:rFonts w:ascii="Times New Roman" w:hAnsi="Times New Roman"/>
          <w:bCs/>
          <w:sz w:val="24"/>
          <w:lang w:val="en-GB"/>
        </w:rPr>
        <w:br w:type="page"/>
      </w:r>
    </w:p>
    <w:p w:rsidR="00317671" w:rsidRPr="00314031" w:rsidRDefault="007F4573" w:rsidP="001C4540">
      <w:pPr>
        <w:spacing w:line="480" w:lineRule="auto"/>
        <w:jc w:val="both"/>
        <w:rPr>
          <w:rFonts w:ascii="Times New Roman" w:hAnsi="Times New Roman"/>
          <w:b/>
          <w:sz w:val="24"/>
          <w:szCs w:val="24"/>
          <w:lang w:val="en-GB"/>
        </w:rPr>
      </w:pPr>
      <w:r w:rsidRPr="00314031">
        <w:rPr>
          <w:rFonts w:ascii="Times New Roman" w:hAnsi="Times New Roman"/>
          <w:b/>
          <w:sz w:val="24"/>
          <w:szCs w:val="24"/>
          <w:lang w:val="en-GB"/>
        </w:rPr>
        <w:lastRenderedPageBreak/>
        <w:t>Discussion</w:t>
      </w:r>
    </w:p>
    <w:p w:rsidR="00932AFB" w:rsidRDefault="00932AFB" w:rsidP="001C4540">
      <w:pPr>
        <w:spacing w:before="240" w:line="480" w:lineRule="auto"/>
        <w:ind w:firstLine="284"/>
        <w:jc w:val="both"/>
        <w:rPr>
          <w:rFonts w:ascii="Times New Roman" w:hAnsi="Times New Roman"/>
          <w:sz w:val="24"/>
          <w:szCs w:val="24"/>
          <w:lang w:val="en-GB"/>
        </w:rPr>
      </w:pPr>
      <w:r w:rsidRPr="00BF4E23">
        <w:rPr>
          <w:rFonts w:ascii="Times New Roman" w:hAnsi="Times New Roman"/>
          <w:sz w:val="24"/>
          <w:szCs w:val="24"/>
          <w:lang w:val="en-GB"/>
        </w:rPr>
        <w:t>Rapid disk diffusion AST allowed the discrimination of important resistance phenotypes</w:t>
      </w:r>
      <w:r w:rsidR="00D325FC">
        <w:rPr>
          <w:rFonts w:ascii="Times New Roman" w:hAnsi="Times New Roman"/>
          <w:sz w:val="24"/>
          <w:szCs w:val="24"/>
          <w:lang w:val="en-GB"/>
        </w:rPr>
        <w:t xml:space="preserve"> that are frequently encountered in our clinical laboratory</w:t>
      </w:r>
      <w:r w:rsidRPr="00BF4E23">
        <w:rPr>
          <w:rFonts w:ascii="Times New Roman" w:hAnsi="Times New Roman"/>
          <w:sz w:val="24"/>
          <w:szCs w:val="24"/>
          <w:lang w:val="en-GB"/>
        </w:rPr>
        <w:t xml:space="preserve"> </w:t>
      </w:r>
      <w:r w:rsidR="00D325FC">
        <w:rPr>
          <w:rFonts w:ascii="Times New Roman" w:hAnsi="Times New Roman"/>
          <w:sz w:val="24"/>
          <w:szCs w:val="24"/>
          <w:lang w:val="en-GB"/>
        </w:rPr>
        <w:t>from</w:t>
      </w:r>
      <w:r w:rsidRPr="00BF4E23">
        <w:rPr>
          <w:rFonts w:ascii="Times New Roman" w:hAnsi="Times New Roman"/>
          <w:sz w:val="24"/>
          <w:szCs w:val="24"/>
          <w:lang w:val="en-GB"/>
        </w:rPr>
        <w:t xml:space="preserve"> the corresponding wild-type populations</w:t>
      </w:r>
      <w:r w:rsidR="00D325FC">
        <w:rPr>
          <w:rFonts w:ascii="Times New Roman" w:hAnsi="Times New Roman"/>
          <w:sz w:val="24"/>
          <w:szCs w:val="24"/>
          <w:lang w:val="en-GB"/>
        </w:rPr>
        <w:t>.</w:t>
      </w:r>
      <w:r w:rsidRPr="00BF4E23">
        <w:rPr>
          <w:rFonts w:ascii="Times New Roman" w:hAnsi="Times New Roman"/>
          <w:sz w:val="24"/>
          <w:szCs w:val="24"/>
          <w:lang w:val="en-GB"/>
        </w:rPr>
        <w:t xml:space="preserve"> </w:t>
      </w:r>
      <w:r w:rsidR="00D325FC">
        <w:rPr>
          <w:rFonts w:ascii="Times New Roman" w:hAnsi="Times New Roman"/>
          <w:sz w:val="24"/>
          <w:szCs w:val="24"/>
          <w:lang w:val="en-GB"/>
        </w:rPr>
        <w:t>Rapid detection of resistance mechanisms was possible for</w:t>
      </w:r>
      <w:r w:rsidRPr="00BF4E23">
        <w:rPr>
          <w:rFonts w:ascii="Times New Roman" w:hAnsi="Times New Roman"/>
          <w:sz w:val="24"/>
          <w:szCs w:val="24"/>
          <w:lang w:val="en-GB"/>
        </w:rPr>
        <w:t xml:space="preserve"> important drug classes used in sepsis patients, e.g. the beta-lactam antibiotics and ESBL, carbapenemases, MRSA</w:t>
      </w:r>
      <w:r w:rsidR="00E900BE" w:rsidRPr="00BF4E23">
        <w:rPr>
          <w:rFonts w:ascii="Times New Roman" w:hAnsi="Times New Roman"/>
          <w:sz w:val="24"/>
          <w:szCs w:val="24"/>
          <w:lang w:val="en-GB"/>
        </w:rPr>
        <w:t>,</w:t>
      </w:r>
      <w:r w:rsidRPr="00BF4E23">
        <w:rPr>
          <w:rFonts w:ascii="Times New Roman" w:hAnsi="Times New Roman"/>
          <w:sz w:val="24"/>
          <w:szCs w:val="24"/>
          <w:lang w:val="en-GB"/>
        </w:rPr>
        <w:t xml:space="preserve"> high-level fluoroquinolone resistance</w:t>
      </w:r>
      <w:r w:rsidR="00E900BE" w:rsidRPr="00BF4E23">
        <w:rPr>
          <w:rFonts w:ascii="Times New Roman" w:hAnsi="Times New Roman"/>
          <w:sz w:val="24"/>
          <w:szCs w:val="24"/>
          <w:lang w:val="en-GB"/>
        </w:rPr>
        <w:t>,</w:t>
      </w:r>
      <w:r w:rsidR="00F14F09" w:rsidRPr="00BF4E23">
        <w:rPr>
          <w:rFonts w:ascii="Times New Roman" w:hAnsi="Times New Roman"/>
          <w:sz w:val="24"/>
          <w:szCs w:val="24"/>
          <w:lang w:val="en-GB"/>
        </w:rPr>
        <w:t xml:space="preserve"> constitutive macrolide resistance (MLS),</w:t>
      </w:r>
      <w:r w:rsidRPr="00BF4E23">
        <w:rPr>
          <w:rFonts w:ascii="Times New Roman" w:hAnsi="Times New Roman"/>
          <w:sz w:val="24"/>
          <w:szCs w:val="24"/>
          <w:lang w:val="en-GB"/>
        </w:rPr>
        <w:t xml:space="preserve"> </w:t>
      </w:r>
      <w:r w:rsidR="00E900BE" w:rsidRPr="00BF4E23">
        <w:rPr>
          <w:rFonts w:ascii="Times New Roman" w:hAnsi="Times New Roman"/>
          <w:sz w:val="24"/>
          <w:szCs w:val="24"/>
          <w:lang w:val="en-GB"/>
        </w:rPr>
        <w:t>or</w:t>
      </w:r>
      <w:r w:rsidRPr="00BF4E23">
        <w:rPr>
          <w:rFonts w:ascii="Times New Roman" w:hAnsi="Times New Roman"/>
          <w:sz w:val="24"/>
          <w:szCs w:val="24"/>
          <w:lang w:val="en-GB"/>
        </w:rPr>
        <w:t xml:space="preserve"> for major aminoglycoside-modifying enzymes</w:t>
      </w:r>
      <w:r w:rsidR="00E10D80" w:rsidRPr="00BF4E23">
        <w:rPr>
          <w:rFonts w:ascii="Times New Roman" w:hAnsi="Times New Roman"/>
          <w:sz w:val="24"/>
          <w:szCs w:val="24"/>
          <w:lang w:val="en-GB"/>
        </w:rPr>
        <w:t xml:space="preserve"> in both </w:t>
      </w:r>
      <w:r w:rsidR="00E10D80" w:rsidRPr="00D325FC">
        <w:rPr>
          <w:rFonts w:ascii="Times New Roman" w:hAnsi="Times New Roman"/>
          <w:i/>
          <w:sz w:val="24"/>
          <w:szCs w:val="24"/>
          <w:lang w:val="en-GB"/>
        </w:rPr>
        <w:t>Enterobacteriaceae</w:t>
      </w:r>
      <w:r w:rsidR="00E10D80" w:rsidRPr="00BF4E23">
        <w:rPr>
          <w:rFonts w:ascii="Times New Roman" w:hAnsi="Times New Roman"/>
          <w:sz w:val="24"/>
          <w:szCs w:val="24"/>
          <w:lang w:val="en-GB"/>
        </w:rPr>
        <w:t xml:space="preserve"> and staphylococci</w:t>
      </w:r>
      <w:r w:rsidRPr="00BF4E23">
        <w:rPr>
          <w:rFonts w:ascii="Times New Roman" w:hAnsi="Times New Roman"/>
          <w:sz w:val="24"/>
          <w:szCs w:val="24"/>
          <w:lang w:val="en-GB"/>
        </w:rPr>
        <w:t>.</w:t>
      </w:r>
      <w:r w:rsidR="009B6624">
        <w:rPr>
          <w:rFonts w:ascii="Times New Roman" w:hAnsi="Times New Roman"/>
          <w:sz w:val="24"/>
          <w:szCs w:val="24"/>
          <w:lang w:val="en-GB"/>
        </w:rPr>
        <w:t xml:space="preserve"> </w:t>
      </w:r>
      <w:r w:rsidR="008732D8">
        <w:fldChar w:fldCharType="begin"/>
      </w:r>
      <w:r w:rsidR="008732D8" w:rsidRPr="008732D8">
        <w:rPr>
          <w:lang w:val="en-GB"/>
          <w:rPrChange w:id="53" w:author="Nicolas Blöchliger" w:date="2016-11-10T15:58:00Z">
            <w:rPr/>
          </w:rPrChange>
        </w:rPr>
        <w:instrText xml:space="preserve"> HYPERLINK \l "_ENREF_20" \o "Perner, 2016 #2632" </w:instrText>
      </w:r>
      <w:r w:rsidR="008732D8">
        <w:fldChar w:fldCharType="separate"/>
      </w:r>
      <w:r w:rsidR="003F4552">
        <w:rPr>
          <w:rFonts w:ascii="Times New Roman" w:hAnsi="Times New Roman"/>
          <w:sz w:val="24"/>
          <w:szCs w:val="24"/>
          <w:lang w:val="en-GB"/>
        </w:rPr>
        <w:fldChar w:fldCharType="begin">
          <w:fldData xml:space="preserve">PEVuZE5vdGU+PENpdGU+PEF1dGhvcj5QZXJuZXI8L0F1dGhvcj48WWVhcj4yMDE2PC9ZZWFyPjxS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==
</w:fldData>
        </w:fldChar>
      </w:r>
      <w:r w:rsidR="003F4552">
        <w:rPr>
          <w:rFonts w:ascii="Times New Roman" w:hAnsi="Times New Roman"/>
          <w:sz w:val="24"/>
          <w:szCs w:val="24"/>
          <w:lang w:val="en-GB"/>
        </w:rPr>
        <w:instrText xml:space="preserve"> ADDIN EN.CITE </w:instrText>
      </w:r>
      <w:r w:rsidR="003F4552">
        <w:rPr>
          <w:rFonts w:ascii="Times New Roman" w:hAnsi="Times New Roman"/>
          <w:sz w:val="24"/>
          <w:szCs w:val="24"/>
          <w:lang w:val="en-GB"/>
        </w:rPr>
        <w:fldChar w:fldCharType="begin">
          <w:fldData xml:space="preserve">PEVuZE5vdGU+PENpdGU+PEF1dGhvcj5QZXJuZXI8L0F1dGhvcj48WWVhcj4yMDE2PC9ZZWFyPjxS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==
</w:fldData>
        </w:fldChar>
      </w:r>
      <w:r w:rsidR="003F4552">
        <w:rPr>
          <w:rFonts w:ascii="Times New Roman" w:hAnsi="Times New Roman"/>
          <w:sz w:val="24"/>
          <w:szCs w:val="24"/>
          <w:lang w:val="en-GB"/>
        </w:rPr>
        <w:instrText xml:space="preserve"> ADDIN EN.CITE.DATA </w:instrText>
      </w:r>
      <w:r w:rsidR="003F4552">
        <w:rPr>
          <w:rFonts w:ascii="Times New Roman" w:hAnsi="Times New Roman"/>
          <w:sz w:val="24"/>
          <w:szCs w:val="24"/>
          <w:lang w:val="en-GB"/>
        </w:rPr>
      </w:r>
      <w:r w:rsidR="003F4552">
        <w:rPr>
          <w:rFonts w:ascii="Times New Roman" w:hAnsi="Times New Roman"/>
          <w:sz w:val="24"/>
          <w:szCs w:val="24"/>
          <w:lang w:val="en-GB"/>
        </w:rPr>
        <w:fldChar w:fldCharType="end"/>
      </w:r>
      <w:r w:rsidR="003F4552">
        <w:rPr>
          <w:rFonts w:ascii="Times New Roman" w:hAnsi="Times New Roman"/>
          <w:sz w:val="24"/>
          <w:szCs w:val="24"/>
          <w:lang w:val="en-GB"/>
        </w:rPr>
      </w:r>
      <w:r w:rsidR="003F4552">
        <w:rPr>
          <w:rFonts w:ascii="Times New Roman" w:hAnsi="Times New Roman"/>
          <w:sz w:val="24"/>
          <w:szCs w:val="24"/>
          <w:lang w:val="en-GB"/>
        </w:rPr>
        <w:fldChar w:fldCharType="separate"/>
      </w:r>
      <w:r w:rsidR="003F4552" w:rsidRPr="009B6624">
        <w:rPr>
          <w:rFonts w:ascii="Times New Roman" w:hAnsi="Times New Roman"/>
          <w:noProof/>
          <w:sz w:val="24"/>
          <w:szCs w:val="24"/>
          <w:vertAlign w:val="superscript"/>
          <w:lang w:val="en-GB"/>
        </w:rPr>
        <w:t>20</w:t>
      </w:r>
      <w:r w:rsidR="003F4552">
        <w:rPr>
          <w:rFonts w:ascii="Times New Roman" w:hAnsi="Times New Roman"/>
          <w:sz w:val="24"/>
          <w:szCs w:val="24"/>
          <w:lang w:val="en-GB"/>
        </w:rPr>
        <w:fldChar w:fldCharType="end"/>
      </w:r>
      <w:r w:rsidR="008732D8">
        <w:rPr>
          <w:rFonts w:ascii="Times New Roman" w:hAnsi="Times New Roman"/>
          <w:sz w:val="24"/>
          <w:szCs w:val="24"/>
          <w:lang w:val="en-GB"/>
        </w:rPr>
        <w:fldChar w:fldCharType="end"/>
      </w:r>
      <w:r w:rsidR="008540FE">
        <w:rPr>
          <w:rFonts w:ascii="Times New Roman" w:hAnsi="Times New Roman"/>
          <w:sz w:val="24"/>
          <w:szCs w:val="24"/>
          <w:lang w:val="en-GB"/>
        </w:rPr>
        <w:t xml:space="preserve"> </w:t>
      </w:r>
      <w:r w:rsidR="009B6624">
        <w:rPr>
          <w:rFonts w:ascii="Times New Roman" w:hAnsi="Times New Roman"/>
          <w:sz w:val="24"/>
          <w:szCs w:val="24"/>
          <w:lang w:val="en-GB"/>
        </w:rPr>
        <w:t>(</w:t>
      </w:r>
      <w:proofErr w:type="spellStart"/>
      <w:r w:rsidR="009B6624" w:rsidRPr="009B6624">
        <w:rPr>
          <w:rFonts w:ascii="Times New Roman" w:hAnsi="Times New Roman"/>
          <w:sz w:val="24"/>
          <w:szCs w:val="24"/>
          <w:highlight w:val="cyan"/>
          <w:lang w:val="en-GB"/>
        </w:rPr>
        <w:t>Penner</w:t>
      </w:r>
      <w:proofErr w:type="spellEnd"/>
      <w:r w:rsidR="009B6624">
        <w:rPr>
          <w:rFonts w:ascii="Times New Roman" w:hAnsi="Times New Roman"/>
          <w:sz w:val="24"/>
          <w:szCs w:val="24"/>
          <w:lang w:val="en-GB"/>
        </w:rPr>
        <w:t>)</w:t>
      </w:r>
      <w:r w:rsidR="001E3B3D" w:rsidRPr="00BF4E23">
        <w:rPr>
          <w:rFonts w:ascii="Times New Roman" w:hAnsi="Times New Roman"/>
          <w:sz w:val="24"/>
          <w:szCs w:val="24"/>
          <w:lang w:val="en-GB"/>
        </w:rPr>
        <w:t xml:space="preserve"> For other drug classes the main</w:t>
      </w:r>
      <w:r w:rsidR="00D325FC">
        <w:rPr>
          <w:rFonts w:ascii="Times New Roman" w:hAnsi="Times New Roman"/>
          <w:sz w:val="24"/>
          <w:szCs w:val="24"/>
          <w:lang w:val="en-GB"/>
        </w:rPr>
        <w:t xml:space="preserve"> resistance phenotypes, i.e. the</w:t>
      </w:r>
      <w:r w:rsidR="001E3B3D" w:rsidRPr="00BF4E23">
        <w:rPr>
          <w:rFonts w:ascii="Times New Roman" w:hAnsi="Times New Roman"/>
          <w:sz w:val="24"/>
          <w:szCs w:val="24"/>
          <w:lang w:val="en-GB"/>
        </w:rPr>
        <w:t xml:space="preserve"> non-wild-type populations could not </w:t>
      </w:r>
      <w:r w:rsidR="00D325FC">
        <w:rPr>
          <w:rFonts w:ascii="Times New Roman" w:hAnsi="Times New Roman"/>
          <w:sz w:val="24"/>
          <w:szCs w:val="24"/>
          <w:lang w:val="en-GB"/>
        </w:rPr>
        <w:t>reliably</w:t>
      </w:r>
      <w:r w:rsidR="001E3B3D" w:rsidRPr="00BF4E23">
        <w:rPr>
          <w:rFonts w:ascii="Times New Roman" w:hAnsi="Times New Roman"/>
          <w:sz w:val="24"/>
          <w:szCs w:val="24"/>
          <w:lang w:val="en-GB"/>
        </w:rPr>
        <w:t xml:space="preserve"> be separated from the wild-type population</w:t>
      </w:r>
      <w:r w:rsidR="00E900BE">
        <w:rPr>
          <w:rFonts w:ascii="Times New Roman" w:hAnsi="Times New Roman"/>
          <w:sz w:val="24"/>
          <w:szCs w:val="24"/>
          <w:lang w:val="en-GB"/>
        </w:rPr>
        <w:t xml:space="preserve"> after 6h to 8h of incubation</w:t>
      </w:r>
      <w:r w:rsidR="001E3B3D">
        <w:rPr>
          <w:rFonts w:ascii="Times New Roman" w:hAnsi="Times New Roman"/>
          <w:sz w:val="24"/>
          <w:szCs w:val="24"/>
          <w:lang w:val="en-GB"/>
        </w:rPr>
        <w:t xml:space="preserve">, e.g. </w:t>
      </w:r>
      <w:r w:rsidR="00E900BE">
        <w:rPr>
          <w:rFonts w:ascii="Times New Roman" w:hAnsi="Times New Roman"/>
          <w:sz w:val="24"/>
          <w:szCs w:val="24"/>
          <w:lang w:val="en-GB"/>
        </w:rPr>
        <w:t>for</w:t>
      </w:r>
      <w:r w:rsidR="001E3B3D">
        <w:rPr>
          <w:rFonts w:ascii="Times New Roman" w:hAnsi="Times New Roman"/>
          <w:sz w:val="24"/>
          <w:szCs w:val="24"/>
          <w:lang w:val="en-GB"/>
        </w:rPr>
        <w:t xml:space="preserve"> </w:t>
      </w:r>
      <w:proofErr w:type="spellStart"/>
      <w:r w:rsidR="001E3B3D">
        <w:rPr>
          <w:rFonts w:ascii="Times New Roman" w:hAnsi="Times New Roman"/>
          <w:sz w:val="24"/>
          <w:szCs w:val="24"/>
          <w:lang w:val="en-GB"/>
        </w:rPr>
        <w:t>tetracyclines</w:t>
      </w:r>
      <w:proofErr w:type="spellEnd"/>
      <w:r w:rsidR="001E3B3D">
        <w:rPr>
          <w:rFonts w:ascii="Times New Roman" w:hAnsi="Times New Roman"/>
          <w:sz w:val="24"/>
          <w:szCs w:val="24"/>
          <w:lang w:val="en-GB"/>
        </w:rPr>
        <w:t>,</w:t>
      </w:r>
      <w:r w:rsidR="00F14F09">
        <w:rPr>
          <w:rFonts w:ascii="Times New Roman" w:hAnsi="Times New Roman"/>
          <w:sz w:val="24"/>
          <w:szCs w:val="24"/>
          <w:lang w:val="en-GB"/>
        </w:rPr>
        <w:t xml:space="preserve"> </w:t>
      </w:r>
      <w:proofErr w:type="spellStart"/>
      <w:r w:rsidR="001E3B3D">
        <w:rPr>
          <w:rFonts w:ascii="Times New Roman" w:hAnsi="Times New Roman"/>
          <w:sz w:val="24"/>
          <w:szCs w:val="24"/>
          <w:lang w:val="en-GB"/>
        </w:rPr>
        <w:t>sulfa</w:t>
      </w:r>
      <w:proofErr w:type="spellEnd"/>
      <w:r w:rsidR="001E3B3D">
        <w:rPr>
          <w:rFonts w:ascii="Times New Roman" w:hAnsi="Times New Roman"/>
          <w:sz w:val="24"/>
          <w:szCs w:val="24"/>
          <w:lang w:val="en-GB"/>
        </w:rPr>
        <w:t xml:space="preserve"> drugs, rifampicin, </w:t>
      </w:r>
      <w:r w:rsidR="00E900BE">
        <w:rPr>
          <w:rFonts w:ascii="Times New Roman" w:hAnsi="Times New Roman"/>
          <w:sz w:val="24"/>
          <w:szCs w:val="24"/>
          <w:lang w:val="en-GB"/>
        </w:rPr>
        <w:t>or</w:t>
      </w:r>
      <w:r w:rsidR="001E3B3D">
        <w:rPr>
          <w:rFonts w:ascii="Times New Roman" w:hAnsi="Times New Roman"/>
          <w:sz w:val="24"/>
          <w:szCs w:val="24"/>
          <w:lang w:val="en-GB"/>
        </w:rPr>
        <w:t xml:space="preserve"> fusidic acid</w:t>
      </w:r>
      <w:r w:rsidR="00770798">
        <w:rPr>
          <w:rFonts w:ascii="Times New Roman" w:hAnsi="Times New Roman"/>
          <w:sz w:val="24"/>
          <w:szCs w:val="24"/>
          <w:lang w:val="en-GB"/>
        </w:rPr>
        <w:t xml:space="preserve"> </w:t>
      </w:r>
      <w:r w:rsidR="00770798" w:rsidRPr="00770798">
        <w:rPr>
          <w:rFonts w:ascii="Times New Roman" w:hAnsi="Times New Roman"/>
          <w:sz w:val="24"/>
          <w:szCs w:val="24"/>
          <w:highlight w:val="cyan"/>
          <w:lang w:val="en-GB"/>
        </w:rPr>
        <w:t xml:space="preserve">(Figures 1 and 2, Supplemental </w:t>
      </w:r>
      <w:proofErr w:type="spellStart"/>
      <w:r w:rsidR="00770798" w:rsidRPr="00770798">
        <w:rPr>
          <w:rFonts w:ascii="Times New Roman" w:hAnsi="Times New Roman"/>
          <w:sz w:val="24"/>
          <w:szCs w:val="24"/>
          <w:highlight w:val="cyan"/>
          <w:lang w:val="en-GB"/>
        </w:rPr>
        <w:t>Figur</w:t>
      </w:r>
      <w:proofErr w:type="spellEnd"/>
      <w:r w:rsidR="00770798" w:rsidRPr="00770798">
        <w:rPr>
          <w:rFonts w:ascii="Times New Roman" w:hAnsi="Times New Roman"/>
          <w:sz w:val="24"/>
          <w:szCs w:val="24"/>
          <w:highlight w:val="cyan"/>
          <w:lang w:val="en-GB"/>
        </w:rPr>
        <w:t xml:space="preserve"> S1)</w:t>
      </w:r>
      <w:r w:rsidR="001E3B3D">
        <w:rPr>
          <w:rFonts w:ascii="Times New Roman" w:hAnsi="Times New Roman"/>
          <w:sz w:val="24"/>
          <w:szCs w:val="24"/>
          <w:lang w:val="en-GB"/>
        </w:rPr>
        <w:t>.</w:t>
      </w:r>
      <w:r w:rsidR="00054DCB">
        <w:rPr>
          <w:rFonts w:ascii="Times New Roman" w:hAnsi="Times New Roman"/>
          <w:sz w:val="24"/>
          <w:szCs w:val="24"/>
          <w:lang w:val="en-GB"/>
        </w:rPr>
        <w:t xml:space="preserve"> </w:t>
      </w:r>
      <w:r w:rsidR="00E900BE" w:rsidRPr="00BF4E23">
        <w:rPr>
          <w:rFonts w:ascii="Times New Roman" w:hAnsi="Times New Roman"/>
          <w:sz w:val="24"/>
          <w:szCs w:val="24"/>
          <w:lang w:val="en-GB"/>
        </w:rPr>
        <w:t>T</w:t>
      </w:r>
      <w:r w:rsidR="00054DCB" w:rsidRPr="00BF4E23">
        <w:rPr>
          <w:rFonts w:ascii="Times New Roman" w:hAnsi="Times New Roman"/>
          <w:sz w:val="24"/>
          <w:szCs w:val="24"/>
          <w:lang w:val="en-GB"/>
        </w:rPr>
        <w:t>he latter drugs</w:t>
      </w:r>
      <w:r w:rsidR="00E900BE" w:rsidRPr="00BF4E23">
        <w:rPr>
          <w:rFonts w:ascii="Times New Roman" w:hAnsi="Times New Roman"/>
          <w:sz w:val="24"/>
          <w:szCs w:val="24"/>
          <w:lang w:val="en-GB"/>
        </w:rPr>
        <w:t>,</w:t>
      </w:r>
      <w:r w:rsidR="00054DCB" w:rsidRPr="00BF4E23">
        <w:rPr>
          <w:rFonts w:ascii="Times New Roman" w:hAnsi="Times New Roman"/>
          <w:sz w:val="24"/>
          <w:szCs w:val="24"/>
          <w:lang w:val="en-GB"/>
        </w:rPr>
        <w:t xml:space="preserve"> </w:t>
      </w:r>
      <w:r w:rsidR="00E900BE" w:rsidRPr="00BF4E23">
        <w:rPr>
          <w:rFonts w:ascii="Times New Roman" w:hAnsi="Times New Roman"/>
          <w:sz w:val="24"/>
          <w:szCs w:val="24"/>
          <w:lang w:val="en-GB"/>
        </w:rPr>
        <w:t xml:space="preserve">however, </w:t>
      </w:r>
      <w:r w:rsidR="00054DCB" w:rsidRPr="00BF4E23">
        <w:rPr>
          <w:rFonts w:ascii="Times New Roman" w:hAnsi="Times New Roman"/>
          <w:sz w:val="24"/>
          <w:szCs w:val="24"/>
          <w:lang w:val="en-GB"/>
        </w:rPr>
        <w:t xml:space="preserve">do not depict first line antibiotics </w:t>
      </w:r>
      <w:r w:rsidR="00E900BE" w:rsidRPr="00BF4E23">
        <w:rPr>
          <w:rFonts w:ascii="Times New Roman" w:hAnsi="Times New Roman"/>
          <w:sz w:val="24"/>
          <w:szCs w:val="24"/>
          <w:lang w:val="en-GB"/>
        </w:rPr>
        <w:t>that</w:t>
      </w:r>
      <w:r w:rsidR="00E900BE">
        <w:rPr>
          <w:rFonts w:ascii="Times New Roman" w:hAnsi="Times New Roman"/>
          <w:sz w:val="24"/>
          <w:szCs w:val="24"/>
          <w:lang w:val="en-GB"/>
        </w:rPr>
        <w:t xml:space="preserve"> are </w:t>
      </w:r>
      <w:r w:rsidR="00054DCB">
        <w:rPr>
          <w:rFonts w:ascii="Times New Roman" w:hAnsi="Times New Roman"/>
          <w:sz w:val="24"/>
          <w:szCs w:val="24"/>
          <w:lang w:val="en-GB"/>
        </w:rPr>
        <w:t xml:space="preserve">empirically administered in the emergency room if sepsis is suspected. Therefore, rapid availability of AST results seems less important </w:t>
      </w:r>
      <w:r w:rsidR="00EA73DA">
        <w:rPr>
          <w:rFonts w:ascii="Times New Roman" w:hAnsi="Times New Roman"/>
          <w:sz w:val="24"/>
          <w:szCs w:val="24"/>
          <w:lang w:val="en-GB"/>
        </w:rPr>
        <w:t>as compared to beta-lactams, flu</w:t>
      </w:r>
      <w:r w:rsidR="00054DCB">
        <w:rPr>
          <w:rFonts w:ascii="Times New Roman" w:hAnsi="Times New Roman"/>
          <w:sz w:val="24"/>
          <w:szCs w:val="24"/>
          <w:lang w:val="en-GB"/>
        </w:rPr>
        <w:t>oroquinolones,</w:t>
      </w:r>
      <w:r w:rsidR="00F14F09">
        <w:rPr>
          <w:rFonts w:ascii="Times New Roman" w:hAnsi="Times New Roman"/>
          <w:sz w:val="24"/>
          <w:szCs w:val="24"/>
          <w:lang w:val="en-GB"/>
        </w:rPr>
        <w:t xml:space="preserve"> macrolides,</w:t>
      </w:r>
      <w:r w:rsidR="00054DCB">
        <w:rPr>
          <w:rFonts w:ascii="Times New Roman" w:hAnsi="Times New Roman"/>
          <w:sz w:val="24"/>
          <w:szCs w:val="24"/>
          <w:lang w:val="en-GB"/>
        </w:rPr>
        <w:t xml:space="preserve"> or aminoglycosides.</w:t>
      </w:r>
    </w:p>
    <w:p w:rsidR="00EA73DA" w:rsidRDefault="00EA73DA" w:rsidP="001C4540">
      <w:pPr>
        <w:spacing w:before="240" w:line="480" w:lineRule="auto"/>
        <w:ind w:firstLine="284"/>
        <w:jc w:val="both"/>
        <w:rPr>
          <w:rFonts w:ascii="Times New Roman" w:hAnsi="Times New Roman"/>
          <w:sz w:val="24"/>
          <w:szCs w:val="24"/>
          <w:lang w:val="en-GB"/>
        </w:rPr>
      </w:pPr>
      <w:r>
        <w:rPr>
          <w:rFonts w:ascii="Times New Roman" w:hAnsi="Times New Roman"/>
          <w:sz w:val="24"/>
          <w:szCs w:val="24"/>
          <w:lang w:val="en-GB"/>
        </w:rPr>
        <w:t>Basically the same expert rules that are used a</w:t>
      </w:r>
      <w:r w:rsidR="005E66A9">
        <w:rPr>
          <w:rFonts w:ascii="Times New Roman" w:hAnsi="Times New Roman"/>
          <w:sz w:val="24"/>
          <w:szCs w:val="24"/>
          <w:lang w:val="en-GB"/>
        </w:rPr>
        <w:t>fter</w:t>
      </w:r>
      <w:r>
        <w:rPr>
          <w:rFonts w:ascii="Times New Roman" w:hAnsi="Times New Roman"/>
          <w:sz w:val="24"/>
          <w:szCs w:val="24"/>
          <w:lang w:val="en-GB"/>
        </w:rPr>
        <w:t xml:space="preserve"> 16h to 24h of incubation </w:t>
      </w:r>
      <w:r w:rsidR="005E66A9">
        <w:rPr>
          <w:rFonts w:ascii="Times New Roman" w:hAnsi="Times New Roman"/>
          <w:sz w:val="24"/>
          <w:szCs w:val="24"/>
          <w:lang w:val="en-GB"/>
        </w:rPr>
        <w:t>for the</w:t>
      </w:r>
      <w:r>
        <w:rPr>
          <w:rFonts w:ascii="Times New Roman" w:hAnsi="Times New Roman"/>
          <w:sz w:val="24"/>
          <w:szCs w:val="24"/>
          <w:lang w:val="en-GB"/>
        </w:rPr>
        <w:t xml:space="preserve"> detect</w:t>
      </w:r>
      <w:r w:rsidR="005E66A9">
        <w:rPr>
          <w:rFonts w:ascii="Times New Roman" w:hAnsi="Times New Roman"/>
          <w:sz w:val="24"/>
          <w:szCs w:val="24"/>
          <w:lang w:val="en-GB"/>
        </w:rPr>
        <w:t>ion of</w:t>
      </w:r>
      <w:r>
        <w:rPr>
          <w:rFonts w:ascii="Times New Roman" w:hAnsi="Times New Roman"/>
          <w:sz w:val="24"/>
          <w:szCs w:val="24"/>
          <w:lang w:val="en-GB"/>
        </w:rPr>
        <w:t xml:space="preserve"> important resistance mechanisms </w:t>
      </w:r>
      <w:r w:rsidR="00A910FD">
        <w:rPr>
          <w:rFonts w:ascii="Times New Roman" w:hAnsi="Times New Roman"/>
          <w:sz w:val="24"/>
          <w:szCs w:val="24"/>
          <w:lang w:val="en-GB"/>
        </w:rPr>
        <w:t xml:space="preserve">do </w:t>
      </w:r>
      <w:r w:rsidR="00F14F09">
        <w:rPr>
          <w:rFonts w:ascii="Times New Roman" w:hAnsi="Times New Roman"/>
          <w:sz w:val="24"/>
          <w:szCs w:val="24"/>
          <w:lang w:val="en-GB"/>
        </w:rPr>
        <w:t xml:space="preserve">similarly account </w:t>
      </w:r>
      <w:r>
        <w:rPr>
          <w:rFonts w:ascii="Times New Roman" w:hAnsi="Times New Roman"/>
          <w:sz w:val="24"/>
          <w:szCs w:val="24"/>
          <w:lang w:val="en-GB"/>
        </w:rPr>
        <w:t>for</w:t>
      </w:r>
      <w:r w:rsidR="005E66A9">
        <w:rPr>
          <w:rFonts w:ascii="Times New Roman" w:hAnsi="Times New Roman"/>
          <w:sz w:val="24"/>
          <w:szCs w:val="24"/>
          <w:lang w:val="en-GB"/>
        </w:rPr>
        <w:t xml:space="preserve"> early AST reading after 6h to 8</w:t>
      </w:r>
      <w:r w:rsidR="00A910FD">
        <w:rPr>
          <w:rFonts w:ascii="Times New Roman" w:hAnsi="Times New Roman"/>
          <w:sz w:val="24"/>
          <w:szCs w:val="24"/>
          <w:lang w:val="en-GB"/>
        </w:rPr>
        <w:t>h</w:t>
      </w:r>
      <w:r w:rsidR="00525D98">
        <w:rPr>
          <w:rFonts w:ascii="Times New Roman" w:hAnsi="Times New Roman"/>
          <w:sz w:val="24"/>
          <w:szCs w:val="24"/>
          <w:lang w:val="en-GB"/>
        </w:rPr>
        <w:t>, e.g.</w:t>
      </w:r>
      <w:r w:rsidR="00A910FD">
        <w:rPr>
          <w:rFonts w:ascii="Times New Roman" w:hAnsi="Times New Roman"/>
          <w:sz w:val="24"/>
          <w:szCs w:val="24"/>
          <w:lang w:val="en-GB"/>
        </w:rPr>
        <w:t xml:space="preserve"> </w:t>
      </w:r>
      <w:proofErr w:type="spellStart"/>
      <w:r w:rsidR="00525D98">
        <w:rPr>
          <w:rFonts w:ascii="Times New Roman" w:hAnsi="Times New Roman"/>
          <w:sz w:val="24"/>
          <w:szCs w:val="24"/>
          <w:lang w:val="en-GB"/>
        </w:rPr>
        <w:t>i</w:t>
      </w:r>
      <w:proofErr w:type="spellEnd"/>
      <w:r w:rsidR="00525D98">
        <w:rPr>
          <w:rFonts w:ascii="Times New Roman" w:hAnsi="Times New Roman"/>
          <w:sz w:val="24"/>
          <w:szCs w:val="24"/>
          <w:lang w:val="en-GB"/>
        </w:rPr>
        <w:t xml:space="preserve">) </w:t>
      </w:r>
      <w:proofErr w:type="spellStart"/>
      <w:r w:rsidR="00A910FD">
        <w:rPr>
          <w:rFonts w:ascii="Times New Roman" w:hAnsi="Times New Roman"/>
          <w:sz w:val="24"/>
          <w:szCs w:val="24"/>
          <w:lang w:val="en-GB"/>
        </w:rPr>
        <w:t>cefpodoxime</w:t>
      </w:r>
      <w:proofErr w:type="spellEnd"/>
      <w:r w:rsidR="00A910FD">
        <w:rPr>
          <w:rFonts w:ascii="Times New Roman" w:hAnsi="Times New Roman"/>
          <w:sz w:val="24"/>
          <w:szCs w:val="24"/>
          <w:lang w:val="en-GB"/>
        </w:rPr>
        <w:t xml:space="preserve"> and/or ceftriaxone </w:t>
      </w:r>
      <w:r w:rsidR="001474E8">
        <w:rPr>
          <w:rFonts w:ascii="Times New Roman" w:hAnsi="Times New Roman"/>
          <w:sz w:val="24"/>
          <w:szCs w:val="24"/>
          <w:lang w:val="en-GB"/>
        </w:rPr>
        <w:t>we</w:t>
      </w:r>
      <w:r w:rsidR="00A910FD">
        <w:rPr>
          <w:rFonts w:ascii="Times New Roman" w:hAnsi="Times New Roman"/>
          <w:sz w:val="24"/>
          <w:szCs w:val="24"/>
          <w:lang w:val="en-GB"/>
        </w:rPr>
        <w:t>re the best pred</w:t>
      </w:r>
      <w:r w:rsidR="00525D98">
        <w:rPr>
          <w:rFonts w:ascii="Times New Roman" w:hAnsi="Times New Roman"/>
          <w:sz w:val="24"/>
          <w:szCs w:val="24"/>
          <w:lang w:val="en-GB"/>
        </w:rPr>
        <w:t>ictors for the presence of ESBL; ii)</w:t>
      </w:r>
      <w:r w:rsidR="00A910FD">
        <w:rPr>
          <w:rFonts w:ascii="Times New Roman" w:hAnsi="Times New Roman"/>
          <w:sz w:val="24"/>
          <w:szCs w:val="24"/>
          <w:lang w:val="en-GB"/>
        </w:rPr>
        <w:t xml:space="preserve"> cefoxitin was the single best predictor for the presence of an acquired</w:t>
      </w:r>
      <w:r w:rsidR="00525D98">
        <w:rPr>
          <w:rFonts w:ascii="Times New Roman" w:hAnsi="Times New Roman"/>
          <w:sz w:val="24"/>
          <w:szCs w:val="24"/>
          <w:lang w:val="en-GB"/>
        </w:rPr>
        <w:t xml:space="preserve"> AmpC type beta-lactamase; iii)</w:t>
      </w:r>
      <w:r w:rsidR="00A910FD">
        <w:rPr>
          <w:rFonts w:ascii="Times New Roman" w:hAnsi="Times New Roman"/>
          <w:sz w:val="24"/>
          <w:szCs w:val="24"/>
          <w:lang w:val="en-GB"/>
        </w:rPr>
        <w:t xml:space="preserve"> meropenem was the most sensitive marker for the presen</w:t>
      </w:r>
      <w:r w:rsidR="00525D98">
        <w:rPr>
          <w:rFonts w:ascii="Times New Roman" w:hAnsi="Times New Roman"/>
          <w:sz w:val="24"/>
          <w:szCs w:val="24"/>
          <w:lang w:val="en-GB"/>
        </w:rPr>
        <w:t>ce of any type of carbapenemase; iv)</w:t>
      </w:r>
      <w:r w:rsidR="00A910FD">
        <w:rPr>
          <w:rFonts w:ascii="Times New Roman" w:hAnsi="Times New Roman"/>
          <w:sz w:val="24"/>
          <w:szCs w:val="24"/>
          <w:lang w:val="en-GB"/>
        </w:rPr>
        <w:t xml:space="preserve"> </w:t>
      </w:r>
      <w:r w:rsidR="001474E8">
        <w:rPr>
          <w:rFonts w:ascii="Times New Roman" w:hAnsi="Times New Roman"/>
          <w:sz w:val="24"/>
          <w:szCs w:val="24"/>
          <w:lang w:val="en-GB"/>
        </w:rPr>
        <w:t xml:space="preserve">for </w:t>
      </w:r>
      <w:r w:rsidR="001474E8" w:rsidRPr="001474E8">
        <w:rPr>
          <w:rFonts w:ascii="Times New Roman" w:hAnsi="Times New Roman"/>
          <w:i/>
          <w:sz w:val="24"/>
          <w:szCs w:val="24"/>
          <w:lang w:val="en-GB"/>
        </w:rPr>
        <w:t>S. epidermidis</w:t>
      </w:r>
      <w:r w:rsidR="001474E8">
        <w:rPr>
          <w:rFonts w:ascii="Times New Roman" w:hAnsi="Times New Roman"/>
          <w:sz w:val="24"/>
          <w:szCs w:val="24"/>
          <w:lang w:val="en-GB"/>
        </w:rPr>
        <w:t xml:space="preserve"> </w:t>
      </w:r>
      <w:r w:rsidR="00A910FD">
        <w:rPr>
          <w:rFonts w:ascii="Times New Roman" w:hAnsi="Times New Roman"/>
          <w:sz w:val="24"/>
          <w:szCs w:val="24"/>
          <w:lang w:val="en-GB"/>
        </w:rPr>
        <w:t xml:space="preserve">cefoxitin CBPs may need an investigation zone </w:t>
      </w:r>
      <w:r w:rsidR="00525D98">
        <w:rPr>
          <w:rFonts w:ascii="Times New Roman" w:hAnsi="Times New Roman"/>
          <w:sz w:val="24"/>
          <w:szCs w:val="24"/>
          <w:lang w:val="en-GB"/>
        </w:rPr>
        <w:t>to ensure optimal sensitivity for</w:t>
      </w:r>
      <w:r w:rsidR="00A910FD">
        <w:rPr>
          <w:rFonts w:ascii="Times New Roman" w:hAnsi="Times New Roman"/>
          <w:sz w:val="24"/>
          <w:szCs w:val="24"/>
          <w:lang w:val="en-GB"/>
        </w:rPr>
        <w:t xml:space="preserve"> MRSE</w:t>
      </w:r>
      <w:r w:rsidR="00525D98">
        <w:rPr>
          <w:rFonts w:ascii="Times New Roman" w:hAnsi="Times New Roman"/>
          <w:sz w:val="24"/>
          <w:szCs w:val="24"/>
          <w:lang w:val="en-GB"/>
        </w:rPr>
        <w:t>;</w:t>
      </w:r>
      <w:r w:rsidR="00EF4E09">
        <w:rPr>
          <w:rFonts w:ascii="Times New Roman" w:hAnsi="Times New Roman"/>
          <w:sz w:val="24"/>
          <w:szCs w:val="24"/>
          <w:lang w:val="en-GB"/>
        </w:rPr>
        <w:t xml:space="preserve"> </w:t>
      </w:r>
      <w:r w:rsidR="00525D98">
        <w:rPr>
          <w:rFonts w:ascii="Times New Roman" w:hAnsi="Times New Roman"/>
          <w:sz w:val="24"/>
          <w:szCs w:val="24"/>
          <w:lang w:val="en-GB"/>
        </w:rPr>
        <w:t xml:space="preserve">v) </w:t>
      </w:r>
      <w:r w:rsidR="00EF4E09">
        <w:rPr>
          <w:rFonts w:ascii="Times New Roman" w:hAnsi="Times New Roman"/>
          <w:sz w:val="24"/>
          <w:szCs w:val="24"/>
          <w:lang w:val="en-GB"/>
        </w:rPr>
        <w:t>norfloxacin can be used to extrapolate fluoroquinolone susceptibility in staphylococci</w:t>
      </w:r>
      <w:r w:rsidR="00525D98">
        <w:rPr>
          <w:rFonts w:ascii="Times New Roman" w:hAnsi="Times New Roman"/>
          <w:sz w:val="24"/>
          <w:szCs w:val="24"/>
          <w:lang w:val="en-GB"/>
        </w:rPr>
        <w:t>; vi)</w:t>
      </w:r>
      <w:r w:rsidR="00A910FD">
        <w:rPr>
          <w:rFonts w:ascii="Times New Roman" w:hAnsi="Times New Roman"/>
          <w:sz w:val="24"/>
          <w:szCs w:val="24"/>
          <w:lang w:val="en-GB"/>
        </w:rPr>
        <w:t xml:space="preserve"> inducible </w:t>
      </w:r>
      <w:proofErr w:type="spellStart"/>
      <w:r w:rsidR="00A910FD" w:rsidRPr="001474E8">
        <w:rPr>
          <w:rFonts w:ascii="Times New Roman" w:hAnsi="Times New Roman"/>
          <w:i/>
          <w:sz w:val="24"/>
          <w:szCs w:val="24"/>
          <w:lang w:val="en-GB"/>
        </w:rPr>
        <w:t>erm</w:t>
      </w:r>
      <w:r w:rsidR="00A910FD">
        <w:rPr>
          <w:rFonts w:ascii="Times New Roman" w:hAnsi="Times New Roman"/>
          <w:sz w:val="24"/>
          <w:szCs w:val="24"/>
          <w:lang w:val="en-GB"/>
        </w:rPr>
        <w:t>MLS</w:t>
      </w:r>
      <w:proofErr w:type="spellEnd"/>
      <w:r w:rsidR="001474E8">
        <w:rPr>
          <w:rFonts w:ascii="Times New Roman" w:hAnsi="Times New Roman"/>
          <w:sz w:val="24"/>
          <w:szCs w:val="24"/>
          <w:lang w:val="en-GB"/>
        </w:rPr>
        <w:t>-</w:t>
      </w:r>
      <w:r w:rsidR="00A910FD">
        <w:rPr>
          <w:rFonts w:ascii="Times New Roman" w:hAnsi="Times New Roman"/>
          <w:sz w:val="24"/>
          <w:szCs w:val="24"/>
          <w:lang w:val="en-GB"/>
        </w:rPr>
        <w:t>based clindamycin resistance needs additional parameters like the D-shape test to be detected</w:t>
      </w:r>
      <w:r w:rsidR="00525D98">
        <w:rPr>
          <w:rFonts w:ascii="Times New Roman" w:hAnsi="Times New Roman"/>
          <w:sz w:val="24"/>
          <w:szCs w:val="24"/>
          <w:lang w:val="en-GB"/>
        </w:rPr>
        <w:t xml:space="preserve">. </w:t>
      </w:r>
      <w:r w:rsidR="00525D98">
        <w:rPr>
          <w:rFonts w:ascii="Times New Roman" w:hAnsi="Times New Roman"/>
          <w:sz w:val="24"/>
          <w:szCs w:val="24"/>
          <w:lang w:val="en-GB"/>
        </w:rPr>
        <w:fldChar w:fldCharType="begin">
          <w:fldData xml:space="preserve">PEVuZE5vdGU+PENpdGU+PEF1dGhvcj5Kb3N0PC9BdXRob3I+PFllYXI+MjAxNjwvWWVhcj48UmVj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</w:fldData>
        </w:fldChar>
      </w:r>
      <w:r w:rsidR="00525D98">
        <w:rPr>
          <w:rFonts w:ascii="Times New Roman" w:hAnsi="Times New Roman"/>
          <w:sz w:val="24"/>
          <w:szCs w:val="24"/>
          <w:lang w:val="en-GB"/>
        </w:rPr>
        <w:instrText xml:space="preserve"> ADDIN EN.CITE </w:instrText>
      </w:r>
      <w:r w:rsidR="00525D98">
        <w:rPr>
          <w:rFonts w:ascii="Times New Roman" w:hAnsi="Times New Roman"/>
          <w:sz w:val="24"/>
          <w:szCs w:val="24"/>
          <w:lang w:val="en-GB"/>
        </w:rPr>
        <w:fldChar w:fldCharType="begin">
          <w:fldData xml:space="preserve">PEVuZE5vdGU+PENpdGU+PEF1dGhvcj5Kb3N0PC9BdXRob3I+PFllYXI+MjAxNjwvWWVhcj48UmVj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</w:fldData>
        </w:fldChar>
      </w:r>
      <w:r w:rsidR="00525D98">
        <w:rPr>
          <w:rFonts w:ascii="Times New Roman" w:hAnsi="Times New Roman"/>
          <w:sz w:val="24"/>
          <w:szCs w:val="24"/>
          <w:lang w:val="en-GB"/>
        </w:rPr>
        <w:instrText xml:space="preserve"> ADDIN EN.CITE.DATA </w:instrText>
      </w:r>
      <w:r w:rsidR="00525D98">
        <w:rPr>
          <w:rFonts w:ascii="Times New Roman" w:hAnsi="Times New Roman"/>
          <w:sz w:val="24"/>
          <w:szCs w:val="24"/>
          <w:lang w:val="en-GB"/>
        </w:rPr>
      </w:r>
      <w:r w:rsidR="00525D98">
        <w:rPr>
          <w:rFonts w:ascii="Times New Roman" w:hAnsi="Times New Roman"/>
          <w:sz w:val="24"/>
          <w:szCs w:val="24"/>
          <w:lang w:val="en-GB"/>
        </w:rPr>
        <w:fldChar w:fldCharType="end"/>
      </w:r>
      <w:r w:rsidR="00525D98">
        <w:rPr>
          <w:rFonts w:ascii="Times New Roman" w:hAnsi="Times New Roman"/>
          <w:sz w:val="24"/>
          <w:szCs w:val="24"/>
          <w:lang w:val="en-GB"/>
        </w:rPr>
      </w:r>
      <w:r w:rsidR="00525D98">
        <w:rPr>
          <w:rFonts w:ascii="Times New Roman" w:hAnsi="Times New Roman"/>
          <w:sz w:val="24"/>
          <w:szCs w:val="24"/>
          <w:lang w:val="en-GB"/>
        </w:rPr>
        <w:fldChar w:fldCharType="separate"/>
      </w:r>
      <w:r w:rsidR="008732D8">
        <w:fldChar w:fldCharType="begin"/>
      </w:r>
      <w:r w:rsidR="008732D8" w:rsidRPr="008732D8">
        <w:rPr>
          <w:lang w:val="en-GB"/>
          <w:rPrChange w:id="54" w:author="Nicolas Blöchliger" w:date="2016-11-10T15:58:00Z">
            <w:rPr/>
          </w:rPrChange>
        </w:rPr>
        <w:instrText xml:space="preserve"> HYPERLINK \l "_ENREF_5" \o "Testing, 2013 #1817" </w:instrText>
      </w:r>
      <w:r w:rsidR="008732D8">
        <w:fldChar w:fldCharType="separate"/>
      </w:r>
      <w:r w:rsidR="003F4552" w:rsidRPr="00525D98">
        <w:rPr>
          <w:rFonts w:ascii="Times New Roman" w:hAnsi="Times New Roman"/>
          <w:noProof/>
          <w:sz w:val="24"/>
          <w:szCs w:val="24"/>
          <w:vertAlign w:val="superscript"/>
          <w:lang w:val="en-GB"/>
        </w:rPr>
        <w:t>5</w:t>
      </w:r>
      <w:r w:rsidR="008732D8">
        <w:rPr>
          <w:rFonts w:ascii="Times New Roman" w:hAnsi="Times New Roman"/>
          <w:noProof/>
          <w:sz w:val="24"/>
          <w:szCs w:val="24"/>
          <w:vertAlign w:val="superscript"/>
          <w:lang w:val="en-GB"/>
        </w:rPr>
        <w:fldChar w:fldCharType="end"/>
      </w:r>
      <w:r w:rsidR="00525D98" w:rsidRPr="00525D98">
        <w:rPr>
          <w:rFonts w:ascii="Times New Roman" w:hAnsi="Times New Roman"/>
          <w:noProof/>
          <w:sz w:val="24"/>
          <w:szCs w:val="24"/>
          <w:vertAlign w:val="superscript"/>
          <w:lang w:val="en-GB"/>
        </w:rPr>
        <w:t xml:space="preserve">, </w:t>
      </w:r>
      <w:r w:rsidR="008732D8">
        <w:fldChar w:fldCharType="begin"/>
      </w:r>
      <w:r w:rsidR="008732D8" w:rsidRPr="008732D8">
        <w:rPr>
          <w:lang w:val="en-GB"/>
          <w:rPrChange w:id="55" w:author="Nicolas Blöchliger" w:date="2016-11-10T15:58:00Z">
            <w:rPr/>
          </w:rPrChange>
        </w:rPr>
        <w:instrText xml:space="preserve"> HYPERLINK \l "_ENREF_13" \o "Maurer, 2015 #1913" </w:instrText>
      </w:r>
      <w:r w:rsidR="008732D8">
        <w:fldChar w:fldCharType="separate"/>
      </w:r>
      <w:r w:rsidR="003F4552" w:rsidRPr="00525D98">
        <w:rPr>
          <w:rFonts w:ascii="Times New Roman" w:hAnsi="Times New Roman"/>
          <w:noProof/>
          <w:sz w:val="24"/>
          <w:szCs w:val="24"/>
          <w:vertAlign w:val="superscript"/>
          <w:lang w:val="en-GB"/>
        </w:rPr>
        <w:t>13-15</w:t>
      </w:r>
      <w:r w:rsidR="008732D8">
        <w:rPr>
          <w:rFonts w:ascii="Times New Roman" w:hAnsi="Times New Roman"/>
          <w:noProof/>
          <w:sz w:val="24"/>
          <w:szCs w:val="24"/>
          <w:vertAlign w:val="superscript"/>
          <w:lang w:val="en-GB"/>
        </w:rPr>
        <w:fldChar w:fldCharType="end"/>
      </w:r>
      <w:r w:rsidR="00525D98" w:rsidRPr="00525D98">
        <w:rPr>
          <w:rFonts w:ascii="Times New Roman" w:hAnsi="Times New Roman"/>
          <w:noProof/>
          <w:sz w:val="24"/>
          <w:szCs w:val="24"/>
          <w:vertAlign w:val="superscript"/>
          <w:lang w:val="en-GB"/>
        </w:rPr>
        <w:t xml:space="preserve">, </w:t>
      </w:r>
      <w:r w:rsidR="008732D8">
        <w:fldChar w:fldCharType="begin"/>
      </w:r>
      <w:r w:rsidR="008732D8" w:rsidRPr="008732D8">
        <w:rPr>
          <w:lang w:val="en-GB"/>
          <w:rPrChange w:id="56" w:author="Nicolas Blöchliger" w:date="2016-11-10T15:58:00Z">
            <w:rPr/>
          </w:rPrChange>
        </w:rPr>
        <w:instrText xml:space="preserve"> HYPERLINK \l "_ENREF_18" \o "CLSI, 2016 #1897" </w:instrText>
      </w:r>
      <w:r w:rsidR="008732D8">
        <w:fldChar w:fldCharType="separate"/>
      </w:r>
      <w:r w:rsidR="003F4552" w:rsidRPr="00525D98">
        <w:rPr>
          <w:rFonts w:ascii="Times New Roman" w:hAnsi="Times New Roman"/>
          <w:noProof/>
          <w:sz w:val="24"/>
          <w:szCs w:val="24"/>
          <w:vertAlign w:val="superscript"/>
          <w:lang w:val="en-GB"/>
        </w:rPr>
        <w:t>18</w:t>
      </w:r>
      <w:r w:rsidR="008732D8">
        <w:rPr>
          <w:rFonts w:ascii="Times New Roman" w:hAnsi="Times New Roman"/>
          <w:noProof/>
          <w:sz w:val="24"/>
          <w:szCs w:val="24"/>
          <w:vertAlign w:val="superscript"/>
          <w:lang w:val="en-GB"/>
        </w:rPr>
        <w:fldChar w:fldCharType="end"/>
      </w:r>
      <w:r w:rsidR="00525D98" w:rsidRPr="00525D98">
        <w:rPr>
          <w:rFonts w:ascii="Times New Roman" w:hAnsi="Times New Roman"/>
          <w:noProof/>
          <w:sz w:val="24"/>
          <w:szCs w:val="24"/>
          <w:vertAlign w:val="superscript"/>
          <w:lang w:val="en-GB"/>
        </w:rPr>
        <w:t xml:space="preserve">, </w:t>
      </w:r>
      <w:r w:rsidR="008732D8">
        <w:fldChar w:fldCharType="begin"/>
      </w:r>
      <w:r w:rsidR="008732D8" w:rsidRPr="008732D8">
        <w:rPr>
          <w:lang w:val="en-GB"/>
          <w:rPrChange w:id="57" w:author="Nicolas Blöchliger" w:date="2016-11-10T15:58:00Z">
            <w:rPr/>
          </w:rPrChange>
        </w:rPr>
        <w:instrText xml:space="preserve"> HYPERLINK \l "_ENREF_19" \o "EUCAST, 2016 #2102" </w:instrText>
      </w:r>
      <w:r w:rsidR="008732D8">
        <w:fldChar w:fldCharType="separate"/>
      </w:r>
      <w:r w:rsidR="003F4552" w:rsidRPr="00525D98">
        <w:rPr>
          <w:rFonts w:ascii="Times New Roman" w:hAnsi="Times New Roman"/>
          <w:noProof/>
          <w:sz w:val="24"/>
          <w:szCs w:val="24"/>
          <w:vertAlign w:val="superscript"/>
          <w:lang w:val="en-GB"/>
        </w:rPr>
        <w:t>19</w:t>
      </w:r>
      <w:r w:rsidR="008732D8">
        <w:rPr>
          <w:rFonts w:ascii="Times New Roman" w:hAnsi="Times New Roman"/>
          <w:noProof/>
          <w:sz w:val="24"/>
          <w:szCs w:val="24"/>
          <w:vertAlign w:val="superscript"/>
          <w:lang w:val="en-GB"/>
        </w:rPr>
        <w:fldChar w:fldCharType="end"/>
      </w:r>
      <w:r w:rsidR="00525D98" w:rsidRPr="00525D98">
        <w:rPr>
          <w:rFonts w:ascii="Times New Roman" w:hAnsi="Times New Roman"/>
          <w:noProof/>
          <w:sz w:val="24"/>
          <w:szCs w:val="24"/>
          <w:vertAlign w:val="superscript"/>
          <w:lang w:val="en-GB"/>
        </w:rPr>
        <w:t xml:space="preserve">, </w:t>
      </w:r>
      <w:r w:rsidR="008732D8">
        <w:fldChar w:fldCharType="begin"/>
      </w:r>
      <w:r w:rsidR="008732D8" w:rsidRPr="008732D8">
        <w:rPr>
          <w:lang w:val="en-GB"/>
          <w:rPrChange w:id="58" w:author="Nicolas Blöchliger" w:date="2016-11-10T15:58:00Z">
            <w:rPr/>
          </w:rPrChange>
        </w:rPr>
        <w:instrText xml:space="preserve"> HYPERLINK \l "_ENREF_21" \o "Jost, 2016 #2656" </w:instrText>
      </w:r>
      <w:r w:rsidR="008732D8">
        <w:fldChar w:fldCharType="separate"/>
      </w:r>
      <w:r w:rsidR="003F4552" w:rsidRPr="00525D98">
        <w:rPr>
          <w:rFonts w:ascii="Times New Roman" w:hAnsi="Times New Roman"/>
          <w:noProof/>
          <w:sz w:val="24"/>
          <w:szCs w:val="24"/>
          <w:vertAlign w:val="superscript"/>
          <w:lang w:val="en-GB"/>
        </w:rPr>
        <w:t>21</w:t>
      </w:r>
      <w:r w:rsidR="008732D8">
        <w:rPr>
          <w:rFonts w:ascii="Times New Roman" w:hAnsi="Times New Roman"/>
          <w:noProof/>
          <w:sz w:val="24"/>
          <w:szCs w:val="24"/>
          <w:vertAlign w:val="superscript"/>
          <w:lang w:val="en-GB"/>
        </w:rPr>
        <w:fldChar w:fldCharType="end"/>
      </w:r>
      <w:r w:rsidR="00525D98">
        <w:rPr>
          <w:rFonts w:ascii="Times New Roman" w:hAnsi="Times New Roman"/>
          <w:sz w:val="24"/>
          <w:szCs w:val="24"/>
          <w:lang w:val="en-GB"/>
        </w:rPr>
        <w:fldChar w:fldCharType="end"/>
      </w:r>
      <w:r w:rsidR="001474E8">
        <w:rPr>
          <w:rFonts w:ascii="Times New Roman" w:hAnsi="Times New Roman"/>
          <w:sz w:val="24"/>
          <w:szCs w:val="24"/>
          <w:lang w:val="en-GB"/>
        </w:rPr>
        <w:t xml:space="preserve"> (</w:t>
      </w:r>
      <w:r w:rsidR="001474E8" w:rsidRPr="001474E8">
        <w:rPr>
          <w:rFonts w:ascii="Times New Roman" w:hAnsi="Times New Roman"/>
          <w:sz w:val="24"/>
          <w:szCs w:val="24"/>
          <w:highlight w:val="cyan"/>
          <w:lang w:val="en-GB"/>
        </w:rPr>
        <w:t xml:space="preserve">IMM </w:t>
      </w:r>
      <w:proofErr w:type="spellStart"/>
      <w:r w:rsidR="001474E8" w:rsidRPr="001474E8">
        <w:rPr>
          <w:rFonts w:ascii="Times New Roman" w:hAnsi="Times New Roman"/>
          <w:sz w:val="24"/>
          <w:szCs w:val="24"/>
          <w:highlight w:val="cyan"/>
          <w:lang w:val="en-GB"/>
        </w:rPr>
        <w:t>Publikationen</w:t>
      </w:r>
      <w:proofErr w:type="spellEnd"/>
      <w:r w:rsidR="001474E8" w:rsidRPr="001474E8">
        <w:rPr>
          <w:rFonts w:ascii="Times New Roman" w:hAnsi="Times New Roman"/>
          <w:sz w:val="24"/>
          <w:szCs w:val="24"/>
          <w:highlight w:val="cyan"/>
          <w:lang w:val="en-GB"/>
        </w:rPr>
        <w:t xml:space="preserve">, EUCAST Resistance mechanisms und EUCAST Expert </w:t>
      </w:r>
      <w:r w:rsidR="001474E8" w:rsidRPr="00EF4E09">
        <w:rPr>
          <w:rFonts w:ascii="Times New Roman" w:hAnsi="Times New Roman"/>
          <w:sz w:val="24"/>
          <w:szCs w:val="24"/>
          <w:highlight w:val="cyan"/>
          <w:lang w:val="en-GB"/>
        </w:rPr>
        <w:t>rules</w:t>
      </w:r>
      <w:r w:rsidR="00EF4E09" w:rsidRPr="00EF4E09">
        <w:rPr>
          <w:rFonts w:ascii="Times New Roman" w:hAnsi="Times New Roman"/>
          <w:sz w:val="24"/>
          <w:szCs w:val="24"/>
          <w:highlight w:val="cyan"/>
          <w:lang w:val="en-GB"/>
        </w:rPr>
        <w:t>, EUCAST CBP, CLSI CBPs</w:t>
      </w:r>
      <w:r w:rsidR="001474E8">
        <w:rPr>
          <w:rFonts w:ascii="Times New Roman" w:hAnsi="Times New Roman"/>
          <w:sz w:val="24"/>
          <w:szCs w:val="24"/>
          <w:lang w:val="en-GB"/>
        </w:rPr>
        <w:t>).</w:t>
      </w:r>
      <w:r w:rsidR="00B903CD">
        <w:rPr>
          <w:rFonts w:ascii="Times New Roman" w:hAnsi="Times New Roman"/>
          <w:sz w:val="24"/>
          <w:szCs w:val="24"/>
          <w:lang w:val="en-GB"/>
        </w:rPr>
        <w:t xml:space="preserve"> This study found only few exceptions in which standard </w:t>
      </w:r>
      <w:r w:rsidR="00CF3F73">
        <w:rPr>
          <w:rFonts w:ascii="Times New Roman" w:hAnsi="Times New Roman"/>
          <w:sz w:val="24"/>
          <w:szCs w:val="24"/>
          <w:lang w:val="en-GB"/>
        </w:rPr>
        <w:t xml:space="preserve">18h </w:t>
      </w:r>
      <w:r w:rsidR="00B903CD">
        <w:rPr>
          <w:rFonts w:ascii="Times New Roman" w:hAnsi="Times New Roman"/>
          <w:sz w:val="24"/>
          <w:szCs w:val="24"/>
          <w:lang w:val="en-GB"/>
        </w:rPr>
        <w:t xml:space="preserve">AST </w:t>
      </w:r>
      <w:r w:rsidR="006135ED">
        <w:rPr>
          <w:rFonts w:ascii="Times New Roman" w:hAnsi="Times New Roman"/>
          <w:sz w:val="24"/>
          <w:szCs w:val="24"/>
          <w:lang w:val="en-GB"/>
        </w:rPr>
        <w:t xml:space="preserve">expert </w:t>
      </w:r>
      <w:r w:rsidR="00B903CD">
        <w:rPr>
          <w:rFonts w:ascii="Times New Roman" w:hAnsi="Times New Roman"/>
          <w:sz w:val="24"/>
          <w:szCs w:val="24"/>
          <w:lang w:val="en-GB"/>
        </w:rPr>
        <w:t xml:space="preserve">rules could not be extrapolated to early reading times: E.g. </w:t>
      </w:r>
      <w:r w:rsidR="00B903CD">
        <w:rPr>
          <w:rFonts w:ascii="Times New Roman" w:hAnsi="Times New Roman"/>
          <w:sz w:val="24"/>
          <w:szCs w:val="24"/>
          <w:lang w:val="en-GB"/>
        </w:rPr>
        <w:lastRenderedPageBreak/>
        <w:t>benzylpenicillin-based discrimination of</w:t>
      </w:r>
      <w:r w:rsidR="00B903CD" w:rsidRPr="00B903CD">
        <w:rPr>
          <w:rFonts w:ascii="Times New Roman" w:hAnsi="Times New Roman"/>
          <w:sz w:val="24"/>
          <w:szCs w:val="24"/>
          <w:lang w:val="en-GB"/>
        </w:rPr>
        <w:t xml:space="preserve"> </w:t>
      </w:r>
      <w:r w:rsidR="00B903CD" w:rsidRPr="00C44A02">
        <w:rPr>
          <w:rFonts w:ascii="Times New Roman" w:hAnsi="Times New Roman"/>
          <w:i/>
          <w:sz w:val="24"/>
          <w:szCs w:val="24"/>
          <w:lang w:val="en-GB"/>
        </w:rPr>
        <w:t>bla</w:t>
      </w:r>
      <w:r w:rsidR="00B903CD">
        <w:rPr>
          <w:rFonts w:ascii="Times New Roman" w:hAnsi="Times New Roman"/>
          <w:sz w:val="24"/>
          <w:szCs w:val="24"/>
          <w:lang w:val="en-GB"/>
        </w:rPr>
        <w:t xml:space="preserve">Z harbouring </w:t>
      </w:r>
      <w:r w:rsidR="00B903CD" w:rsidRPr="00C44A02">
        <w:rPr>
          <w:rFonts w:ascii="Times New Roman" w:hAnsi="Times New Roman"/>
          <w:i/>
          <w:sz w:val="24"/>
          <w:szCs w:val="24"/>
          <w:lang w:val="en-GB"/>
        </w:rPr>
        <w:t>S. aureus</w:t>
      </w:r>
      <w:r w:rsidR="00B903CD">
        <w:rPr>
          <w:rFonts w:ascii="Times New Roman" w:hAnsi="Times New Roman"/>
          <w:sz w:val="24"/>
          <w:szCs w:val="24"/>
          <w:lang w:val="en-GB"/>
        </w:rPr>
        <w:t xml:space="preserve"> that were largely overlapping the </w:t>
      </w:r>
      <w:r w:rsidR="00B903CD" w:rsidRPr="00C44A02">
        <w:rPr>
          <w:rFonts w:ascii="Times New Roman" w:hAnsi="Times New Roman"/>
          <w:i/>
          <w:sz w:val="24"/>
          <w:szCs w:val="24"/>
          <w:lang w:val="en-GB"/>
        </w:rPr>
        <w:t>S. aureus</w:t>
      </w:r>
      <w:r w:rsidR="00B903CD">
        <w:rPr>
          <w:rFonts w:ascii="Times New Roman" w:hAnsi="Times New Roman"/>
          <w:sz w:val="24"/>
          <w:szCs w:val="24"/>
          <w:lang w:val="en-GB"/>
        </w:rPr>
        <w:t xml:space="preserve"> beta-lactam wild-type population at 6h to 8h, or the </w:t>
      </w:r>
      <w:r w:rsidR="00CF3F73">
        <w:rPr>
          <w:rFonts w:ascii="Times New Roman" w:hAnsi="Times New Roman"/>
          <w:sz w:val="24"/>
          <w:szCs w:val="24"/>
          <w:lang w:val="en-GB"/>
        </w:rPr>
        <w:t>use</w:t>
      </w:r>
      <w:r w:rsidR="00B903CD">
        <w:rPr>
          <w:rFonts w:ascii="Times New Roman" w:hAnsi="Times New Roman"/>
          <w:sz w:val="24"/>
          <w:szCs w:val="24"/>
          <w:lang w:val="en-GB"/>
        </w:rPr>
        <w:t xml:space="preserve"> of </w:t>
      </w:r>
      <w:r w:rsidR="00B903CD" w:rsidRPr="00CF3F73">
        <w:rPr>
          <w:rFonts w:ascii="Times New Roman" w:hAnsi="Times New Roman"/>
          <w:i/>
          <w:sz w:val="24"/>
          <w:szCs w:val="24"/>
          <w:lang w:val="en-GB"/>
        </w:rPr>
        <w:t>Enterobacteriaceae</w:t>
      </w:r>
      <w:r w:rsidR="00B903CD">
        <w:rPr>
          <w:rFonts w:ascii="Times New Roman" w:hAnsi="Times New Roman"/>
          <w:sz w:val="24"/>
          <w:szCs w:val="24"/>
          <w:lang w:val="en-GB"/>
        </w:rPr>
        <w:t xml:space="preserve"> </w:t>
      </w:r>
      <w:r w:rsidR="00CF3F73">
        <w:rPr>
          <w:rFonts w:ascii="Times New Roman" w:hAnsi="Times New Roman"/>
          <w:sz w:val="24"/>
          <w:szCs w:val="24"/>
          <w:lang w:val="en-GB"/>
        </w:rPr>
        <w:t xml:space="preserve">nalidixic acid as the indicator drug for </w:t>
      </w:r>
      <w:r w:rsidR="00B903CD">
        <w:rPr>
          <w:rFonts w:ascii="Times New Roman" w:hAnsi="Times New Roman"/>
          <w:sz w:val="24"/>
          <w:szCs w:val="24"/>
          <w:lang w:val="en-GB"/>
        </w:rPr>
        <w:t xml:space="preserve">low-level fluoroquinolone resistance </w:t>
      </w:r>
      <w:r w:rsidR="00586DE6">
        <w:rPr>
          <w:rFonts w:ascii="Times New Roman" w:hAnsi="Times New Roman"/>
          <w:sz w:val="24"/>
          <w:szCs w:val="24"/>
          <w:lang w:val="en-GB"/>
        </w:rPr>
        <w:t>(</w:t>
      </w:r>
      <w:r w:rsidR="00586DE6" w:rsidRPr="00586DE6">
        <w:rPr>
          <w:rFonts w:ascii="Times New Roman" w:hAnsi="Times New Roman"/>
          <w:sz w:val="24"/>
          <w:szCs w:val="24"/>
          <w:highlight w:val="cyan"/>
          <w:lang w:val="en-GB"/>
        </w:rPr>
        <w:t>Figure 1</w:t>
      </w:r>
      <w:r w:rsidR="00586DE6">
        <w:rPr>
          <w:rFonts w:ascii="Times New Roman" w:hAnsi="Times New Roman"/>
          <w:sz w:val="24"/>
          <w:szCs w:val="24"/>
          <w:lang w:val="en-GB"/>
        </w:rPr>
        <w:t>)</w:t>
      </w:r>
      <w:r w:rsidR="00B903CD">
        <w:rPr>
          <w:rFonts w:ascii="Times New Roman" w:hAnsi="Times New Roman"/>
          <w:sz w:val="24"/>
          <w:szCs w:val="24"/>
          <w:lang w:val="en-GB"/>
        </w:rPr>
        <w:t>.</w:t>
      </w:r>
      <w:r w:rsidR="00253CEE">
        <w:rPr>
          <w:rFonts w:ascii="Times New Roman" w:hAnsi="Times New Roman"/>
          <w:sz w:val="24"/>
          <w:szCs w:val="24"/>
          <w:lang w:val="en-GB"/>
        </w:rPr>
        <w:t xml:space="preserve"> </w:t>
      </w:r>
      <w:r w:rsidR="008732D8">
        <w:fldChar w:fldCharType="begin"/>
      </w:r>
      <w:r w:rsidR="008732D8" w:rsidRPr="008732D8">
        <w:rPr>
          <w:lang w:val="en-GB"/>
          <w:rPrChange w:id="59" w:author="Nicolas Blöchliger" w:date="2016-11-10T15:58:00Z">
            <w:rPr/>
          </w:rPrChange>
        </w:rPr>
        <w:instrText xml:space="preserve"> HYPERLINK \l "_ENREF_22" \o "EUCAST, 2010 #530" </w:instrText>
      </w:r>
      <w:r w:rsidR="008732D8">
        <w:fldChar w:fldCharType="separate"/>
      </w:r>
      <w:r w:rsidR="003F4552">
        <w:rPr>
          <w:rFonts w:ascii="Times New Roman" w:hAnsi="Times New Roman"/>
          <w:sz w:val="24"/>
          <w:szCs w:val="24"/>
          <w:lang w:val="en-GB"/>
        </w:rPr>
        <w:fldChar w:fldCharType="begin"/>
      </w:r>
      <w:r w:rsidR="003F4552">
        <w:rPr>
          <w:rFonts w:ascii="Times New Roman" w:hAnsi="Times New Roman"/>
          <w:sz w:val="24"/>
          <w:szCs w:val="24"/>
          <w:lang w:val="en-GB"/>
        </w:rPr>
        <w:instrText xml:space="preserve"> ADDIN EN.CITE &lt;EndNote&gt;&lt;Cite&gt;&lt;Author&gt;EUCAST&lt;/Author&gt;&lt;Year&gt;2010&lt;/Year&gt;&lt;RecNum&gt;530&lt;/RecNum&gt;&lt;DisplayText&gt;&lt;style face="superscript"&gt;22&lt;/style&gt;&lt;/DisplayText&gt;&lt;record&gt;&lt;rec-number&gt;530&lt;/rec-number&gt;&lt;foreign-keys&gt;&lt;key app="EN" db-id="paz59evx1v29r1e0ds9xx597e5vapvv2z2w0" timestamp="1290861543"&gt;530&lt;/key&gt;&lt;/foreign-keys&gt;&lt;ref-type name="Journal Article"&gt;17&lt;/ref-type&gt;&lt;contributors&gt;&lt;authors&gt;&lt;author&gt;EUCAST&lt;/author&gt;&lt;/authors&gt;&lt;/contributors&gt;&lt;titles&gt;&lt;title&gt;European Committee on Antimicrobial Susceptibility Testing. Breakpoint tables for interpretation of MICs and zone diameters. Version 1.1&lt;/title&gt;&lt;/titles&gt;&lt;dates&gt;&lt;year&gt;2010&lt;/year&gt;&lt;/dates&gt;&lt;urls&gt;&lt;/urls&gt;&lt;/record&gt;&lt;/Cite&gt;&lt;/EndNote&gt;</w:instrText>
      </w:r>
      <w:r w:rsidR="003F4552">
        <w:rPr>
          <w:rFonts w:ascii="Times New Roman" w:hAnsi="Times New Roman"/>
          <w:sz w:val="24"/>
          <w:szCs w:val="24"/>
          <w:lang w:val="en-GB"/>
        </w:rPr>
        <w:fldChar w:fldCharType="separate"/>
      </w:r>
      <w:r w:rsidR="003F4552" w:rsidRPr="00253CEE">
        <w:rPr>
          <w:rFonts w:ascii="Times New Roman" w:hAnsi="Times New Roman"/>
          <w:noProof/>
          <w:sz w:val="24"/>
          <w:szCs w:val="24"/>
          <w:vertAlign w:val="superscript"/>
          <w:lang w:val="en-GB"/>
        </w:rPr>
        <w:t>22</w:t>
      </w:r>
      <w:r w:rsidR="003F4552">
        <w:rPr>
          <w:rFonts w:ascii="Times New Roman" w:hAnsi="Times New Roman"/>
          <w:sz w:val="24"/>
          <w:szCs w:val="24"/>
          <w:lang w:val="en-GB"/>
        </w:rPr>
        <w:fldChar w:fldCharType="end"/>
      </w:r>
      <w:r w:rsidR="008732D8">
        <w:rPr>
          <w:rFonts w:ascii="Times New Roman" w:hAnsi="Times New Roman"/>
          <w:sz w:val="24"/>
          <w:szCs w:val="24"/>
          <w:lang w:val="en-GB"/>
        </w:rPr>
        <w:fldChar w:fldCharType="end"/>
      </w:r>
      <w:r w:rsidR="00253CEE">
        <w:rPr>
          <w:rFonts w:ascii="Times New Roman" w:hAnsi="Times New Roman"/>
          <w:sz w:val="24"/>
          <w:szCs w:val="24"/>
          <w:lang w:val="en-GB"/>
        </w:rPr>
        <w:t xml:space="preserve"> (</w:t>
      </w:r>
      <w:r w:rsidR="00253CEE" w:rsidRPr="00253CEE">
        <w:rPr>
          <w:rFonts w:ascii="Times New Roman" w:hAnsi="Times New Roman"/>
          <w:sz w:val="24"/>
          <w:szCs w:val="24"/>
          <w:highlight w:val="cyan"/>
          <w:lang w:val="en-GB"/>
        </w:rPr>
        <w:t>EUCAST Version 1.1</w:t>
      </w:r>
      <w:r w:rsidR="00253CEE">
        <w:rPr>
          <w:rFonts w:ascii="Times New Roman" w:hAnsi="Times New Roman"/>
          <w:sz w:val="24"/>
          <w:szCs w:val="24"/>
          <w:lang w:val="en-GB"/>
        </w:rPr>
        <w:t>)</w:t>
      </w:r>
    </w:p>
    <w:p w:rsidR="00AF1A17" w:rsidRDefault="00506A48" w:rsidP="001C4540">
      <w:pPr>
        <w:spacing w:before="240" w:line="480" w:lineRule="auto"/>
        <w:ind w:firstLine="284"/>
        <w:jc w:val="both"/>
        <w:rPr>
          <w:rFonts w:ascii="Times New Roman" w:hAnsi="Times New Roman"/>
          <w:sz w:val="24"/>
          <w:szCs w:val="24"/>
          <w:lang w:val="en-GB"/>
        </w:rPr>
      </w:pPr>
      <w:r>
        <w:rPr>
          <w:rFonts w:ascii="Times New Roman" w:hAnsi="Times New Roman"/>
          <w:sz w:val="24"/>
          <w:szCs w:val="24"/>
          <w:lang w:val="en-GB"/>
        </w:rPr>
        <w:t>This study was not intended to</w:t>
      </w:r>
      <w:r w:rsidR="00AF1A17">
        <w:rPr>
          <w:rFonts w:ascii="Times New Roman" w:hAnsi="Times New Roman"/>
          <w:sz w:val="24"/>
          <w:szCs w:val="24"/>
          <w:lang w:val="en-GB"/>
        </w:rPr>
        <w:t xml:space="preserve"> </w:t>
      </w:r>
      <w:r w:rsidR="00A56971">
        <w:rPr>
          <w:rFonts w:ascii="Times New Roman" w:hAnsi="Times New Roman"/>
          <w:sz w:val="24"/>
          <w:szCs w:val="24"/>
          <w:lang w:val="en-GB"/>
        </w:rPr>
        <w:t xml:space="preserve">issue general </w:t>
      </w:r>
      <w:r>
        <w:rPr>
          <w:rFonts w:ascii="Times New Roman" w:hAnsi="Times New Roman"/>
          <w:sz w:val="24"/>
          <w:szCs w:val="24"/>
          <w:lang w:val="en-GB"/>
        </w:rPr>
        <w:t xml:space="preserve">rapid </w:t>
      </w:r>
      <w:r w:rsidR="00A56971">
        <w:rPr>
          <w:rFonts w:ascii="Times New Roman" w:hAnsi="Times New Roman"/>
          <w:sz w:val="24"/>
          <w:szCs w:val="24"/>
          <w:lang w:val="en-GB"/>
        </w:rPr>
        <w:t>AST guidelines</w:t>
      </w:r>
      <w:r>
        <w:rPr>
          <w:rFonts w:ascii="Times New Roman" w:hAnsi="Times New Roman"/>
          <w:sz w:val="24"/>
          <w:szCs w:val="24"/>
          <w:lang w:val="en-GB"/>
        </w:rPr>
        <w:t>.</w:t>
      </w:r>
      <w:r w:rsidR="00AF1A17">
        <w:rPr>
          <w:rFonts w:ascii="Times New Roman" w:hAnsi="Times New Roman"/>
          <w:sz w:val="24"/>
          <w:szCs w:val="24"/>
          <w:lang w:val="en-GB"/>
        </w:rPr>
        <w:t xml:space="preserve"> </w:t>
      </w:r>
      <w:r>
        <w:rPr>
          <w:rFonts w:ascii="Times New Roman" w:hAnsi="Times New Roman"/>
          <w:sz w:val="24"/>
          <w:szCs w:val="24"/>
          <w:lang w:val="en-GB"/>
        </w:rPr>
        <w:t>W</w:t>
      </w:r>
      <w:r w:rsidR="00AF1A17">
        <w:rPr>
          <w:rFonts w:ascii="Times New Roman" w:hAnsi="Times New Roman"/>
          <w:sz w:val="24"/>
          <w:szCs w:val="24"/>
          <w:lang w:val="en-GB"/>
        </w:rPr>
        <w:t xml:space="preserve">e </w:t>
      </w:r>
      <w:r>
        <w:rPr>
          <w:rFonts w:ascii="Times New Roman" w:hAnsi="Times New Roman"/>
          <w:sz w:val="24"/>
          <w:szCs w:val="24"/>
          <w:lang w:val="en-GB"/>
        </w:rPr>
        <w:t>used</w:t>
      </w:r>
      <w:r w:rsidR="00AF1A17">
        <w:rPr>
          <w:rFonts w:ascii="Times New Roman" w:hAnsi="Times New Roman"/>
          <w:sz w:val="24"/>
          <w:szCs w:val="24"/>
          <w:lang w:val="en-GB"/>
        </w:rPr>
        <w:t xml:space="preserve"> our local epidemiology as a paradigmatic example</w:t>
      </w:r>
      <w:r w:rsidR="00A56971">
        <w:rPr>
          <w:rFonts w:ascii="Times New Roman" w:hAnsi="Times New Roman"/>
          <w:sz w:val="24"/>
          <w:szCs w:val="24"/>
          <w:lang w:val="en-GB"/>
        </w:rPr>
        <w:t xml:space="preserve"> to investigate the challenges of rapid disk diffusion AST</w:t>
      </w:r>
      <w:r w:rsidR="00AF1A17">
        <w:rPr>
          <w:rFonts w:ascii="Times New Roman" w:hAnsi="Times New Roman"/>
          <w:sz w:val="24"/>
          <w:szCs w:val="24"/>
          <w:lang w:val="en-GB"/>
        </w:rPr>
        <w:t>. Aggregated datasets from different laboratories</w:t>
      </w:r>
      <w:r>
        <w:rPr>
          <w:rFonts w:ascii="Times New Roman" w:hAnsi="Times New Roman"/>
          <w:sz w:val="24"/>
          <w:szCs w:val="24"/>
          <w:lang w:val="en-GB"/>
        </w:rPr>
        <w:t xml:space="preserve"> and</w:t>
      </w:r>
      <w:r w:rsidR="00AF1A17">
        <w:rPr>
          <w:rFonts w:ascii="Times New Roman" w:hAnsi="Times New Roman"/>
          <w:sz w:val="24"/>
          <w:szCs w:val="24"/>
          <w:lang w:val="en-GB"/>
        </w:rPr>
        <w:t xml:space="preserve"> geographies will be needed </w:t>
      </w:r>
      <w:r>
        <w:rPr>
          <w:rFonts w:ascii="Times New Roman" w:hAnsi="Times New Roman"/>
          <w:sz w:val="24"/>
          <w:szCs w:val="24"/>
          <w:lang w:val="en-GB"/>
        </w:rPr>
        <w:t>for early reading resembling</w:t>
      </w:r>
      <w:r w:rsidR="00AF1A17">
        <w:rPr>
          <w:rFonts w:ascii="Times New Roman" w:hAnsi="Times New Roman"/>
          <w:sz w:val="24"/>
          <w:szCs w:val="24"/>
          <w:lang w:val="en-GB"/>
        </w:rPr>
        <w:t xml:space="preserve"> the process of CBP setting </w:t>
      </w:r>
      <w:r>
        <w:rPr>
          <w:rFonts w:ascii="Times New Roman" w:hAnsi="Times New Roman"/>
          <w:sz w:val="24"/>
          <w:szCs w:val="24"/>
          <w:lang w:val="en-GB"/>
        </w:rPr>
        <w:t>that is</w:t>
      </w:r>
      <w:r w:rsidR="00AF1A17">
        <w:rPr>
          <w:rFonts w:ascii="Times New Roman" w:hAnsi="Times New Roman"/>
          <w:sz w:val="24"/>
          <w:szCs w:val="24"/>
          <w:lang w:val="en-GB"/>
        </w:rPr>
        <w:t xml:space="preserve"> conducted </w:t>
      </w:r>
      <w:r w:rsidR="0077482D">
        <w:rPr>
          <w:rFonts w:ascii="Times New Roman" w:hAnsi="Times New Roman"/>
          <w:sz w:val="24"/>
          <w:szCs w:val="24"/>
          <w:lang w:val="en-GB"/>
        </w:rPr>
        <w:t xml:space="preserve">for standard incubation times </w:t>
      </w:r>
      <w:r w:rsidR="00AF1A17">
        <w:rPr>
          <w:rFonts w:ascii="Times New Roman" w:hAnsi="Times New Roman"/>
          <w:sz w:val="24"/>
          <w:szCs w:val="24"/>
          <w:lang w:val="en-GB"/>
        </w:rPr>
        <w:t>by</w:t>
      </w:r>
      <w:r w:rsidR="004D1C89">
        <w:rPr>
          <w:rFonts w:ascii="Times New Roman" w:hAnsi="Times New Roman"/>
          <w:sz w:val="24"/>
          <w:szCs w:val="24"/>
          <w:lang w:val="en-GB"/>
        </w:rPr>
        <w:t xml:space="preserve"> committees such as</w:t>
      </w:r>
      <w:r w:rsidR="00AF1A17">
        <w:rPr>
          <w:rFonts w:ascii="Times New Roman" w:hAnsi="Times New Roman"/>
          <w:sz w:val="24"/>
          <w:szCs w:val="24"/>
          <w:lang w:val="en-GB"/>
        </w:rPr>
        <w:t xml:space="preserve"> EUCAST </w:t>
      </w:r>
      <w:r w:rsidR="00763261">
        <w:rPr>
          <w:rFonts w:ascii="Times New Roman" w:hAnsi="Times New Roman"/>
          <w:sz w:val="24"/>
          <w:szCs w:val="24"/>
          <w:lang w:val="en-GB"/>
        </w:rPr>
        <w:t>(</w:t>
      </w:r>
      <w:r w:rsidR="00763261" w:rsidRPr="00763261">
        <w:rPr>
          <w:rFonts w:ascii="Times New Roman" w:hAnsi="Times New Roman"/>
          <w:sz w:val="24"/>
          <w:szCs w:val="24"/>
          <w:highlight w:val="cyan"/>
          <w:lang w:val="en-GB"/>
        </w:rPr>
        <w:t>EUCAST</w:t>
      </w:r>
      <w:r w:rsidR="004D1C89">
        <w:rPr>
          <w:rFonts w:ascii="Times New Roman" w:hAnsi="Times New Roman"/>
          <w:sz w:val="24"/>
          <w:szCs w:val="24"/>
          <w:highlight w:val="cyan"/>
          <w:lang w:val="en-GB"/>
        </w:rPr>
        <w:t xml:space="preserve"> SOP</w:t>
      </w:r>
      <w:r w:rsidR="00763261">
        <w:rPr>
          <w:rFonts w:ascii="Times New Roman" w:hAnsi="Times New Roman"/>
          <w:sz w:val="24"/>
          <w:szCs w:val="24"/>
          <w:lang w:val="en-GB"/>
        </w:rPr>
        <w:t>)</w:t>
      </w:r>
      <w:r w:rsidR="0077482D">
        <w:rPr>
          <w:rFonts w:ascii="Times New Roman" w:hAnsi="Times New Roman"/>
          <w:sz w:val="24"/>
          <w:szCs w:val="24"/>
          <w:lang w:val="en-GB"/>
        </w:rPr>
        <w:t>.</w:t>
      </w:r>
      <w:r w:rsidR="004D1C89">
        <w:rPr>
          <w:rFonts w:ascii="Times New Roman" w:hAnsi="Times New Roman"/>
          <w:sz w:val="24"/>
          <w:szCs w:val="24"/>
          <w:lang w:val="en-GB"/>
        </w:rPr>
        <w:t xml:space="preserve"> </w:t>
      </w:r>
      <w:r w:rsidR="008732D8">
        <w:fldChar w:fldCharType="begin"/>
      </w:r>
      <w:r w:rsidR="008732D8" w:rsidRPr="008732D8">
        <w:rPr>
          <w:lang w:val="en-GB"/>
          <w:rPrChange w:id="60" w:author="Nicolas Blöchliger" w:date="2016-11-10T15:58:00Z">
            <w:rPr/>
          </w:rPrChange>
        </w:rPr>
        <w:instrText xml:space="preserve"> HYPERLINK \l "_ENREF_23" \o "EUCAST, 2013 #1090" </w:instrText>
      </w:r>
      <w:r w:rsidR="008732D8">
        <w:fldChar w:fldCharType="separate"/>
      </w:r>
      <w:r w:rsidR="003F4552">
        <w:rPr>
          <w:rFonts w:ascii="Times New Roman" w:hAnsi="Times New Roman"/>
          <w:sz w:val="24"/>
          <w:szCs w:val="24"/>
          <w:lang w:val="en-GB"/>
        </w:rPr>
        <w:fldChar w:fldCharType="begin"/>
      </w:r>
      <w:r w:rsidR="003F4552">
        <w:rPr>
          <w:rFonts w:ascii="Times New Roman" w:hAnsi="Times New Roman"/>
          <w:sz w:val="24"/>
          <w:szCs w:val="24"/>
          <w:lang w:val="en-GB"/>
        </w:rPr>
        <w:instrText xml:space="preserve"> ADDIN EN.CITE &lt;EndNote&gt;&lt;Cite&gt;&lt;Author&gt;EUCAST&lt;/Author&gt;&lt;Year&gt;2013&lt;/Year&gt;&lt;RecNum&gt;1090&lt;/RecNum&gt;&lt;DisplayText&gt;&lt;style face="superscript"&gt;23&lt;/style&gt;&lt;/DisplayText&gt;&lt;record&gt;&lt;rec-number&gt;1090&lt;/rec-number&gt;&lt;foreign-keys&gt;&lt;key app="EN" db-id="paz59evx1v29r1e0ds9xx597e5vapvv2z2w0" timestamp="1333890705"&gt;1090&lt;/key&gt;&lt;/foreign-keys&gt;&lt;ref-type name="Journal Article"&gt;17&lt;/ref-type&gt;&lt;contributors&gt;&lt;authors&gt;&lt;author&gt;EUCAST&lt;/author&gt;&lt;/authors&gt;&lt;/contributors&gt;&lt;titles&gt;&lt;title&gt;&lt;style face="normal" font="default" size="11"&gt;Setting breakpoints for new antimicrobial agents, EUCAST SOP 1.1, 2013&lt;/style&gt;&lt;/title&gt;&lt;/titles&gt;&lt;dates&gt;&lt;year&gt;2013&lt;/year&gt;&lt;/dates&gt;&lt;urls&gt;&lt;/urls&gt;&lt;/record&gt;&lt;/Cite&gt;&lt;/EndNote&gt;</w:instrText>
      </w:r>
      <w:r w:rsidR="003F4552">
        <w:rPr>
          <w:rFonts w:ascii="Times New Roman" w:hAnsi="Times New Roman"/>
          <w:sz w:val="24"/>
          <w:szCs w:val="24"/>
          <w:lang w:val="en-GB"/>
        </w:rPr>
        <w:fldChar w:fldCharType="separate"/>
      </w:r>
      <w:r w:rsidR="003F4552" w:rsidRPr="004D1C89">
        <w:rPr>
          <w:rFonts w:ascii="Times New Roman" w:hAnsi="Times New Roman"/>
          <w:noProof/>
          <w:sz w:val="24"/>
          <w:szCs w:val="24"/>
          <w:vertAlign w:val="superscript"/>
          <w:lang w:val="en-GB"/>
        </w:rPr>
        <w:t>23</w:t>
      </w:r>
      <w:r w:rsidR="003F4552">
        <w:rPr>
          <w:rFonts w:ascii="Times New Roman" w:hAnsi="Times New Roman"/>
          <w:sz w:val="24"/>
          <w:szCs w:val="24"/>
          <w:lang w:val="en-GB"/>
        </w:rPr>
        <w:fldChar w:fldCharType="end"/>
      </w:r>
      <w:r w:rsidR="008732D8">
        <w:rPr>
          <w:rFonts w:ascii="Times New Roman" w:hAnsi="Times New Roman"/>
          <w:sz w:val="24"/>
          <w:szCs w:val="24"/>
          <w:lang w:val="en-GB"/>
        </w:rPr>
        <w:fldChar w:fldCharType="end"/>
      </w:r>
      <w:r w:rsidR="00AF1A17">
        <w:rPr>
          <w:rFonts w:ascii="Times New Roman" w:hAnsi="Times New Roman"/>
          <w:sz w:val="24"/>
          <w:szCs w:val="24"/>
          <w:lang w:val="en-GB"/>
        </w:rPr>
        <w:t xml:space="preserve"> </w:t>
      </w:r>
      <w:r w:rsidR="004D1C89">
        <w:rPr>
          <w:rFonts w:ascii="Times New Roman" w:hAnsi="Times New Roman"/>
          <w:sz w:val="24"/>
          <w:szCs w:val="24"/>
          <w:lang w:val="en-GB"/>
        </w:rPr>
        <w:t>C</w:t>
      </w:r>
      <w:r w:rsidR="00AF1A17">
        <w:rPr>
          <w:rFonts w:ascii="Times New Roman" w:hAnsi="Times New Roman"/>
          <w:sz w:val="24"/>
          <w:szCs w:val="24"/>
          <w:lang w:val="en-GB"/>
        </w:rPr>
        <w:t>onsidering our data we suggest to analyse rapid disk diffusion data in a systematic way: First, it should be checked, if non-wild-type strains can safely be discriminated from the wild-type population at early reading times</w:t>
      </w:r>
      <w:r w:rsidR="00704FB3">
        <w:rPr>
          <w:rFonts w:ascii="Times New Roman" w:hAnsi="Times New Roman"/>
          <w:sz w:val="24"/>
          <w:szCs w:val="24"/>
          <w:lang w:val="en-GB"/>
        </w:rPr>
        <w:t xml:space="preserve"> </w:t>
      </w:r>
      <w:r w:rsidR="00704FB3" w:rsidRPr="00770798">
        <w:rPr>
          <w:rFonts w:ascii="Times New Roman" w:hAnsi="Times New Roman"/>
          <w:sz w:val="24"/>
          <w:szCs w:val="24"/>
          <w:highlight w:val="cyan"/>
          <w:lang w:val="en-GB"/>
        </w:rPr>
        <w:t xml:space="preserve">(Figures 1 and 2, Supplemental </w:t>
      </w:r>
      <w:proofErr w:type="spellStart"/>
      <w:r w:rsidR="00704FB3" w:rsidRPr="00770798">
        <w:rPr>
          <w:rFonts w:ascii="Times New Roman" w:hAnsi="Times New Roman"/>
          <w:sz w:val="24"/>
          <w:szCs w:val="24"/>
          <w:highlight w:val="cyan"/>
          <w:lang w:val="en-GB"/>
        </w:rPr>
        <w:t>Figur</w:t>
      </w:r>
      <w:proofErr w:type="spellEnd"/>
      <w:r w:rsidR="00704FB3" w:rsidRPr="00770798">
        <w:rPr>
          <w:rFonts w:ascii="Times New Roman" w:hAnsi="Times New Roman"/>
          <w:sz w:val="24"/>
          <w:szCs w:val="24"/>
          <w:highlight w:val="cyan"/>
          <w:lang w:val="en-GB"/>
        </w:rPr>
        <w:t xml:space="preserve"> S1)</w:t>
      </w:r>
      <w:r w:rsidR="00AF1A17">
        <w:rPr>
          <w:rFonts w:ascii="Times New Roman" w:hAnsi="Times New Roman"/>
          <w:sz w:val="24"/>
          <w:szCs w:val="24"/>
          <w:lang w:val="en-GB"/>
        </w:rPr>
        <w:t xml:space="preserve">. If </w:t>
      </w:r>
      <w:r w:rsidR="00C44A02">
        <w:rPr>
          <w:rFonts w:ascii="Times New Roman" w:hAnsi="Times New Roman"/>
          <w:sz w:val="24"/>
          <w:szCs w:val="24"/>
          <w:lang w:val="en-GB"/>
        </w:rPr>
        <w:t xml:space="preserve">such </w:t>
      </w:r>
      <w:r w:rsidR="00D03C63">
        <w:rPr>
          <w:rFonts w:ascii="Times New Roman" w:hAnsi="Times New Roman"/>
          <w:sz w:val="24"/>
          <w:szCs w:val="24"/>
          <w:lang w:val="en-GB"/>
        </w:rPr>
        <w:t>discrimination</w:t>
      </w:r>
      <w:r w:rsidR="00AF1A17">
        <w:rPr>
          <w:rFonts w:ascii="Times New Roman" w:hAnsi="Times New Roman"/>
          <w:sz w:val="24"/>
          <w:szCs w:val="24"/>
          <w:lang w:val="en-GB"/>
        </w:rPr>
        <w:t xml:space="preserve"> is </w:t>
      </w:r>
      <w:r w:rsidR="00C44A02">
        <w:rPr>
          <w:rFonts w:ascii="Times New Roman" w:hAnsi="Times New Roman"/>
          <w:sz w:val="24"/>
          <w:szCs w:val="24"/>
          <w:lang w:val="en-GB"/>
        </w:rPr>
        <w:t>un</w:t>
      </w:r>
      <w:r w:rsidR="00AF1A17">
        <w:rPr>
          <w:rFonts w:ascii="Times New Roman" w:hAnsi="Times New Roman"/>
          <w:sz w:val="24"/>
          <w:szCs w:val="24"/>
          <w:lang w:val="en-GB"/>
        </w:rPr>
        <w:t>reliable as</w:t>
      </w:r>
      <w:r w:rsidR="00C44A02">
        <w:rPr>
          <w:rFonts w:ascii="Times New Roman" w:hAnsi="Times New Roman"/>
          <w:sz w:val="24"/>
          <w:szCs w:val="24"/>
          <w:lang w:val="en-GB"/>
        </w:rPr>
        <w:t xml:space="preserve"> e.g.</w:t>
      </w:r>
      <w:r w:rsidR="00AF1A17">
        <w:rPr>
          <w:rFonts w:ascii="Times New Roman" w:hAnsi="Times New Roman"/>
          <w:sz w:val="24"/>
          <w:szCs w:val="24"/>
          <w:lang w:val="en-GB"/>
        </w:rPr>
        <w:t xml:space="preserve"> demonstrated in this study for benzylpenicillin and </w:t>
      </w:r>
      <w:r w:rsidR="00AF1A17" w:rsidRPr="00C44A02">
        <w:rPr>
          <w:rFonts w:ascii="Times New Roman" w:hAnsi="Times New Roman"/>
          <w:i/>
          <w:sz w:val="24"/>
          <w:szCs w:val="24"/>
          <w:lang w:val="en-GB"/>
        </w:rPr>
        <w:t>bla</w:t>
      </w:r>
      <w:r w:rsidR="004D1C89">
        <w:rPr>
          <w:rFonts w:ascii="Times New Roman" w:hAnsi="Times New Roman"/>
          <w:sz w:val="24"/>
          <w:szCs w:val="24"/>
          <w:lang w:val="en-GB"/>
        </w:rPr>
        <w:t>Z-</w:t>
      </w:r>
      <w:r w:rsidR="00AF1A17">
        <w:rPr>
          <w:rFonts w:ascii="Times New Roman" w:hAnsi="Times New Roman"/>
          <w:sz w:val="24"/>
          <w:szCs w:val="24"/>
          <w:lang w:val="en-GB"/>
        </w:rPr>
        <w:t xml:space="preserve">harbouring </w:t>
      </w:r>
      <w:r w:rsidR="00AF1A17" w:rsidRPr="00C44A02">
        <w:rPr>
          <w:rFonts w:ascii="Times New Roman" w:hAnsi="Times New Roman"/>
          <w:i/>
          <w:sz w:val="24"/>
          <w:szCs w:val="24"/>
          <w:lang w:val="en-GB"/>
        </w:rPr>
        <w:t>S. aureus</w:t>
      </w:r>
      <w:r w:rsidR="00C66098">
        <w:rPr>
          <w:rFonts w:ascii="Times New Roman" w:hAnsi="Times New Roman"/>
          <w:sz w:val="24"/>
          <w:szCs w:val="24"/>
          <w:lang w:val="en-GB"/>
        </w:rPr>
        <w:t>, rapid disk diffusion of the according species-drug combination should be discouraged. Second, given that</w:t>
      </w:r>
      <w:r w:rsidR="00AF1A17">
        <w:rPr>
          <w:rFonts w:ascii="Times New Roman" w:hAnsi="Times New Roman"/>
          <w:sz w:val="24"/>
          <w:szCs w:val="24"/>
          <w:lang w:val="en-GB"/>
        </w:rPr>
        <w:t xml:space="preserve"> non-wild-type strains can safely be discriminated from the wild-type population</w:t>
      </w:r>
      <w:r w:rsidR="00C44A02">
        <w:rPr>
          <w:rFonts w:ascii="Times New Roman" w:hAnsi="Times New Roman"/>
          <w:sz w:val="24"/>
          <w:szCs w:val="24"/>
          <w:lang w:val="en-GB"/>
        </w:rPr>
        <w:t>s</w:t>
      </w:r>
      <w:r w:rsidR="00C66098">
        <w:rPr>
          <w:rFonts w:ascii="Times New Roman" w:hAnsi="Times New Roman"/>
          <w:sz w:val="24"/>
          <w:szCs w:val="24"/>
          <w:lang w:val="en-GB"/>
        </w:rPr>
        <w:t>, it should be analysed</w:t>
      </w:r>
      <w:r w:rsidR="00E826C7">
        <w:rPr>
          <w:rFonts w:ascii="Times New Roman" w:hAnsi="Times New Roman"/>
          <w:sz w:val="24"/>
          <w:szCs w:val="24"/>
          <w:lang w:val="en-GB"/>
        </w:rPr>
        <w:t>,</w:t>
      </w:r>
      <w:r w:rsidR="00C66098">
        <w:rPr>
          <w:rFonts w:ascii="Times New Roman" w:hAnsi="Times New Roman"/>
          <w:sz w:val="24"/>
          <w:szCs w:val="24"/>
          <w:lang w:val="en-GB"/>
        </w:rPr>
        <w:t xml:space="preserve"> if</w:t>
      </w:r>
      <w:r w:rsidR="0077482D">
        <w:rPr>
          <w:rFonts w:ascii="Times New Roman" w:hAnsi="Times New Roman"/>
          <w:sz w:val="24"/>
          <w:szCs w:val="24"/>
          <w:lang w:val="en-GB"/>
        </w:rPr>
        <w:t xml:space="preserve"> wild-type zone diameters and</w:t>
      </w:r>
      <w:r w:rsidR="004D1C89">
        <w:rPr>
          <w:rFonts w:ascii="Times New Roman" w:hAnsi="Times New Roman"/>
          <w:sz w:val="24"/>
          <w:szCs w:val="24"/>
          <w:lang w:val="en-GB"/>
        </w:rPr>
        <w:t xml:space="preserve"> the</w:t>
      </w:r>
      <w:r w:rsidR="0077482D">
        <w:rPr>
          <w:rFonts w:ascii="Times New Roman" w:hAnsi="Times New Roman"/>
          <w:sz w:val="24"/>
          <w:szCs w:val="24"/>
          <w:lang w:val="en-GB"/>
        </w:rPr>
        <w:t xml:space="preserve"> corresponding</w:t>
      </w:r>
      <w:r w:rsidR="00C66098">
        <w:rPr>
          <w:rFonts w:ascii="Times New Roman" w:hAnsi="Times New Roman"/>
          <w:sz w:val="24"/>
          <w:szCs w:val="24"/>
          <w:lang w:val="en-GB"/>
        </w:rPr>
        <w:t xml:space="preserve"> ECOFFs shift over time</w:t>
      </w:r>
      <w:r w:rsidR="00704FB3">
        <w:rPr>
          <w:rFonts w:ascii="Times New Roman" w:hAnsi="Times New Roman"/>
          <w:sz w:val="24"/>
          <w:szCs w:val="24"/>
          <w:lang w:val="en-GB"/>
        </w:rPr>
        <w:t xml:space="preserve"> (</w:t>
      </w:r>
      <w:r w:rsidR="00704FB3" w:rsidRPr="00704FB3">
        <w:rPr>
          <w:rFonts w:ascii="Times New Roman" w:hAnsi="Times New Roman"/>
          <w:sz w:val="24"/>
          <w:szCs w:val="24"/>
          <w:highlight w:val="cyan"/>
          <w:lang w:val="en-GB"/>
        </w:rPr>
        <w:t>Table 2</w:t>
      </w:r>
      <w:r w:rsidR="00704FB3">
        <w:rPr>
          <w:rFonts w:ascii="Times New Roman" w:hAnsi="Times New Roman"/>
          <w:sz w:val="24"/>
          <w:szCs w:val="24"/>
          <w:lang w:val="en-GB"/>
        </w:rPr>
        <w:t>)</w:t>
      </w:r>
      <w:r w:rsidR="00C66098">
        <w:rPr>
          <w:rFonts w:ascii="Times New Roman" w:hAnsi="Times New Roman"/>
          <w:sz w:val="24"/>
          <w:szCs w:val="24"/>
          <w:lang w:val="en-GB"/>
        </w:rPr>
        <w:t>. If wild-type diameters and ECOFFs are stable</w:t>
      </w:r>
      <w:r w:rsidR="00704FB3">
        <w:rPr>
          <w:rFonts w:ascii="Times New Roman" w:hAnsi="Times New Roman"/>
          <w:sz w:val="24"/>
          <w:szCs w:val="24"/>
          <w:lang w:val="en-GB"/>
        </w:rPr>
        <w:t>,</w:t>
      </w:r>
      <w:r w:rsidR="00C66098">
        <w:rPr>
          <w:rFonts w:ascii="Times New Roman" w:hAnsi="Times New Roman"/>
          <w:sz w:val="24"/>
          <w:szCs w:val="24"/>
          <w:lang w:val="en-GB"/>
        </w:rPr>
        <w:t xml:space="preserve"> current EUCAST </w:t>
      </w:r>
      <w:r w:rsidR="00E826C7">
        <w:rPr>
          <w:rFonts w:ascii="Times New Roman" w:hAnsi="Times New Roman"/>
          <w:sz w:val="24"/>
          <w:szCs w:val="24"/>
          <w:lang w:val="en-GB"/>
        </w:rPr>
        <w:t>CBPs may readily be applied as depicted in this study by the examples of</w:t>
      </w:r>
      <w:r w:rsidR="0077482D">
        <w:rPr>
          <w:rFonts w:ascii="Times New Roman" w:hAnsi="Times New Roman"/>
          <w:sz w:val="24"/>
          <w:szCs w:val="24"/>
          <w:lang w:val="en-GB"/>
        </w:rPr>
        <w:t xml:space="preserve"> ampicillin and </w:t>
      </w:r>
      <w:r w:rsidR="0077482D" w:rsidRPr="0077482D">
        <w:rPr>
          <w:rFonts w:ascii="Times New Roman" w:hAnsi="Times New Roman"/>
          <w:i/>
          <w:sz w:val="24"/>
          <w:szCs w:val="24"/>
          <w:lang w:val="en-GB"/>
        </w:rPr>
        <w:t>E. coli</w:t>
      </w:r>
      <w:r w:rsidR="0077482D">
        <w:rPr>
          <w:rFonts w:ascii="Times New Roman" w:hAnsi="Times New Roman"/>
          <w:sz w:val="24"/>
          <w:szCs w:val="24"/>
          <w:lang w:val="en-GB"/>
        </w:rPr>
        <w:t xml:space="preserve">, or for piperacillin/tazobactam in </w:t>
      </w:r>
      <w:r w:rsidR="0077482D" w:rsidRPr="0077482D">
        <w:rPr>
          <w:rFonts w:ascii="Times New Roman" w:hAnsi="Times New Roman"/>
          <w:i/>
          <w:sz w:val="24"/>
          <w:szCs w:val="24"/>
          <w:lang w:val="en-GB"/>
        </w:rPr>
        <w:t>K. pneumoniae</w:t>
      </w:r>
      <w:r w:rsidR="0077482D">
        <w:rPr>
          <w:rFonts w:ascii="Times New Roman" w:hAnsi="Times New Roman"/>
          <w:sz w:val="24"/>
          <w:szCs w:val="24"/>
          <w:lang w:val="en-GB"/>
        </w:rPr>
        <w:t xml:space="preserve"> and </w:t>
      </w:r>
      <w:r w:rsidR="0077482D" w:rsidRPr="0077482D">
        <w:rPr>
          <w:rFonts w:ascii="Times New Roman" w:hAnsi="Times New Roman"/>
          <w:i/>
          <w:sz w:val="24"/>
          <w:szCs w:val="24"/>
          <w:lang w:val="en-GB"/>
        </w:rPr>
        <w:t>E. cloacae</w:t>
      </w:r>
      <w:r w:rsidR="0077482D">
        <w:rPr>
          <w:rFonts w:ascii="Times New Roman" w:hAnsi="Times New Roman"/>
          <w:sz w:val="24"/>
          <w:szCs w:val="24"/>
          <w:lang w:val="en-GB"/>
        </w:rPr>
        <w:t>.</w:t>
      </w:r>
      <w:r w:rsidR="00C66098">
        <w:rPr>
          <w:rFonts w:ascii="Times New Roman" w:hAnsi="Times New Roman"/>
          <w:sz w:val="24"/>
          <w:szCs w:val="24"/>
          <w:lang w:val="en-GB"/>
        </w:rPr>
        <w:t xml:space="preserve"> If ECOFF</w:t>
      </w:r>
      <w:r w:rsidR="00C44A02">
        <w:rPr>
          <w:rFonts w:ascii="Times New Roman" w:hAnsi="Times New Roman"/>
          <w:sz w:val="24"/>
          <w:szCs w:val="24"/>
          <w:lang w:val="en-GB"/>
        </w:rPr>
        <w:t>s change,</w:t>
      </w:r>
      <w:r w:rsidR="00C66098">
        <w:rPr>
          <w:rFonts w:ascii="Times New Roman" w:hAnsi="Times New Roman"/>
          <w:sz w:val="24"/>
          <w:szCs w:val="24"/>
          <w:lang w:val="en-GB"/>
        </w:rPr>
        <w:t xml:space="preserve"> an according CBP change will be necessary f</w:t>
      </w:r>
      <w:r w:rsidR="000D65D6">
        <w:rPr>
          <w:rFonts w:ascii="Times New Roman" w:hAnsi="Times New Roman"/>
          <w:sz w:val="24"/>
          <w:szCs w:val="24"/>
          <w:lang w:val="en-GB"/>
        </w:rPr>
        <w:t xml:space="preserve">or early reading, as shown </w:t>
      </w:r>
      <w:r w:rsidR="0077482D">
        <w:rPr>
          <w:rFonts w:ascii="Times New Roman" w:hAnsi="Times New Roman"/>
          <w:sz w:val="24"/>
          <w:szCs w:val="24"/>
          <w:lang w:val="en-GB"/>
        </w:rPr>
        <w:t>for the vast majority of species-drug combinations tested (69/84, i.e. 82% of combinations with increasing diameters, 5/84, i.e. 6% of combinations with decreasing diameters).</w:t>
      </w:r>
    </w:p>
    <w:p w:rsidR="009B78A1" w:rsidRDefault="000320FE" w:rsidP="005852CB">
      <w:pPr>
        <w:spacing w:before="240" w:line="480" w:lineRule="auto"/>
        <w:ind w:firstLine="284"/>
        <w:jc w:val="both"/>
        <w:rPr>
          <w:rFonts w:ascii="Times New Roman" w:hAnsi="Times New Roman"/>
          <w:b/>
          <w:sz w:val="24"/>
          <w:szCs w:val="24"/>
          <w:lang w:val="en-GB"/>
        </w:rPr>
      </w:pPr>
      <w:r>
        <w:rPr>
          <w:rFonts w:ascii="Times New Roman" w:hAnsi="Times New Roman"/>
          <w:sz w:val="24"/>
          <w:szCs w:val="24"/>
          <w:lang w:val="en-GB"/>
        </w:rPr>
        <w:t>In summary</w:t>
      </w:r>
      <w:r w:rsidR="00824195">
        <w:rPr>
          <w:rFonts w:ascii="Times New Roman" w:hAnsi="Times New Roman"/>
          <w:sz w:val="24"/>
          <w:szCs w:val="24"/>
          <w:lang w:val="en-GB"/>
        </w:rPr>
        <w:t xml:space="preserve"> this study demonstrates that </w:t>
      </w:r>
      <w:proofErr w:type="spellStart"/>
      <w:r w:rsidR="00824195">
        <w:rPr>
          <w:rFonts w:ascii="Times New Roman" w:hAnsi="Times New Roman"/>
          <w:sz w:val="24"/>
          <w:szCs w:val="24"/>
          <w:lang w:val="en-GB"/>
        </w:rPr>
        <w:t>i</w:t>
      </w:r>
      <w:proofErr w:type="spellEnd"/>
      <w:r w:rsidR="00824195">
        <w:rPr>
          <w:rFonts w:ascii="Times New Roman" w:hAnsi="Times New Roman"/>
          <w:sz w:val="24"/>
          <w:szCs w:val="24"/>
          <w:lang w:val="en-GB"/>
        </w:rPr>
        <w:t>) the most important non-wild-type populations can be separated from the wild-type at early reading times; ii) the same expert rules do similarly account for early reading as for standard incubation; iii) for the majority of species-drug combinations CBP adaptations at early reading times will be necessary.</w:t>
      </w:r>
      <w:r w:rsidR="009B78A1">
        <w:rPr>
          <w:rFonts w:ascii="Times New Roman" w:hAnsi="Times New Roman"/>
          <w:b/>
          <w:sz w:val="24"/>
          <w:szCs w:val="24"/>
          <w:lang w:val="en-GB"/>
        </w:rPr>
        <w:br w:type="page"/>
      </w:r>
    </w:p>
    <w:p w:rsidR="00B27970" w:rsidRPr="00314031" w:rsidRDefault="00250952" w:rsidP="009A1BAA">
      <w:pPr>
        <w:spacing w:line="480" w:lineRule="auto"/>
        <w:ind w:right="-2"/>
        <w:jc w:val="both"/>
        <w:rPr>
          <w:rFonts w:ascii="Times New Roman" w:hAnsi="Times New Roman"/>
          <w:b/>
          <w:sz w:val="24"/>
          <w:szCs w:val="24"/>
          <w:lang w:val="en-GB"/>
        </w:rPr>
      </w:pPr>
      <w:commentRangeStart w:id="61"/>
      <w:r w:rsidRPr="00314031">
        <w:rPr>
          <w:rFonts w:ascii="Times New Roman" w:hAnsi="Times New Roman"/>
          <w:b/>
          <w:sz w:val="24"/>
          <w:szCs w:val="24"/>
          <w:lang w:val="en-GB"/>
        </w:rPr>
        <w:lastRenderedPageBreak/>
        <w:t>Acknowledgments</w:t>
      </w:r>
      <w:commentRangeEnd w:id="61"/>
      <w:r w:rsidR="00CD22A4">
        <w:rPr>
          <w:rStyle w:val="CommentReference"/>
        </w:rPr>
        <w:commentReference w:id="61"/>
      </w:r>
    </w:p>
    <w:p w:rsidR="00691CB8" w:rsidRPr="00314031" w:rsidRDefault="00572139" w:rsidP="009A1BAA">
      <w:pPr>
        <w:spacing w:line="480" w:lineRule="auto"/>
        <w:ind w:right="-2" w:firstLine="284"/>
        <w:jc w:val="both"/>
        <w:rPr>
          <w:rFonts w:ascii="Times New Roman" w:hAnsi="Times New Roman"/>
          <w:sz w:val="24"/>
          <w:szCs w:val="24"/>
          <w:lang w:val="en-GB"/>
        </w:rPr>
      </w:pPr>
      <w:r w:rsidRPr="00314031">
        <w:rPr>
          <w:rFonts w:ascii="Times New Roman" w:hAnsi="Times New Roman"/>
          <w:sz w:val="24"/>
          <w:szCs w:val="24"/>
          <w:lang w:val="en-GB"/>
        </w:rPr>
        <w:t>We are grateful to the laboratory technicians of the Institute of Medical Micr</w:t>
      </w:r>
      <w:r w:rsidR="00105F1C" w:rsidRPr="00314031">
        <w:rPr>
          <w:rFonts w:ascii="Times New Roman" w:hAnsi="Times New Roman"/>
          <w:sz w:val="24"/>
          <w:szCs w:val="24"/>
          <w:lang w:val="en-GB"/>
        </w:rPr>
        <w:t xml:space="preserve">obiology, University of Zurich </w:t>
      </w:r>
      <w:r w:rsidRPr="00314031">
        <w:rPr>
          <w:rFonts w:ascii="Times New Roman" w:hAnsi="Times New Roman"/>
          <w:sz w:val="24"/>
          <w:szCs w:val="24"/>
          <w:lang w:val="en-GB"/>
        </w:rPr>
        <w:t>for their dedicated help</w:t>
      </w:r>
      <w:r w:rsidR="00CF34A7" w:rsidRPr="00314031">
        <w:rPr>
          <w:rFonts w:ascii="Times New Roman" w:hAnsi="Times New Roman"/>
          <w:sz w:val="24"/>
          <w:szCs w:val="24"/>
          <w:lang w:val="en-GB"/>
        </w:rPr>
        <w:t xml:space="preserve"> and to Martina Marchesi and</w:t>
      </w:r>
      <w:r w:rsidRPr="00314031">
        <w:rPr>
          <w:rFonts w:ascii="Times New Roman" w:hAnsi="Times New Roman"/>
          <w:sz w:val="24"/>
          <w:szCs w:val="24"/>
          <w:lang w:val="en-GB"/>
        </w:rPr>
        <w:t xml:space="preserve"> </w:t>
      </w:r>
      <w:r w:rsidR="008A19E7" w:rsidRPr="00314031">
        <w:rPr>
          <w:rFonts w:ascii="Times New Roman" w:hAnsi="Times New Roman"/>
          <w:sz w:val="24"/>
          <w:szCs w:val="24"/>
          <w:lang w:val="en-GB"/>
        </w:rPr>
        <w:t>Chantal Quiblier for support in</w:t>
      </w:r>
      <w:r w:rsidR="00CF34A7" w:rsidRPr="00314031">
        <w:rPr>
          <w:rFonts w:ascii="Times New Roman" w:hAnsi="Times New Roman"/>
          <w:sz w:val="24"/>
          <w:szCs w:val="24"/>
          <w:lang w:val="en-GB"/>
        </w:rPr>
        <w:t xml:space="preserve"> strain testing and</w:t>
      </w:r>
      <w:r w:rsidR="008A19E7" w:rsidRPr="00314031">
        <w:rPr>
          <w:rFonts w:ascii="Times New Roman" w:hAnsi="Times New Roman"/>
          <w:sz w:val="24"/>
          <w:szCs w:val="24"/>
          <w:lang w:val="en-GB"/>
        </w:rPr>
        <w:t xml:space="preserve"> data</w:t>
      </w:r>
      <w:r w:rsidR="00D0662E" w:rsidRPr="00314031">
        <w:rPr>
          <w:rFonts w:ascii="Times New Roman" w:hAnsi="Times New Roman"/>
          <w:sz w:val="24"/>
          <w:szCs w:val="24"/>
          <w:lang w:val="en-GB"/>
        </w:rPr>
        <w:t xml:space="preserve"> management</w:t>
      </w:r>
      <w:r w:rsidRPr="00314031">
        <w:rPr>
          <w:rFonts w:ascii="Times New Roman" w:hAnsi="Times New Roman"/>
          <w:sz w:val="24"/>
          <w:szCs w:val="24"/>
          <w:lang w:val="en-GB"/>
        </w:rPr>
        <w:t>.</w:t>
      </w:r>
      <w:r w:rsidR="00D0662E" w:rsidRPr="00314031">
        <w:rPr>
          <w:rFonts w:ascii="Times New Roman" w:hAnsi="Times New Roman"/>
          <w:sz w:val="24"/>
          <w:szCs w:val="24"/>
          <w:lang w:val="en-GB"/>
        </w:rPr>
        <w:t xml:space="preserve"> We would like to thank Laura Navarria and the Copan team for technical support </w:t>
      </w:r>
      <w:r w:rsidR="00CF34A7" w:rsidRPr="00314031">
        <w:rPr>
          <w:rFonts w:ascii="Times New Roman" w:hAnsi="Times New Roman"/>
          <w:sz w:val="24"/>
          <w:szCs w:val="24"/>
          <w:lang w:val="en-GB"/>
        </w:rPr>
        <w:t xml:space="preserve">and </w:t>
      </w:r>
      <w:r w:rsidR="00D0662E" w:rsidRPr="00314031">
        <w:rPr>
          <w:rFonts w:ascii="Times New Roman" w:hAnsi="Times New Roman"/>
          <w:sz w:val="24"/>
          <w:szCs w:val="24"/>
          <w:lang w:val="en-GB"/>
        </w:rPr>
        <w:t>discussions.</w:t>
      </w:r>
    </w:p>
    <w:p w:rsidR="00F819E4" w:rsidRPr="00314031" w:rsidRDefault="00F819E4" w:rsidP="00F819E4">
      <w:pPr>
        <w:spacing w:line="480" w:lineRule="auto"/>
        <w:ind w:right="423"/>
        <w:jc w:val="both"/>
        <w:rPr>
          <w:rFonts w:ascii="Times New Roman" w:hAnsi="Times New Roman"/>
          <w:b/>
          <w:sz w:val="24"/>
          <w:szCs w:val="24"/>
          <w:lang w:val="en-GB"/>
        </w:rPr>
      </w:pPr>
    </w:p>
    <w:p w:rsidR="00F819E4" w:rsidRPr="00314031" w:rsidRDefault="00F819E4" w:rsidP="00F819E4">
      <w:pPr>
        <w:spacing w:line="480" w:lineRule="auto"/>
        <w:ind w:right="423"/>
        <w:jc w:val="both"/>
        <w:rPr>
          <w:rFonts w:ascii="Times New Roman" w:hAnsi="Times New Roman"/>
          <w:b/>
          <w:sz w:val="24"/>
          <w:szCs w:val="24"/>
          <w:lang w:val="en-GB"/>
        </w:rPr>
      </w:pPr>
      <w:r w:rsidRPr="00314031">
        <w:rPr>
          <w:rFonts w:ascii="Times New Roman" w:hAnsi="Times New Roman"/>
          <w:b/>
          <w:sz w:val="24"/>
          <w:szCs w:val="24"/>
          <w:lang w:val="en-GB"/>
        </w:rPr>
        <w:t>Funding</w:t>
      </w:r>
    </w:p>
    <w:p w:rsidR="00F819E4" w:rsidRPr="00314031" w:rsidRDefault="00F819E4" w:rsidP="00F819E4">
      <w:pPr>
        <w:spacing w:line="480" w:lineRule="auto"/>
        <w:ind w:right="423" w:firstLine="284"/>
        <w:jc w:val="both"/>
        <w:rPr>
          <w:rFonts w:ascii="Times New Roman" w:hAnsi="Times New Roman"/>
          <w:sz w:val="24"/>
          <w:szCs w:val="24"/>
          <w:lang w:val="en-GB"/>
        </w:rPr>
      </w:pPr>
      <w:r w:rsidRPr="00314031">
        <w:rPr>
          <w:rFonts w:ascii="Times New Roman" w:hAnsi="Times New Roman"/>
          <w:sz w:val="24"/>
          <w:szCs w:val="24"/>
          <w:lang w:val="en-GB"/>
        </w:rPr>
        <w:t>This work was supported by the University of Zurich</w:t>
      </w:r>
      <w:r w:rsidR="008A19E7" w:rsidRPr="00314031">
        <w:rPr>
          <w:rFonts w:ascii="Times New Roman" w:hAnsi="Times New Roman"/>
          <w:sz w:val="24"/>
          <w:szCs w:val="24"/>
          <w:lang w:val="en-GB"/>
        </w:rPr>
        <w:t>.</w:t>
      </w:r>
    </w:p>
    <w:p w:rsidR="00EF552F" w:rsidRPr="00314031" w:rsidRDefault="00EF552F" w:rsidP="009A1BAA">
      <w:pPr>
        <w:spacing w:line="480" w:lineRule="auto"/>
        <w:ind w:right="-2"/>
        <w:jc w:val="both"/>
        <w:rPr>
          <w:rFonts w:ascii="Times New Roman" w:hAnsi="Times New Roman"/>
          <w:b/>
          <w:sz w:val="24"/>
          <w:szCs w:val="24"/>
          <w:lang w:val="en-GB"/>
        </w:rPr>
      </w:pPr>
    </w:p>
    <w:p w:rsidR="007D0CCE" w:rsidRPr="00314031" w:rsidRDefault="007D0CCE" w:rsidP="009A1BAA">
      <w:pPr>
        <w:spacing w:line="480" w:lineRule="auto"/>
        <w:ind w:right="-2"/>
        <w:jc w:val="both"/>
        <w:rPr>
          <w:rFonts w:ascii="Times New Roman" w:hAnsi="Times New Roman"/>
          <w:b/>
          <w:sz w:val="24"/>
          <w:szCs w:val="24"/>
          <w:lang w:val="en-GB"/>
        </w:rPr>
      </w:pPr>
      <w:r w:rsidRPr="00314031">
        <w:rPr>
          <w:rFonts w:ascii="Times New Roman" w:hAnsi="Times New Roman"/>
          <w:b/>
          <w:sz w:val="24"/>
          <w:szCs w:val="24"/>
          <w:lang w:val="en-GB"/>
        </w:rPr>
        <w:t>Transparency declarations</w:t>
      </w:r>
    </w:p>
    <w:p w:rsidR="0083111C" w:rsidRPr="003D112D" w:rsidRDefault="00032E55" w:rsidP="009A1BAA">
      <w:pPr>
        <w:spacing w:line="480" w:lineRule="auto"/>
        <w:ind w:right="-2" w:firstLine="284"/>
        <w:jc w:val="both"/>
        <w:rPr>
          <w:rFonts w:ascii="Times New Roman" w:hAnsi="Times New Roman"/>
          <w:sz w:val="24"/>
          <w:szCs w:val="24"/>
          <w:lang w:val="en-GB"/>
        </w:rPr>
      </w:pPr>
      <w:r w:rsidRPr="00314031">
        <w:rPr>
          <w:rFonts w:ascii="Times New Roman" w:hAnsi="Times New Roman"/>
          <w:sz w:val="24"/>
          <w:szCs w:val="24"/>
          <w:lang w:val="en-GB"/>
        </w:rPr>
        <w:t>The Institute of Medical Microbiology, University of</w:t>
      </w:r>
      <w:r w:rsidR="0083111C" w:rsidRPr="00314031">
        <w:rPr>
          <w:rFonts w:ascii="Times New Roman" w:hAnsi="Times New Roman"/>
          <w:sz w:val="24"/>
          <w:szCs w:val="24"/>
          <w:lang w:val="en-GB"/>
        </w:rPr>
        <w:t xml:space="preserve"> Zurich and </w:t>
      </w:r>
      <w:r w:rsidR="00CF34A7" w:rsidRPr="00314031">
        <w:rPr>
          <w:rFonts w:ascii="Times New Roman" w:hAnsi="Times New Roman"/>
          <w:sz w:val="24"/>
          <w:szCs w:val="24"/>
          <w:lang w:val="en-GB"/>
        </w:rPr>
        <w:t>Copan Italia, S.p.A.</w:t>
      </w:r>
      <w:r w:rsidR="0083111C" w:rsidRPr="00314031">
        <w:rPr>
          <w:rFonts w:ascii="Times New Roman" w:hAnsi="Times New Roman"/>
          <w:sz w:val="24"/>
          <w:szCs w:val="24"/>
          <w:lang w:val="en-GB"/>
        </w:rPr>
        <w:t xml:space="preserve"> </w:t>
      </w:r>
      <w:r w:rsidR="00CF34A7" w:rsidRPr="00314031">
        <w:rPr>
          <w:rFonts w:ascii="Times New Roman" w:hAnsi="Times New Roman"/>
          <w:sz w:val="24"/>
          <w:szCs w:val="24"/>
          <w:lang w:val="en-GB"/>
        </w:rPr>
        <w:t>cooperate in the development of automated AST</w:t>
      </w:r>
      <w:r w:rsidR="0083111C" w:rsidRPr="00314031">
        <w:rPr>
          <w:rFonts w:ascii="Times New Roman" w:hAnsi="Times New Roman"/>
          <w:sz w:val="24"/>
          <w:szCs w:val="24"/>
          <w:lang w:val="en-GB"/>
        </w:rPr>
        <w:t>. ECB is a consultant of Copan Italia. MH received a travel grant from Copan Italia.</w:t>
      </w:r>
    </w:p>
    <w:p w:rsidR="008C3832" w:rsidRPr="003D112D" w:rsidRDefault="008C3832" w:rsidP="00782102">
      <w:pPr>
        <w:suppressLineNumbers/>
        <w:spacing w:line="480" w:lineRule="auto"/>
        <w:ind w:right="282"/>
        <w:jc w:val="both"/>
        <w:rPr>
          <w:rFonts w:ascii="Times New Roman" w:hAnsi="Times New Roman"/>
          <w:b/>
          <w:sz w:val="24"/>
          <w:szCs w:val="24"/>
          <w:lang w:val="en-GB"/>
        </w:rPr>
      </w:pPr>
    </w:p>
    <w:p w:rsidR="008C3832" w:rsidRPr="003D112D" w:rsidRDefault="008C3832" w:rsidP="00782102">
      <w:pPr>
        <w:suppressLineNumbers/>
        <w:spacing w:line="480" w:lineRule="auto"/>
        <w:ind w:right="282"/>
        <w:jc w:val="both"/>
        <w:rPr>
          <w:rFonts w:ascii="Times New Roman" w:hAnsi="Times New Roman"/>
          <w:b/>
          <w:sz w:val="24"/>
          <w:szCs w:val="24"/>
          <w:lang w:val="en-GB"/>
        </w:rPr>
      </w:pPr>
    </w:p>
    <w:p w:rsidR="0068297F" w:rsidRPr="003D112D" w:rsidRDefault="0068297F" w:rsidP="00782102">
      <w:pPr>
        <w:suppressLineNumbers/>
        <w:spacing w:line="480" w:lineRule="auto"/>
        <w:ind w:right="282"/>
        <w:jc w:val="both"/>
        <w:rPr>
          <w:rFonts w:ascii="Times New Roman" w:hAnsi="Times New Roman"/>
          <w:b/>
          <w:sz w:val="24"/>
          <w:szCs w:val="24"/>
          <w:lang w:val="en-GB"/>
        </w:rPr>
      </w:pPr>
    </w:p>
    <w:p w:rsidR="0068297F" w:rsidRPr="003D112D" w:rsidRDefault="0068297F" w:rsidP="00782102">
      <w:pPr>
        <w:suppressLineNumbers/>
        <w:spacing w:line="480" w:lineRule="auto"/>
        <w:ind w:right="282"/>
        <w:jc w:val="both"/>
        <w:rPr>
          <w:rFonts w:ascii="Times New Roman" w:hAnsi="Times New Roman"/>
          <w:b/>
          <w:sz w:val="24"/>
          <w:szCs w:val="24"/>
          <w:lang w:val="en-GB"/>
        </w:rPr>
      </w:pPr>
    </w:p>
    <w:p w:rsidR="0068297F" w:rsidRPr="003D112D" w:rsidRDefault="0068297F" w:rsidP="00782102">
      <w:pPr>
        <w:suppressLineNumbers/>
        <w:spacing w:line="480" w:lineRule="auto"/>
        <w:ind w:right="282"/>
        <w:jc w:val="both"/>
        <w:rPr>
          <w:rFonts w:ascii="Times New Roman" w:hAnsi="Times New Roman"/>
          <w:b/>
          <w:sz w:val="24"/>
          <w:szCs w:val="24"/>
          <w:lang w:val="en-GB"/>
        </w:rPr>
      </w:pPr>
    </w:p>
    <w:p w:rsidR="0068297F" w:rsidRPr="003D112D" w:rsidRDefault="0068297F" w:rsidP="00782102">
      <w:pPr>
        <w:suppressLineNumbers/>
        <w:spacing w:line="480" w:lineRule="auto"/>
        <w:ind w:right="282"/>
        <w:jc w:val="both"/>
        <w:rPr>
          <w:rFonts w:ascii="Times New Roman" w:hAnsi="Times New Roman"/>
          <w:b/>
          <w:sz w:val="24"/>
          <w:szCs w:val="24"/>
          <w:lang w:val="en-GB"/>
        </w:rPr>
      </w:pPr>
    </w:p>
    <w:p w:rsidR="0068297F" w:rsidRPr="003D112D" w:rsidRDefault="0068297F" w:rsidP="00782102">
      <w:pPr>
        <w:suppressLineNumbers/>
        <w:spacing w:line="480" w:lineRule="auto"/>
        <w:ind w:right="282"/>
        <w:jc w:val="both"/>
        <w:rPr>
          <w:rFonts w:ascii="Times New Roman" w:hAnsi="Times New Roman"/>
          <w:b/>
          <w:sz w:val="24"/>
          <w:szCs w:val="24"/>
          <w:lang w:val="en-GB"/>
        </w:rPr>
      </w:pPr>
    </w:p>
    <w:p w:rsidR="0068297F" w:rsidRPr="003D112D" w:rsidRDefault="0068297F" w:rsidP="00782102">
      <w:pPr>
        <w:suppressLineNumbers/>
        <w:spacing w:line="480" w:lineRule="auto"/>
        <w:ind w:right="282"/>
        <w:jc w:val="both"/>
        <w:rPr>
          <w:rFonts w:ascii="Times New Roman" w:hAnsi="Times New Roman"/>
          <w:b/>
          <w:sz w:val="24"/>
          <w:szCs w:val="24"/>
          <w:lang w:val="en-GB"/>
        </w:rPr>
      </w:pPr>
    </w:p>
    <w:p w:rsidR="0068297F" w:rsidRPr="003D112D" w:rsidRDefault="0068297F" w:rsidP="00782102">
      <w:pPr>
        <w:suppressLineNumbers/>
        <w:spacing w:line="480" w:lineRule="auto"/>
        <w:ind w:right="282"/>
        <w:jc w:val="both"/>
        <w:rPr>
          <w:rFonts w:ascii="Times New Roman" w:hAnsi="Times New Roman"/>
          <w:b/>
          <w:sz w:val="24"/>
          <w:szCs w:val="24"/>
          <w:lang w:val="en-GB"/>
        </w:rPr>
      </w:pPr>
    </w:p>
    <w:p w:rsidR="0068297F" w:rsidRPr="003D112D" w:rsidRDefault="0068297F" w:rsidP="00782102">
      <w:pPr>
        <w:suppressLineNumbers/>
        <w:spacing w:line="480" w:lineRule="auto"/>
        <w:ind w:right="282"/>
        <w:jc w:val="both"/>
        <w:rPr>
          <w:rFonts w:ascii="Times New Roman" w:hAnsi="Times New Roman"/>
          <w:b/>
          <w:sz w:val="24"/>
          <w:szCs w:val="24"/>
          <w:lang w:val="en-GB"/>
        </w:rPr>
      </w:pPr>
    </w:p>
    <w:p w:rsidR="0068297F" w:rsidRPr="003D112D" w:rsidRDefault="0068297F" w:rsidP="00782102">
      <w:pPr>
        <w:suppressLineNumbers/>
        <w:spacing w:line="480" w:lineRule="auto"/>
        <w:ind w:right="282"/>
        <w:jc w:val="both"/>
        <w:rPr>
          <w:rFonts w:ascii="Times New Roman" w:hAnsi="Times New Roman"/>
          <w:b/>
          <w:sz w:val="24"/>
          <w:szCs w:val="24"/>
          <w:lang w:val="en-GB"/>
        </w:rPr>
      </w:pPr>
    </w:p>
    <w:p w:rsidR="0068297F" w:rsidRPr="003D112D" w:rsidRDefault="0068297F" w:rsidP="00782102">
      <w:pPr>
        <w:suppressLineNumbers/>
        <w:spacing w:line="480" w:lineRule="auto"/>
        <w:ind w:right="282"/>
        <w:jc w:val="both"/>
        <w:rPr>
          <w:rFonts w:ascii="Times New Roman" w:hAnsi="Times New Roman"/>
          <w:b/>
          <w:sz w:val="24"/>
          <w:szCs w:val="24"/>
          <w:lang w:val="en-GB"/>
        </w:rPr>
      </w:pPr>
    </w:p>
    <w:p w:rsidR="0068297F" w:rsidRPr="003D112D" w:rsidRDefault="0068297F" w:rsidP="00782102">
      <w:pPr>
        <w:suppressLineNumbers/>
        <w:spacing w:line="480" w:lineRule="auto"/>
        <w:ind w:right="282"/>
        <w:jc w:val="both"/>
        <w:rPr>
          <w:rFonts w:ascii="Times New Roman" w:hAnsi="Times New Roman"/>
          <w:b/>
          <w:sz w:val="24"/>
          <w:szCs w:val="24"/>
          <w:lang w:val="en-GB"/>
        </w:rPr>
      </w:pPr>
    </w:p>
    <w:p w:rsidR="00BA0D10" w:rsidRDefault="00BA0D10" w:rsidP="00782102">
      <w:pPr>
        <w:suppressLineNumbers/>
        <w:spacing w:line="480" w:lineRule="auto"/>
        <w:ind w:right="282"/>
        <w:jc w:val="both"/>
        <w:rPr>
          <w:rFonts w:ascii="Times New Roman" w:hAnsi="Times New Roman"/>
          <w:b/>
          <w:sz w:val="24"/>
          <w:szCs w:val="24"/>
          <w:lang w:val="en-GB"/>
        </w:rPr>
        <w:sectPr w:rsidR="00BA0D10" w:rsidSect="00C609B2">
          <w:footerReference w:type="even" r:id="rId10"/>
          <w:footerReference w:type="first" r:id="rId11"/>
          <w:pgSz w:w="11906" w:h="16838" w:code="9"/>
          <w:pgMar w:top="851" w:right="1418" w:bottom="851" w:left="1701" w:header="720" w:footer="720" w:gutter="0"/>
          <w:lnNumType w:countBy="1" w:restart="continuous"/>
          <w:cols w:space="720"/>
          <w:titlePg/>
        </w:sectPr>
      </w:pPr>
    </w:p>
    <w:p w:rsidR="0068297F" w:rsidRPr="003D112D" w:rsidRDefault="0068297F" w:rsidP="00782102">
      <w:pPr>
        <w:suppressLineNumbers/>
        <w:spacing w:line="480" w:lineRule="auto"/>
        <w:ind w:right="282"/>
        <w:jc w:val="both"/>
        <w:rPr>
          <w:rFonts w:ascii="Times New Roman" w:hAnsi="Times New Roman"/>
          <w:b/>
          <w:sz w:val="24"/>
          <w:szCs w:val="24"/>
          <w:lang w:val="en-GB"/>
        </w:rPr>
      </w:pPr>
    </w:p>
    <w:p w:rsidR="00B27970" w:rsidRPr="003D112D" w:rsidRDefault="00F76099" w:rsidP="00AF5276">
      <w:pPr>
        <w:spacing w:line="480" w:lineRule="auto"/>
        <w:ind w:right="282"/>
        <w:jc w:val="both"/>
        <w:rPr>
          <w:rFonts w:ascii="Times New Roman" w:hAnsi="Times New Roman"/>
          <w:b/>
          <w:sz w:val="24"/>
          <w:szCs w:val="24"/>
          <w:lang w:val="en-GB"/>
        </w:rPr>
      </w:pPr>
      <w:r w:rsidRPr="003D112D">
        <w:rPr>
          <w:rFonts w:ascii="Times New Roman" w:hAnsi="Times New Roman"/>
          <w:b/>
          <w:sz w:val="24"/>
          <w:szCs w:val="24"/>
          <w:lang w:val="en-GB"/>
        </w:rPr>
        <w:lastRenderedPageBreak/>
        <w:t>R</w:t>
      </w:r>
      <w:r w:rsidR="00B27970" w:rsidRPr="003D112D">
        <w:rPr>
          <w:rFonts w:ascii="Times New Roman" w:hAnsi="Times New Roman"/>
          <w:b/>
          <w:sz w:val="24"/>
          <w:szCs w:val="24"/>
          <w:lang w:val="en-GB"/>
        </w:rPr>
        <w:t>eferences</w:t>
      </w:r>
      <w:r w:rsidR="00EF552F" w:rsidRPr="003D112D">
        <w:rPr>
          <w:rFonts w:ascii="Times New Roman" w:hAnsi="Times New Roman"/>
          <w:b/>
          <w:sz w:val="24"/>
          <w:szCs w:val="24"/>
          <w:lang w:val="en-GB"/>
        </w:rPr>
        <w:t xml:space="preserve"> </w:t>
      </w:r>
    </w:p>
    <w:p w:rsidR="003F4552" w:rsidRPr="003F4552" w:rsidRDefault="00183193" w:rsidP="003F4552">
      <w:pPr>
        <w:pStyle w:val="EndNoteBibliography"/>
        <w:spacing w:after="240"/>
        <w:rPr>
          <w:lang w:val="en-US"/>
        </w:rPr>
      </w:pPr>
      <w:r w:rsidRPr="003D112D">
        <w:rPr>
          <w:lang w:val="en-US"/>
        </w:rPr>
        <w:fldChar w:fldCharType="begin"/>
      </w:r>
      <w:r w:rsidRPr="00B20BBE">
        <w:rPr>
          <w:lang w:val="en-US"/>
        </w:rPr>
        <w:instrText xml:space="preserve"> ADDIN EN.REFLIST </w:instrText>
      </w:r>
      <w:r w:rsidRPr="003D112D">
        <w:rPr>
          <w:lang w:val="en-US"/>
        </w:rPr>
        <w:fldChar w:fldCharType="separate"/>
      </w:r>
      <w:r w:rsidR="007C1802" w:rsidRPr="003D112D">
        <w:rPr>
          <w:lang w:val="en-US"/>
        </w:rPr>
        <w:fldChar w:fldCharType="begin"/>
      </w:r>
      <w:r w:rsidR="007C1802" w:rsidRPr="00B20BBE">
        <w:rPr>
          <w:lang w:val="en-US"/>
        </w:rPr>
        <w:instrText xml:space="preserve"> ADDIN EN.REFLIST </w:instrText>
      </w:r>
      <w:r w:rsidR="007C1802" w:rsidRPr="003D112D">
        <w:rPr>
          <w:lang w:val="en-US"/>
        </w:rPr>
        <w:fldChar w:fldCharType="end"/>
      </w:r>
      <w:bookmarkStart w:id="62" w:name="_ENREF_1"/>
      <w:r w:rsidR="003F4552" w:rsidRPr="003F4552">
        <w:rPr>
          <w:lang w:val="en-US"/>
        </w:rPr>
        <w:t>1.</w:t>
      </w:r>
      <w:r w:rsidR="003F4552" w:rsidRPr="003F4552">
        <w:rPr>
          <w:lang w:val="en-US"/>
        </w:rPr>
        <w:tab/>
        <w:t xml:space="preserve">Oteo J, Perez-Vazquez M, Campos J. Extended-spectrum [beta]-lactamase producing Escherichia coli: changing epidemiology and clinical impact. </w:t>
      </w:r>
      <w:r w:rsidR="003F4552" w:rsidRPr="003F4552">
        <w:rPr>
          <w:i/>
          <w:lang w:val="en-US"/>
        </w:rPr>
        <w:t xml:space="preserve">Curr Opin Infect Dis </w:t>
      </w:r>
      <w:r w:rsidR="003F4552" w:rsidRPr="003F4552">
        <w:rPr>
          <w:lang w:val="en-US"/>
        </w:rPr>
        <w:t xml:space="preserve">2010; </w:t>
      </w:r>
      <w:r w:rsidR="003F4552" w:rsidRPr="003F4552">
        <w:rPr>
          <w:b/>
          <w:lang w:val="en-US"/>
        </w:rPr>
        <w:t>23</w:t>
      </w:r>
      <w:r w:rsidR="003F4552" w:rsidRPr="003F4552">
        <w:rPr>
          <w:lang w:val="en-US"/>
        </w:rPr>
        <w:t>: 320-6.</w:t>
      </w:r>
      <w:bookmarkEnd w:id="62"/>
    </w:p>
    <w:p w:rsidR="003F4552" w:rsidRPr="003F4552" w:rsidRDefault="003F4552" w:rsidP="003F4552">
      <w:pPr>
        <w:pStyle w:val="EndNoteBibliography"/>
        <w:spacing w:after="240"/>
        <w:rPr>
          <w:lang w:val="en-US"/>
        </w:rPr>
      </w:pPr>
      <w:bookmarkStart w:id="63" w:name="_ENREF_2"/>
      <w:r w:rsidRPr="003F4552">
        <w:rPr>
          <w:lang w:val="en-US"/>
        </w:rPr>
        <w:t>2.</w:t>
      </w:r>
      <w:r w:rsidRPr="003F4552">
        <w:rPr>
          <w:lang w:val="en-US"/>
        </w:rPr>
        <w:tab/>
        <w:t xml:space="preserve">Pfaller MA, Segreti J. Overview of the epidemiological profile and laboratory detection of extended-spectrum beta-lactamases. </w:t>
      </w:r>
      <w:r w:rsidRPr="003F4552">
        <w:rPr>
          <w:i/>
          <w:lang w:val="en-US"/>
        </w:rPr>
        <w:t xml:space="preserve">Clin Infect Dis </w:t>
      </w:r>
      <w:r w:rsidRPr="003F4552">
        <w:rPr>
          <w:lang w:val="en-US"/>
        </w:rPr>
        <w:t xml:space="preserve">2006; </w:t>
      </w:r>
      <w:r w:rsidRPr="003F4552">
        <w:rPr>
          <w:b/>
          <w:lang w:val="en-US"/>
        </w:rPr>
        <w:t>42 Suppl 4</w:t>
      </w:r>
      <w:r w:rsidRPr="003F4552">
        <w:rPr>
          <w:lang w:val="en-US"/>
        </w:rPr>
        <w:t>: S153-63.</w:t>
      </w:r>
      <w:bookmarkEnd w:id="63"/>
    </w:p>
    <w:p w:rsidR="003F4552" w:rsidRPr="003F4552" w:rsidRDefault="003F4552" w:rsidP="003F4552">
      <w:pPr>
        <w:pStyle w:val="EndNoteBibliography"/>
        <w:spacing w:after="240"/>
        <w:rPr>
          <w:lang w:val="fr-CH"/>
        </w:rPr>
      </w:pPr>
      <w:bookmarkStart w:id="64" w:name="_ENREF_3"/>
      <w:r w:rsidRPr="003F4552">
        <w:rPr>
          <w:lang w:val="en-US"/>
        </w:rPr>
        <w:t>3.</w:t>
      </w:r>
      <w:r w:rsidRPr="003F4552">
        <w:rPr>
          <w:lang w:val="en-US"/>
        </w:rPr>
        <w:tab/>
        <w:t xml:space="preserve">Pitout JD, Laupland KB. Extended-spectrum beta-lactamase-producing Enterobacteriaceae: an emerging public-health concern. </w:t>
      </w:r>
      <w:r w:rsidRPr="003F4552">
        <w:rPr>
          <w:i/>
          <w:lang w:val="fr-CH"/>
        </w:rPr>
        <w:t xml:space="preserve">Lancet Infect Dis </w:t>
      </w:r>
      <w:r w:rsidRPr="003F4552">
        <w:rPr>
          <w:lang w:val="fr-CH"/>
        </w:rPr>
        <w:t xml:space="preserve">2008; </w:t>
      </w:r>
      <w:r w:rsidRPr="003F4552">
        <w:rPr>
          <w:b/>
          <w:lang w:val="fr-CH"/>
        </w:rPr>
        <w:t>8</w:t>
      </w:r>
      <w:r w:rsidRPr="003F4552">
        <w:rPr>
          <w:lang w:val="fr-CH"/>
        </w:rPr>
        <w:t>: 159-66.</w:t>
      </w:r>
      <w:bookmarkEnd w:id="64"/>
    </w:p>
    <w:p w:rsidR="003F4552" w:rsidRPr="003F4552" w:rsidRDefault="003F4552" w:rsidP="003F4552">
      <w:pPr>
        <w:pStyle w:val="EndNoteBibliography"/>
        <w:spacing w:after="240"/>
        <w:rPr>
          <w:lang w:val="en-US"/>
        </w:rPr>
      </w:pPr>
      <w:bookmarkStart w:id="65" w:name="_ENREF_4"/>
      <w:r w:rsidRPr="003F4552">
        <w:rPr>
          <w:lang w:val="fr-CH"/>
        </w:rPr>
        <w:t>4.</w:t>
      </w:r>
      <w:r w:rsidRPr="003F4552">
        <w:rPr>
          <w:lang w:val="fr-CH"/>
        </w:rPr>
        <w:tab/>
        <w:t xml:space="preserve">Siu LK, Lu PL, Chen JY et al. </w:t>
      </w:r>
      <w:r w:rsidRPr="003F4552">
        <w:rPr>
          <w:lang w:val="en-US"/>
        </w:rPr>
        <w:t xml:space="preserve">High-level expression of ampC beta-lactamase due to insertion of nucleotides between -10 and -35 promoter sequences in Escherichia coli clinical isolates: cases not responsive to extended-spectrum-cephalosporin treatment. </w:t>
      </w:r>
      <w:r w:rsidRPr="003F4552">
        <w:rPr>
          <w:i/>
          <w:lang w:val="en-US"/>
        </w:rPr>
        <w:t xml:space="preserve">Antimicrob Agents Chemother </w:t>
      </w:r>
      <w:r w:rsidRPr="003F4552">
        <w:rPr>
          <w:lang w:val="en-US"/>
        </w:rPr>
        <w:t xml:space="preserve">2003; </w:t>
      </w:r>
      <w:r w:rsidRPr="003F4552">
        <w:rPr>
          <w:b/>
          <w:lang w:val="en-US"/>
        </w:rPr>
        <w:t>47</w:t>
      </w:r>
      <w:r w:rsidRPr="003F4552">
        <w:rPr>
          <w:lang w:val="en-US"/>
        </w:rPr>
        <w:t>: 2138-44.</w:t>
      </w:r>
      <w:bookmarkEnd w:id="65"/>
    </w:p>
    <w:p w:rsidR="003F4552" w:rsidRPr="003F4552" w:rsidRDefault="003F4552" w:rsidP="003F4552">
      <w:pPr>
        <w:pStyle w:val="EndNoteBibliography"/>
        <w:spacing w:after="240"/>
        <w:rPr>
          <w:lang w:val="en-US"/>
        </w:rPr>
      </w:pPr>
      <w:bookmarkStart w:id="66" w:name="_ENREF_5"/>
      <w:r w:rsidRPr="003F4552">
        <w:rPr>
          <w:lang w:val="en-US"/>
        </w:rPr>
        <w:t>5.</w:t>
      </w:r>
      <w:r w:rsidRPr="003F4552">
        <w:rPr>
          <w:lang w:val="en-US"/>
        </w:rPr>
        <w:tab/>
        <w:t xml:space="preserve">Testing ECfAS. EUCAST guidelines for detection of resistance mechanisms and specific resistances of clinical and/or epidemiological importance. 2013; </w:t>
      </w:r>
      <w:r w:rsidRPr="003F4552">
        <w:rPr>
          <w:b/>
          <w:lang w:val="en-US"/>
        </w:rPr>
        <w:t xml:space="preserve">Version 1.0 </w:t>
      </w:r>
      <w:r w:rsidRPr="003F4552">
        <w:rPr>
          <w:lang w:val="en-US"/>
        </w:rPr>
        <w:t>(last accessed 3rd June 2014).</w:t>
      </w:r>
      <w:bookmarkEnd w:id="66"/>
    </w:p>
    <w:p w:rsidR="003F4552" w:rsidRPr="003F4552" w:rsidRDefault="003F4552" w:rsidP="003F4552">
      <w:pPr>
        <w:pStyle w:val="EndNoteBibliography"/>
        <w:spacing w:after="240"/>
        <w:rPr>
          <w:lang w:val="en-US"/>
        </w:rPr>
      </w:pPr>
      <w:bookmarkStart w:id="67" w:name="_ENREF_6"/>
      <w:r w:rsidRPr="003F4552">
        <w:rPr>
          <w:lang w:val="en-US"/>
        </w:rPr>
        <w:t>6.</w:t>
      </w:r>
      <w:r w:rsidRPr="003F4552">
        <w:rPr>
          <w:lang w:val="en-US"/>
        </w:rPr>
        <w:tab/>
        <w:t xml:space="preserve">Buehler SS, Madison B, Snyder SR et al. Effectiveness of Practices To Increase Timeliness of Providing Targeted Therapy for Inpatients with Bloodstream Infections: a Laboratory Medicine Best Practices Systematic Review and Meta-analysis. </w:t>
      </w:r>
      <w:r w:rsidRPr="003F4552">
        <w:rPr>
          <w:i/>
          <w:lang w:val="en-US"/>
        </w:rPr>
        <w:t xml:space="preserve">Clin Microbiol Rev </w:t>
      </w:r>
      <w:r w:rsidRPr="003F4552">
        <w:rPr>
          <w:lang w:val="en-US"/>
        </w:rPr>
        <w:t xml:space="preserve">2016; </w:t>
      </w:r>
      <w:r w:rsidRPr="003F4552">
        <w:rPr>
          <w:b/>
          <w:lang w:val="en-US"/>
        </w:rPr>
        <w:t>29</w:t>
      </w:r>
      <w:r w:rsidRPr="003F4552">
        <w:rPr>
          <w:lang w:val="en-US"/>
        </w:rPr>
        <w:t>: 59-103.</w:t>
      </w:r>
      <w:bookmarkEnd w:id="67"/>
    </w:p>
    <w:p w:rsidR="003F4552" w:rsidRPr="003F4552" w:rsidRDefault="003F4552" w:rsidP="003F4552">
      <w:pPr>
        <w:pStyle w:val="EndNoteBibliography"/>
        <w:spacing w:after="240"/>
        <w:rPr>
          <w:lang w:val="en-US"/>
        </w:rPr>
      </w:pPr>
      <w:bookmarkStart w:id="68" w:name="_ENREF_7"/>
      <w:r w:rsidRPr="003F4552">
        <w:rPr>
          <w:lang w:val="en-US"/>
        </w:rPr>
        <w:t>7.</w:t>
      </w:r>
      <w:r w:rsidRPr="003F4552">
        <w:rPr>
          <w:lang w:val="en-US"/>
        </w:rPr>
        <w:tab/>
        <w:t xml:space="preserve">Ferrer R, Martin-Loeches I, Phillips G et al. Empiric antibiotic treatment reduces mortality in severe sepsis and septic shock from the first hour: results from a guideline-based performance improvement program. </w:t>
      </w:r>
      <w:r w:rsidRPr="003F4552">
        <w:rPr>
          <w:i/>
          <w:lang w:val="en-US"/>
        </w:rPr>
        <w:t xml:space="preserve">Critical care medicine </w:t>
      </w:r>
      <w:r w:rsidRPr="003F4552">
        <w:rPr>
          <w:lang w:val="en-US"/>
        </w:rPr>
        <w:t xml:space="preserve">2014; </w:t>
      </w:r>
      <w:r w:rsidRPr="003F4552">
        <w:rPr>
          <w:b/>
          <w:lang w:val="en-US"/>
        </w:rPr>
        <w:t>42</w:t>
      </w:r>
      <w:r w:rsidRPr="003F4552">
        <w:rPr>
          <w:lang w:val="en-US"/>
        </w:rPr>
        <w:t>: 1749-55.</w:t>
      </w:r>
      <w:bookmarkEnd w:id="68"/>
    </w:p>
    <w:p w:rsidR="003F4552" w:rsidRPr="003F4552" w:rsidRDefault="003F4552" w:rsidP="003F4552">
      <w:pPr>
        <w:pStyle w:val="EndNoteBibliography"/>
        <w:spacing w:after="240"/>
        <w:rPr>
          <w:lang w:val="en-US"/>
        </w:rPr>
      </w:pPr>
      <w:bookmarkStart w:id="69" w:name="_ENREF_8"/>
      <w:r w:rsidRPr="003F4552">
        <w:rPr>
          <w:lang w:val="en-US"/>
        </w:rPr>
        <w:lastRenderedPageBreak/>
        <w:t>8.</w:t>
      </w:r>
      <w:r w:rsidRPr="003F4552">
        <w:rPr>
          <w:lang w:val="en-US"/>
        </w:rPr>
        <w:tab/>
        <w:t xml:space="preserve">Kumar A, Roberts D, Wood KE et al. Duration of hypotension before initiation of effective antimicrobial therapy is the critical determinant of survival in human septic shock. </w:t>
      </w:r>
      <w:r w:rsidRPr="003F4552">
        <w:rPr>
          <w:i/>
          <w:lang w:val="en-US"/>
        </w:rPr>
        <w:t xml:space="preserve">Critical care medicine </w:t>
      </w:r>
      <w:r w:rsidRPr="003F4552">
        <w:rPr>
          <w:lang w:val="en-US"/>
        </w:rPr>
        <w:t xml:space="preserve">2006; </w:t>
      </w:r>
      <w:r w:rsidRPr="003F4552">
        <w:rPr>
          <w:b/>
          <w:lang w:val="en-US"/>
        </w:rPr>
        <w:t>34</w:t>
      </w:r>
      <w:r w:rsidRPr="003F4552">
        <w:rPr>
          <w:lang w:val="en-US"/>
        </w:rPr>
        <w:t>: 1589-96.</w:t>
      </w:r>
      <w:bookmarkEnd w:id="69"/>
    </w:p>
    <w:p w:rsidR="003F4552" w:rsidRPr="003F4552" w:rsidRDefault="003F4552" w:rsidP="003F4552">
      <w:pPr>
        <w:pStyle w:val="EndNoteBibliography"/>
        <w:spacing w:after="240"/>
        <w:rPr>
          <w:lang w:val="fr-CH"/>
        </w:rPr>
      </w:pPr>
      <w:bookmarkStart w:id="70" w:name="_ENREF_9"/>
      <w:r w:rsidRPr="003F4552">
        <w:rPr>
          <w:lang w:val="en-US"/>
        </w:rPr>
        <w:t>9.</w:t>
      </w:r>
      <w:r w:rsidRPr="003F4552">
        <w:rPr>
          <w:lang w:val="en-US"/>
        </w:rPr>
        <w:tab/>
        <w:t xml:space="preserve">Fisher MA, Stamper PD, Hujer KM et al. Performance of the Phoenix bacterial identification system compared with disc diffusion methods for identifying extended-spectrum beta-lactamase, AmpC and KPC producers. </w:t>
      </w:r>
      <w:r w:rsidRPr="003F4552">
        <w:rPr>
          <w:i/>
          <w:lang w:val="fr-CH"/>
        </w:rPr>
        <w:t xml:space="preserve">J Med Microbiol </w:t>
      </w:r>
      <w:r w:rsidRPr="003F4552">
        <w:rPr>
          <w:lang w:val="fr-CH"/>
        </w:rPr>
        <w:t xml:space="preserve">2009; </w:t>
      </w:r>
      <w:r w:rsidRPr="003F4552">
        <w:rPr>
          <w:b/>
          <w:lang w:val="fr-CH"/>
        </w:rPr>
        <w:t>58</w:t>
      </w:r>
      <w:r w:rsidRPr="003F4552">
        <w:rPr>
          <w:lang w:val="fr-CH"/>
        </w:rPr>
        <w:t>: 774-8.</w:t>
      </w:r>
      <w:bookmarkEnd w:id="70"/>
    </w:p>
    <w:p w:rsidR="003F4552" w:rsidRPr="00A143F7" w:rsidRDefault="003F4552" w:rsidP="003F4552">
      <w:pPr>
        <w:pStyle w:val="EndNoteBibliography"/>
        <w:spacing w:after="240"/>
        <w:rPr>
          <w:lang w:val="en-US"/>
        </w:rPr>
      </w:pPr>
      <w:bookmarkStart w:id="71" w:name="_ENREF_10"/>
      <w:r w:rsidRPr="003F4552">
        <w:rPr>
          <w:lang w:val="fr-CH"/>
        </w:rPr>
        <w:t>10.</w:t>
      </w:r>
      <w:r w:rsidRPr="003F4552">
        <w:rPr>
          <w:lang w:val="fr-CH"/>
        </w:rPr>
        <w:tab/>
        <w:t xml:space="preserve">Lavallee C, Rouleau D, Gaudreau C et al. </w:t>
      </w:r>
      <w:r w:rsidRPr="003F4552">
        <w:rPr>
          <w:lang w:val="en-US"/>
        </w:rPr>
        <w:t xml:space="preserve">Performance of an agar dilution method and a Vitek 2 card for detection of inducible clindamycin resistance in Staphylococcus spp. </w:t>
      </w:r>
      <w:r w:rsidRPr="00A143F7">
        <w:rPr>
          <w:i/>
          <w:lang w:val="en-US"/>
        </w:rPr>
        <w:t>J Clin Microbiol</w:t>
      </w:r>
      <w:r w:rsidRPr="00A143F7">
        <w:rPr>
          <w:lang w:val="en-US"/>
        </w:rPr>
        <w:t xml:space="preserve">; </w:t>
      </w:r>
      <w:r w:rsidRPr="00A143F7">
        <w:rPr>
          <w:b/>
          <w:lang w:val="en-US"/>
        </w:rPr>
        <w:t>48</w:t>
      </w:r>
      <w:r w:rsidRPr="00A143F7">
        <w:rPr>
          <w:lang w:val="en-US"/>
        </w:rPr>
        <w:t>: 1354-7.</w:t>
      </w:r>
      <w:bookmarkEnd w:id="71"/>
    </w:p>
    <w:p w:rsidR="003F4552" w:rsidRPr="003F4552" w:rsidRDefault="003F4552" w:rsidP="003F4552">
      <w:pPr>
        <w:pStyle w:val="EndNoteBibliography"/>
        <w:spacing w:after="240"/>
        <w:rPr>
          <w:lang w:val="en-US"/>
        </w:rPr>
      </w:pPr>
      <w:bookmarkStart w:id="72" w:name="_ENREF_11"/>
      <w:r w:rsidRPr="003F4552">
        <w:rPr>
          <w:lang w:val="en-US"/>
        </w:rPr>
        <w:t>11.</w:t>
      </w:r>
      <w:r w:rsidRPr="003F4552">
        <w:rPr>
          <w:lang w:val="en-US"/>
        </w:rPr>
        <w:tab/>
        <w:t xml:space="preserve">Wiegand I, Geiss HK, Mack D et al. Detection of extended-spectrum beta-lactamases among Enterobacteriaceae by use of semiautomated microbiology systems and manual detection procedures. </w:t>
      </w:r>
      <w:r w:rsidRPr="003F4552">
        <w:rPr>
          <w:i/>
          <w:lang w:val="en-US"/>
        </w:rPr>
        <w:t xml:space="preserve">J Clin Microbiol </w:t>
      </w:r>
      <w:r w:rsidRPr="003F4552">
        <w:rPr>
          <w:lang w:val="en-US"/>
        </w:rPr>
        <w:t xml:space="preserve">2007; </w:t>
      </w:r>
      <w:r w:rsidRPr="003F4552">
        <w:rPr>
          <w:b/>
          <w:lang w:val="en-US"/>
        </w:rPr>
        <w:t>45</w:t>
      </w:r>
      <w:r w:rsidRPr="003F4552">
        <w:rPr>
          <w:lang w:val="en-US"/>
        </w:rPr>
        <w:t>: 1167-74.</w:t>
      </w:r>
      <w:bookmarkEnd w:id="72"/>
    </w:p>
    <w:p w:rsidR="003F4552" w:rsidRPr="003F4552" w:rsidRDefault="003F4552" w:rsidP="003F4552">
      <w:pPr>
        <w:pStyle w:val="EndNoteBibliography"/>
        <w:spacing w:after="240"/>
        <w:rPr>
          <w:lang w:val="en-US"/>
        </w:rPr>
      </w:pPr>
      <w:bookmarkStart w:id="73" w:name="_ENREF_12"/>
      <w:r w:rsidRPr="003F4552">
        <w:rPr>
          <w:lang w:val="en-US"/>
        </w:rPr>
        <w:t>12.</w:t>
      </w:r>
      <w:r w:rsidRPr="003F4552">
        <w:rPr>
          <w:lang w:val="en-US"/>
        </w:rPr>
        <w:tab/>
        <w:t xml:space="preserve">EUCAST. Report from the EUCAST Subcommittee on the Role of Whole Genome Sequencing (WGS) in Antimicrobial Susceptibility Testing of Bacteria for consultation. </w:t>
      </w:r>
      <w:r w:rsidRPr="003F4552">
        <w:rPr>
          <w:i/>
          <w:lang w:val="en-US"/>
        </w:rPr>
        <w:t xml:space="preserve">http://wwweucastorg/fileadmin/src/media/PDFs/EUCAST_files/Consultation/2016/EUCAST_WGS_report_consultation_20160511pdf </w:t>
      </w:r>
      <w:r w:rsidRPr="003F4552">
        <w:rPr>
          <w:lang w:val="en-US"/>
        </w:rPr>
        <w:t>2016.</w:t>
      </w:r>
      <w:bookmarkEnd w:id="73"/>
    </w:p>
    <w:p w:rsidR="003F4552" w:rsidRPr="003F4552" w:rsidRDefault="003F4552" w:rsidP="003F4552">
      <w:pPr>
        <w:pStyle w:val="EndNoteBibliography"/>
        <w:spacing w:after="240"/>
        <w:rPr>
          <w:lang w:val="en-US"/>
        </w:rPr>
      </w:pPr>
      <w:bookmarkStart w:id="74" w:name="_ENREF_13"/>
      <w:r w:rsidRPr="003F4552">
        <w:rPr>
          <w:lang w:val="fr-CH"/>
        </w:rPr>
        <w:t>13.</w:t>
      </w:r>
      <w:r w:rsidRPr="003F4552">
        <w:rPr>
          <w:lang w:val="fr-CH"/>
        </w:rPr>
        <w:tab/>
        <w:t xml:space="preserve">Maurer FP, Castelberg C, Quiblier C et al. </w:t>
      </w:r>
      <w:r w:rsidRPr="003F4552">
        <w:rPr>
          <w:lang w:val="en-US"/>
        </w:rPr>
        <w:t xml:space="preserve">Evaluation of carbapenemase screening and confirmation tests with Enterobacteriaceae and development of a practical diagnostic algorithm. </w:t>
      </w:r>
      <w:r w:rsidRPr="003F4552">
        <w:rPr>
          <w:i/>
          <w:lang w:val="en-US"/>
        </w:rPr>
        <w:t xml:space="preserve">J Clin Microbiol </w:t>
      </w:r>
      <w:r w:rsidRPr="003F4552">
        <w:rPr>
          <w:lang w:val="en-US"/>
        </w:rPr>
        <w:t xml:space="preserve">2015; </w:t>
      </w:r>
      <w:r w:rsidRPr="003F4552">
        <w:rPr>
          <w:b/>
          <w:lang w:val="en-US"/>
        </w:rPr>
        <w:t>53</w:t>
      </w:r>
      <w:r w:rsidRPr="003F4552">
        <w:rPr>
          <w:lang w:val="en-US"/>
        </w:rPr>
        <w:t>: 95-104.</w:t>
      </w:r>
      <w:bookmarkEnd w:id="74"/>
    </w:p>
    <w:p w:rsidR="003F4552" w:rsidRPr="003F4552" w:rsidRDefault="003F4552" w:rsidP="003F4552">
      <w:pPr>
        <w:pStyle w:val="EndNoteBibliography"/>
        <w:spacing w:after="240"/>
        <w:rPr>
          <w:lang w:val="en-US"/>
        </w:rPr>
      </w:pPr>
      <w:bookmarkStart w:id="75" w:name="_ENREF_14"/>
      <w:r w:rsidRPr="003F4552">
        <w:rPr>
          <w:lang w:val="en-US"/>
        </w:rPr>
        <w:t>14.</w:t>
      </w:r>
      <w:r w:rsidRPr="003F4552">
        <w:rPr>
          <w:lang w:val="en-US"/>
        </w:rPr>
        <w:tab/>
        <w:t xml:space="preserve">Polsfuss S, Bloemberg GV, Giger J et al. Practical approach for reliable detection of AmpC beta-lactamase-producing Enterobacteriaceae. </w:t>
      </w:r>
      <w:r w:rsidRPr="003F4552">
        <w:rPr>
          <w:i/>
          <w:lang w:val="en-US"/>
        </w:rPr>
        <w:t>J Clin Microbiol</w:t>
      </w:r>
      <w:r w:rsidRPr="003F4552">
        <w:rPr>
          <w:lang w:val="en-US"/>
        </w:rPr>
        <w:t xml:space="preserve">; </w:t>
      </w:r>
      <w:r w:rsidRPr="003F4552">
        <w:rPr>
          <w:b/>
          <w:lang w:val="en-US"/>
        </w:rPr>
        <w:t>49</w:t>
      </w:r>
      <w:r w:rsidRPr="003F4552">
        <w:rPr>
          <w:lang w:val="en-US"/>
        </w:rPr>
        <w:t>: 2798-803.</w:t>
      </w:r>
      <w:bookmarkEnd w:id="75"/>
    </w:p>
    <w:p w:rsidR="003F4552" w:rsidRPr="003F4552" w:rsidRDefault="003F4552" w:rsidP="003F4552">
      <w:pPr>
        <w:pStyle w:val="EndNoteBibliography"/>
        <w:spacing w:after="240"/>
        <w:rPr>
          <w:lang w:val="en-US"/>
        </w:rPr>
      </w:pPr>
      <w:bookmarkStart w:id="76" w:name="_ENREF_15"/>
      <w:r w:rsidRPr="003F4552">
        <w:rPr>
          <w:lang w:val="en-US"/>
        </w:rPr>
        <w:t>15.</w:t>
      </w:r>
      <w:r w:rsidRPr="003F4552">
        <w:rPr>
          <w:lang w:val="en-US"/>
        </w:rPr>
        <w:tab/>
        <w:t xml:space="preserve">Polsfuss S, Bloemberg GV, Giger J et al. Evaluation of a diagnostic flow chart for detection and confirmation of extended spectrum beta-lactamases (ESBL) in Enterobacteriaceae. </w:t>
      </w:r>
      <w:r w:rsidRPr="003F4552">
        <w:rPr>
          <w:i/>
          <w:lang w:val="en-US"/>
        </w:rPr>
        <w:t xml:space="preserve">Clin Microbiol Infect </w:t>
      </w:r>
      <w:r w:rsidRPr="003F4552">
        <w:rPr>
          <w:lang w:val="en-US"/>
        </w:rPr>
        <w:t xml:space="preserve">2012; </w:t>
      </w:r>
      <w:r w:rsidRPr="003F4552">
        <w:rPr>
          <w:b/>
          <w:lang w:val="en-US"/>
        </w:rPr>
        <w:t>18</w:t>
      </w:r>
      <w:r w:rsidRPr="003F4552">
        <w:rPr>
          <w:lang w:val="en-US"/>
        </w:rPr>
        <w:t>: 1194-204.</w:t>
      </w:r>
      <w:bookmarkEnd w:id="76"/>
    </w:p>
    <w:p w:rsidR="003F4552" w:rsidRPr="003F4552" w:rsidRDefault="003F4552" w:rsidP="003F4552">
      <w:pPr>
        <w:pStyle w:val="EndNoteBibliography"/>
        <w:spacing w:after="240"/>
        <w:rPr>
          <w:lang w:val="en-US"/>
        </w:rPr>
      </w:pPr>
      <w:bookmarkStart w:id="77" w:name="_ENREF_16"/>
      <w:r w:rsidRPr="003F4552">
        <w:rPr>
          <w:lang w:val="en-US"/>
        </w:rPr>
        <w:lastRenderedPageBreak/>
        <w:t>16.</w:t>
      </w:r>
      <w:r w:rsidRPr="003F4552">
        <w:rPr>
          <w:lang w:val="en-US"/>
        </w:rPr>
        <w:tab/>
        <w:t>1 HearAM.</w:t>
      </w:r>
      <w:bookmarkEnd w:id="77"/>
    </w:p>
    <w:p w:rsidR="003F4552" w:rsidRPr="003F4552" w:rsidRDefault="003F4552" w:rsidP="003F4552">
      <w:pPr>
        <w:pStyle w:val="EndNoteBibliography"/>
        <w:spacing w:after="240"/>
        <w:rPr>
          <w:lang w:val="en-US"/>
        </w:rPr>
      </w:pPr>
      <w:bookmarkStart w:id="78" w:name="_ENREF_17"/>
      <w:r w:rsidRPr="003F4552">
        <w:rPr>
          <w:lang w:val="en-US"/>
        </w:rPr>
        <w:t>17.</w:t>
      </w:r>
      <w:r w:rsidRPr="003F4552">
        <w:rPr>
          <w:lang w:val="en-US"/>
        </w:rPr>
        <w:tab/>
        <w:t xml:space="preserve">Testing. TECoAS. Routine and extended internal quality control for MIC determination and disk diffusion as recommended by EUCAST. Version 6.1, 2016. </w:t>
      </w:r>
      <w:r w:rsidRPr="003F4552">
        <w:rPr>
          <w:i/>
          <w:lang w:val="en-US"/>
        </w:rPr>
        <w:t xml:space="preserve">http://wwweucastorg/ast_of_bacteria/qc_tables/ </w:t>
      </w:r>
      <w:r w:rsidRPr="003F4552">
        <w:rPr>
          <w:lang w:val="en-US"/>
        </w:rPr>
        <w:t>2016.</w:t>
      </w:r>
      <w:bookmarkEnd w:id="78"/>
    </w:p>
    <w:p w:rsidR="003F4552" w:rsidRPr="003F4552" w:rsidRDefault="003F4552" w:rsidP="003F4552">
      <w:pPr>
        <w:pStyle w:val="EndNoteBibliography"/>
        <w:spacing w:after="240"/>
        <w:rPr>
          <w:lang w:val="en-US"/>
        </w:rPr>
      </w:pPr>
      <w:bookmarkStart w:id="79" w:name="_ENREF_18"/>
      <w:r w:rsidRPr="003F4552">
        <w:rPr>
          <w:lang w:val="en-US"/>
        </w:rPr>
        <w:t>18.</w:t>
      </w:r>
      <w:r w:rsidRPr="003F4552">
        <w:rPr>
          <w:lang w:val="en-US"/>
        </w:rPr>
        <w:tab/>
        <w:t xml:space="preserve">CLSI. Clinical Laboratory Standards Institute. Performance Standards for Antimicrobial Susceptibility Testing; Tweny-sixth Informational Supplement. </w:t>
      </w:r>
      <w:r w:rsidRPr="003F4552">
        <w:rPr>
          <w:i/>
          <w:lang w:val="en-US"/>
        </w:rPr>
        <w:t xml:space="preserve">CLSI document M 100-S 26 </w:t>
      </w:r>
      <w:r w:rsidRPr="003F4552">
        <w:rPr>
          <w:lang w:val="en-US"/>
        </w:rPr>
        <w:t>2016.</w:t>
      </w:r>
      <w:bookmarkEnd w:id="79"/>
    </w:p>
    <w:p w:rsidR="003F4552" w:rsidRPr="00A143F7" w:rsidRDefault="003F4552" w:rsidP="003F4552">
      <w:pPr>
        <w:pStyle w:val="EndNoteBibliography"/>
        <w:spacing w:after="240"/>
        <w:rPr>
          <w:lang w:val="fr-CH"/>
        </w:rPr>
      </w:pPr>
      <w:bookmarkStart w:id="80" w:name="_ENREF_19"/>
      <w:r w:rsidRPr="003F4552">
        <w:rPr>
          <w:lang w:val="en-US"/>
        </w:rPr>
        <w:t>19.</w:t>
      </w:r>
      <w:r w:rsidRPr="003F4552">
        <w:rPr>
          <w:lang w:val="en-US"/>
        </w:rPr>
        <w:tab/>
        <w:t xml:space="preserve">EUCAST. European Committee on Antimicrobial Susceptibility Testing. Breakpoint tables for interpretation of MICs and zone diameters. </w:t>
      </w:r>
      <w:r w:rsidRPr="00A143F7">
        <w:rPr>
          <w:lang w:val="fr-CH"/>
        </w:rPr>
        <w:t>Version 6.0. 2016.</w:t>
      </w:r>
      <w:bookmarkEnd w:id="80"/>
    </w:p>
    <w:p w:rsidR="003F4552" w:rsidRPr="003F4552" w:rsidRDefault="003F4552" w:rsidP="003F4552">
      <w:pPr>
        <w:pStyle w:val="EndNoteBibliography"/>
        <w:spacing w:after="240"/>
        <w:rPr>
          <w:lang w:val="en-US"/>
        </w:rPr>
      </w:pPr>
      <w:bookmarkStart w:id="81" w:name="_ENREF_20"/>
      <w:r w:rsidRPr="003F4552">
        <w:rPr>
          <w:lang w:val="fr-CH"/>
        </w:rPr>
        <w:t>20.</w:t>
      </w:r>
      <w:r w:rsidRPr="003F4552">
        <w:rPr>
          <w:lang w:val="fr-CH"/>
        </w:rPr>
        <w:tab/>
        <w:t xml:space="preserve">Perner A, Gordon AC, De Backer D et al. </w:t>
      </w:r>
      <w:r w:rsidRPr="003F4552">
        <w:rPr>
          <w:lang w:val="en-US"/>
        </w:rPr>
        <w:t xml:space="preserve">Sepsis: frontiers in diagnosis, resuscitation and antibiotic therapy. </w:t>
      </w:r>
      <w:r w:rsidRPr="003F4552">
        <w:rPr>
          <w:i/>
          <w:lang w:val="en-US"/>
        </w:rPr>
        <w:t xml:space="preserve">Intensive care medicine </w:t>
      </w:r>
      <w:r w:rsidRPr="003F4552">
        <w:rPr>
          <w:lang w:val="en-US"/>
        </w:rPr>
        <w:t>2016.</w:t>
      </w:r>
      <w:bookmarkEnd w:id="81"/>
    </w:p>
    <w:p w:rsidR="003F4552" w:rsidRPr="003F4552" w:rsidRDefault="003F4552" w:rsidP="003F4552">
      <w:pPr>
        <w:pStyle w:val="EndNoteBibliography"/>
        <w:spacing w:after="240"/>
        <w:rPr>
          <w:lang w:val="en-US"/>
        </w:rPr>
      </w:pPr>
      <w:bookmarkStart w:id="82" w:name="_ENREF_21"/>
      <w:r w:rsidRPr="003F4552">
        <w:rPr>
          <w:lang w:val="en-US"/>
        </w:rPr>
        <w:t>21.</w:t>
      </w:r>
      <w:r w:rsidRPr="003F4552">
        <w:rPr>
          <w:lang w:val="en-US"/>
        </w:rPr>
        <w:tab/>
        <w:t xml:space="preserve">Jost G, Bloemberg GV, Hombach M. Improved sensitivity for meticillin resistance detection in coagulase-negative staphylococci by moxalactam antibiotic discs or a cefoxitin investigation zone. </w:t>
      </w:r>
      <w:r w:rsidRPr="003F4552">
        <w:rPr>
          <w:i/>
          <w:lang w:val="en-US"/>
        </w:rPr>
        <w:t xml:space="preserve">J Med Microbiol </w:t>
      </w:r>
      <w:r w:rsidRPr="003F4552">
        <w:rPr>
          <w:lang w:val="en-US"/>
        </w:rPr>
        <w:t xml:space="preserve">2016; </w:t>
      </w:r>
      <w:r w:rsidRPr="003F4552">
        <w:rPr>
          <w:b/>
          <w:lang w:val="en-US"/>
        </w:rPr>
        <w:t>65</w:t>
      </w:r>
      <w:r w:rsidRPr="003F4552">
        <w:rPr>
          <w:lang w:val="en-US"/>
        </w:rPr>
        <w:t>: 566-8.</w:t>
      </w:r>
      <w:bookmarkEnd w:id="82"/>
    </w:p>
    <w:p w:rsidR="003F4552" w:rsidRPr="00A143F7" w:rsidRDefault="003F4552" w:rsidP="003F4552">
      <w:pPr>
        <w:pStyle w:val="EndNoteBibliography"/>
        <w:spacing w:after="240"/>
        <w:rPr>
          <w:lang w:val="en-US"/>
        </w:rPr>
      </w:pPr>
      <w:bookmarkStart w:id="83" w:name="_ENREF_22"/>
      <w:r w:rsidRPr="003F4552">
        <w:rPr>
          <w:lang w:val="en-US"/>
        </w:rPr>
        <w:t>22.</w:t>
      </w:r>
      <w:r w:rsidRPr="003F4552">
        <w:rPr>
          <w:lang w:val="en-US"/>
        </w:rPr>
        <w:tab/>
        <w:t xml:space="preserve">EUCAST. European Committee on Antimicrobial Susceptibility Testing. Breakpoint tables for interpretation of MICs and zone diameters. Version 1.1. </w:t>
      </w:r>
      <w:r w:rsidRPr="00A143F7">
        <w:rPr>
          <w:lang w:val="en-US"/>
        </w:rPr>
        <w:t>2010.</w:t>
      </w:r>
      <w:bookmarkEnd w:id="83"/>
    </w:p>
    <w:p w:rsidR="003F4552" w:rsidRPr="00A143F7" w:rsidRDefault="003F4552" w:rsidP="003F4552">
      <w:pPr>
        <w:pStyle w:val="EndNoteBibliography"/>
        <w:spacing w:after="240"/>
        <w:rPr>
          <w:lang w:val="en-US"/>
        </w:rPr>
      </w:pPr>
      <w:bookmarkStart w:id="84" w:name="_ENREF_23"/>
      <w:r w:rsidRPr="00A143F7">
        <w:rPr>
          <w:lang w:val="en-US"/>
        </w:rPr>
        <w:t>23.</w:t>
      </w:r>
      <w:r w:rsidRPr="00A143F7">
        <w:rPr>
          <w:lang w:val="en-US"/>
        </w:rPr>
        <w:tab/>
        <w:t xml:space="preserve">EUCAST. </w:t>
      </w:r>
      <w:r w:rsidRPr="00A143F7">
        <w:rPr>
          <w:sz w:val="22"/>
          <w:lang w:val="en-US"/>
        </w:rPr>
        <w:t>Setting breakpoints for new antimicrobial agents, EUCAST SOP 1.1, 2013</w:t>
      </w:r>
      <w:r w:rsidRPr="00A143F7">
        <w:rPr>
          <w:lang w:val="en-US"/>
        </w:rPr>
        <w:t>. 2013.</w:t>
      </w:r>
      <w:bookmarkEnd w:id="84"/>
    </w:p>
    <w:p w:rsidR="003F4552" w:rsidRPr="003F4552" w:rsidRDefault="003F4552" w:rsidP="003F4552">
      <w:pPr>
        <w:pStyle w:val="EndNoteBibliography"/>
        <w:spacing w:after="240"/>
        <w:rPr>
          <w:lang w:val="en-US"/>
        </w:rPr>
      </w:pPr>
      <w:bookmarkStart w:id="85" w:name="_ENREF_24"/>
      <w:r w:rsidRPr="003F4552">
        <w:rPr>
          <w:lang w:val="en-US"/>
        </w:rPr>
        <w:t>24.</w:t>
      </w:r>
      <w:r w:rsidRPr="003F4552">
        <w:rPr>
          <w:lang w:val="en-US"/>
        </w:rPr>
        <w:tab/>
        <w:t xml:space="preserve">Valsesia G, Hombach M, Maurer FP et al. The Resistant-Population Cutoff (RCOFF): a New Concept for Improved Characterization of Antimicrobial Susceptibility Patterns of Non-Wild-Type Bacterial Populations. </w:t>
      </w:r>
      <w:r w:rsidRPr="003F4552">
        <w:rPr>
          <w:i/>
          <w:lang w:val="en-US"/>
        </w:rPr>
        <w:t xml:space="preserve">J Clin Microbiol </w:t>
      </w:r>
      <w:r w:rsidRPr="003F4552">
        <w:rPr>
          <w:lang w:val="en-US"/>
        </w:rPr>
        <w:t xml:space="preserve">2015; </w:t>
      </w:r>
      <w:r w:rsidRPr="003F4552">
        <w:rPr>
          <w:b/>
          <w:lang w:val="en-US"/>
        </w:rPr>
        <w:t>53</w:t>
      </w:r>
      <w:r w:rsidRPr="003F4552">
        <w:rPr>
          <w:lang w:val="en-US"/>
        </w:rPr>
        <w:t>: 1806-11.</w:t>
      </w:r>
      <w:bookmarkEnd w:id="85"/>
    </w:p>
    <w:p w:rsidR="003F4552" w:rsidRPr="003F4552" w:rsidRDefault="003F4552" w:rsidP="003F4552">
      <w:pPr>
        <w:pStyle w:val="EndNoteBibliography"/>
        <w:spacing w:after="240"/>
        <w:rPr>
          <w:lang w:val="en-US"/>
        </w:rPr>
      </w:pPr>
      <w:bookmarkStart w:id="86" w:name="_ENREF_25"/>
      <w:r w:rsidRPr="003F4552">
        <w:rPr>
          <w:lang w:val="en-US"/>
        </w:rPr>
        <w:t>25.</w:t>
      </w:r>
      <w:r w:rsidRPr="003F4552">
        <w:rPr>
          <w:lang w:val="en-US"/>
        </w:rPr>
        <w:tab/>
        <w:t>Weissert CP.</w:t>
      </w:r>
      <w:bookmarkEnd w:id="86"/>
    </w:p>
    <w:p w:rsidR="003F4552" w:rsidRPr="003F4552" w:rsidRDefault="003F4552" w:rsidP="003F4552">
      <w:pPr>
        <w:pStyle w:val="EndNoteBibliography"/>
        <w:spacing w:after="240"/>
        <w:rPr>
          <w:lang w:val="en-US"/>
        </w:rPr>
      </w:pPr>
      <w:bookmarkStart w:id="87" w:name="_ENREF_26"/>
      <w:r w:rsidRPr="003F4552">
        <w:rPr>
          <w:lang w:val="en-US"/>
        </w:rPr>
        <w:t>26.</w:t>
      </w:r>
      <w:r w:rsidRPr="003F4552">
        <w:rPr>
          <w:lang w:val="en-US"/>
        </w:rPr>
        <w:tab/>
        <w:t>Courvalin JC. Antibiogram Textbook, Platzhalter.</w:t>
      </w:r>
      <w:bookmarkEnd w:id="87"/>
    </w:p>
    <w:p w:rsidR="00870E1E" w:rsidRDefault="003F4552" w:rsidP="00A143F7">
      <w:pPr>
        <w:pStyle w:val="EndNoteBibliography"/>
        <w:rPr>
          <w:lang w:val="en-GB"/>
        </w:rPr>
        <w:sectPr w:rsidR="00870E1E" w:rsidSect="00D417AA">
          <w:type w:val="continuous"/>
          <w:pgSz w:w="11906" w:h="16838" w:code="9"/>
          <w:pgMar w:top="851" w:right="1418" w:bottom="851" w:left="1701" w:header="720" w:footer="720" w:gutter="0"/>
          <w:lnNumType w:countBy="1" w:restart="continuous"/>
          <w:cols w:space="720"/>
          <w:titlePg/>
        </w:sectPr>
      </w:pPr>
      <w:bookmarkStart w:id="88" w:name="_ENREF_27"/>
      <w:r w:rsidRPr="003F4552">
        <w:rPr>
          <w:lang w:val="fr-CH"/>
        </w:rPr>
        <w:lastRenderedPageBreak/>
        <w:t>27.</w:t>
      </w:r>
      <w:r w:rsidRPr="003F4552">
        <w:rPr>
          <w:lang w:val="fr-CH"/>
        </w:rPr>
        <w:tab/>
      </w:r>
      <w:r w:rsidRPr="003F4552">
        <w:rPr>
          <w:b/>
          <w:sz w:val="20"/>
          <w:lang w:val="fr-CH"/>
        </w:rPr>
        <w:t>CA-SFM</w:t>
      </w:r>
      <w:r w:rsidRPr="003F4552">
        <w:rPr>
          <w:lang w:val="fr-CH"/>
        </w:rPr>
        <w:t xml:space="preserve">. </w:t>
      </w:r>
      <w:r w:rsidRPr="003F4552">
        <w:rPr>
          <w:b/>
          <w:sz w:val="20"/>
          <w:lang w:val="fr-CH"/>
        </w:rPr>
        <w:t xml:space="preserve">COMITE DE L’ANTIBIOGRAMME DE LA SOCIETE FRANCAISE DE MICROBIOLOGIE </w:t>
      </w:r>
      <w:r w:rsidRPr="003F4552">
        <w:rPr>
          <w:b/>
          <w:lang w:val="fr-CH"/>
        </w:rPr>
        <w:t>Recommandations 2012</w:t>
      </w:r>
      <w:r w:rsidRPr="003F4552">
        <w:rPr>
          <w:lang w:val="fr-CH"/>
        </w:rPr>
        <w:t xml:space="preserve">. </w:t>
      </w:r>
      <w:r w:rsidRPr="003F4552">
        <w:rPr>
          <w:lang w:val="en-US"/>
        </w:rPr>
        <w:t>2012.</w:t>
      </w:r>
      <w:bookmarkEnd w:id="88"/>
      <w:r w:rsidR="00A143F7">
        <w:rPr>
          <w:lang w:val="en-GB"/>
        </w:rPr>
        <w:t xml:space="preserve"> </w:t>
      </w:r>
    </w:p>
    <w:p w:rsidR="009115D1" w:rsidRDefault="00183193" w:rsidP="00522EE6">
      <w:pPr>
        <w:suppressLineNumbers/>
        <w:spacing w:line="480" w:lineRule="auto"/>
        <w:ind w:right="565"/>
        <w:jc w:val="both"/>
        <w:rPr>
          <w:rFonts w:ascii="Times New Roman" w:hAnsi="Times New Roman"/>
          <w:b/>
          <w:sz w:val="24"/>
          <w:szCs w:val="24"/>
          <w:lang w:val="en-GB"/>
        </w:rPr>
      </w:pPr>
      <w:r w:rsidRPr="003D112D">
        <w:rPr>
          <w:lang w:val="en-US"/>
        </w:rPr>
        <w:lastRenderedPageBreak/>
        <w:fldChar w:fldCharType="end"/>
      </w:r>
      <w:r w:rsidR="00A872BC">
        <w:rPr>
          <w:rFonts w:ascii="Times New Roman" w:hAnsi="Times New Roman"/>
          <w:b/>
          <w:sz w:val="24"/>
          <w:szCs w:val="24"/>
          <w:lang w:val="en-GB"/>
        </w:rPr>
        <w:t xml:space="preserve">Tables and </w:t>
      </w:r>
      <w:r w:rsidR="00554BB3" w:rsidRPr="003D112D">
        <w:rPr>
          <w:rFonts w:ascii="Times New Roman" w:hAnsi="Times New Roman"/>
          <w:b/>
          <w:sz w:val="24"/>
          <w:szCs w:val="24"/>
          <w:lang w:val="en-GB"/>
        </w:rPr>
        <w:t>F</w:t>
      </w:r>
      <w:r w:rsidR="0003436A" w:rsidRPr="003D112D">
        <w:rPr>
          <w:rFonts w:ascii="Times New Roman" w:hAnsi="Times New Roman"/>
          <w:b/>
          <w:sz w:val="24"/>
          <w:szCs w:val="24"/>
          <w:lang w:val="en-GB"/>
        </w:rPr>
        <w:t>igures</w:t>
      </w:r>
    </w:p>
    <w:p w:rsidR="00D263CB" w:rsidRPr="00D263CB" w:rsidRDefault="00D263CB" w:rsidP="00522EE6">
      <w:pPr>
        <w:suppressLineNumbers/>
        <w:spacing w:line="480" w:lineRule="auto"/>
        <w:ind w:left="852" w:right="565"/>
        <w:jc w:val="both"/>
        <w:rPr>
          <w:rFonts w:ascii="Times New Roman" w:hAnsi="Times New Roman"/>
          <w:b/>
          <w:sz w:val="16"/>
          <w:szCs w:val="16"/>
          <w:lang w:val="en-GB"/>
        </w:rPr>
      </w:pPr>
    </w:p>
    <w:p w:rsidR="00584568" w:rsidRDefault="00975EC3" w:rsidP="00782102">
      <w:pPr>
        <w:suppressLineNumbers/>
        <w:spacing w:line="480" w:lineRule="auto"/>
        <w:ind w:left="709" w:right="565"/>
        <w:jc w:val="both"/>
        <w:rPr>
          <w:rFonts w:ascii="Times New Roman" w:hAnsi="Times New Roman"/>
          <w:b/>
          <w:sz w:val="24"/>
          <w:szCs w:val="24"/>
          <w:lang w:val="en-GB"/>
        </w:rPr>
      </w:pPr>
      <w:r>
        <w:rPr>
          <w:rFonts w:ascii="Times New Roman" w:hAnsi="Times New Roman"/>
          <w:b/>
          <w:sz w:val="24"/>
          <w:szCs w:val="24"/>
          <w:lang w:val="en-GB"/>
        </w:rPr>
        <w:t>Figure 1</w:t>
      </w:r>
      <w:r w:rsidR="00584568" w:rsidRPr="00584568">
        <w:rPr>
          <w:rFonts w:ascii="Times New Roman" w:hAnsi="Times New Roman"/>
          <w:b/>
          <w:sz w:val="24"/>
          <w:szCs w:val="24"/>
          <w:lang w:val="en-GB"/>
        </w:rPr>
        <w:t>:</w:t>
      </w:r>
      <w:r w:rsidR="00613CFE">
        <w:rPr>
          <w:rFonts w:ascii="Times New Roman" w:hAnsi="Times New Roman"/>
          <w:b/>
          <w:sz w:val="24"/>
          <w:szCs w:val="24"/>
          <w:lang w:val="en-GB"/>
        </w:rPr>
        <w:t xml:space="preserve"> </w:t>
      </w:r>
      <w:r w:rsidR="008E62E5">
        <w:rPr>
          <w:rFonts w:ascii="Times New Roman" w:hAnsi="Times New Roman"/>
          <w:b/>
          <w:sz w:val="24"/>
          <w:szCs w:val="24"/>
          <w:lang w:val="en-GB"/>
        </w:rPr>
        <w:t>Separation of non-wild-type and wild-type populations at early reading times versus 18h</w:t>
      </w:r>
      <w:r w:rsidR="00337C1F">
        <w:rPr>
          <w:rFonts w:ascii="Times New Roman" w:hAnsi="Times New Roman"/>
          <w:b/>
          <w:sz w:val="24"/>
          <w:szCs w:val="24"/>
          <w:lang w:val="en-GB"/>
        </w:rPr>
        <w:t xml:space="preserve"> of</w:t>
      </w:r>
      <w:r w:rsidR="008E62E5">
        <w:rPr>
          <w:rFonts w:ascii="Times New Roman" w:hAnsi="Times New Roman"/>
          <w:b/>
          <w:sz w:val="24"/>
          <w:szCs w:val="24"/>
          <w:lang w:val="en-GB"/>
        </w:rPr>
        <w:t xml:space="preserve"> incubation</w:t>
      </w:r>
      <w:r w:rsidR="00FA6CBB">
        <w:rPr>
          <w:rFonts w:ascii="Times New Roman" w:hAnsi="Times New Roman"/>
          <w:b/>
          <w:sz w:val="24"/>
          <w:szCs w:val="24"/>
          <w:lang w:val="en-GB"/>
        </w:rPr>
        <w:t xml:space="preserve"> and </w:t>
      </w:r>
      <w:r w:rsidR="00FA6CBB" w:rsidRPr="00FA6CBB">
        <w:rPr>
          <w:rFonts w:ascii="Times New Roman" w:hAnsi="Times New Roman"/>
          <w:b/>
          <w:i/>
          <w:sz w:val="24"/>
          <w:szCs w:val="24"/>
          <w:lang w:val="en-GB"/>
        </w:rPr>
        <w:t>Enterobacteriaceae</w:t>
      </w:r>
    </w:p>
    <w:p w:rsidR="008E62E5" w:rsidRPr="00584568" w:rsidRDefault="00DF1D26" w:rsidP="00782102">
      <w:pPr>
        <w:suppressLineNumbers/>
        <w:spacing w:line="480" w:lineRule="auto"/>
        <w:ind w:left="709" w:right="565"/>
        <w:jc w:val="both"/>
        <w:rPr>
          <w:rFonts w:ascii="Times New Roman" w:hAnsi="Times New Roman"/>
          <w:b/>
          <w:sz w:val="24"/>
          <w:szCs w:val="24"/>
          <w:lang w:val="en-GB"/>
        </w:rPr>
      </w:pPr>
      <w:r>
        <w:rPr>
          <w:noProof/>
        </w:rPr>
        <w:drawing>
          <wp:anchor distT="0" distB="0" distL="114300" distR="114300" simplePos="0" relativeHeight="251658240" behindDoc="0" locked="0" layoutInCell="1" allowOverlap="1" wp14:anchorId="7DD4A189" wp14:editId="614603EC">
            <wp:simplePos x="0" y="0"/>
            <wp:positionH relativeFrom="column">
              <wp:posOffset>450203</wp:posOffset>
            </wp:positionH>
            <wp:positionV relativeFrom="paragraph">
              <wp:posOffset>-2252</wp:posOffset>
            </wp:positionV>
            <wp:extent cx="8991512" cy="4604732"/>
            <wp:effectExtent l="0" t="0" r="635" b="571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8991512" cy="4604732"/>
                    </a:xfrm>
                    <a:prstGeom prst="rect">
                      <a:avLst/>
                    </a:prstGeom>
                  </pic:spPr>
                </pic:pic>
              </a:graphicData>
            </a:graphic>
            <wp14:sizeRelH relativeFrom="page">
              <wp14:pctWidth>0</wp14:pctWidth>
            </wp14:sizeRelH>
            <wp14:sizeRelV relativeFrom="page">
              <wp14:pctHeight>0</wp14:pctHeight>
            </wp14:sizeRelV>
          </wp:anchor>
        </w:drawing>
      </w:r>
    </w:p>
    <w:p w:rsidR="00584568" w:rsidRDefault="00584568" w:rsidP="00782102">
      <w:pPr>
        <w:suppressLineNumbers/>
        <w:spacing w:line="480" w:lineRule="auto"/>
        <w:ind w:left="852" w:right="565"/>
        <w:jc w:val="both"/>
        <w:rPr>
          <w:rFonts w:ascii="Times New Roman" w:hAnsi="Times New Roman"/>
          <w:sz w:val="24"/>
          <w:szCs w:val="24"/>
          <w:lang w:val="en-GB"/>
        </w:rPr>
      </w:pPr>
    </w:p>
    <w:p w:rsidR="00522EE6" w:rsidRDefault="00522EE6" w:rsidP="00782102">
      <w:pPr>
        <w:suppressLineNumbers/>
        <w:rPr>
          <w:rFonts w:ascii="Times New Roman" w:hAnsi="Times New Roman"/>
          <w:b/>
          <w:sz w:val="24"/>
          <w:szCs w:val="24"/>
          <w:lang w:val="en-GB"/>
        </w:rPr>
      </w:pPr>
    </w:p>
    <w:p w:rsidR="00522EE6" w:rsidRDefault="00522EE6" w:rsidP="00782102">
      <w:pPr>
        <w:suppressLineNumbers/>
        <w:rPr>
          <w:rFonts w:ascii="Times New Roman" w:hAnsi="Times New Roman"/>
          <w:b/>
          <w:sz w:val="24"/>
          <w:szCs w:val="24"/>
          <w:lang w:val="en-GB"/>
        </w:rPr>
      </w:pPr>
    </w:p>
    <w:p w:rsidR="00522EE6" w:rsidRDefault="00522EE6" w:rsidP="00782102">
      <w:pPr>
        <w:suppressLineNumbers/>
        <w:rPr>
          <w:rFonts w:ascii="Times New Roman" w:hAnsi="Times New Roman"/>
          <w:b/>
          <w:sz w:val="24"/>
          <w:szCs w:val="24"/>
          <w:lang w:val="en-GB"/>
        </w:rPr>
      </w:pPr>
    </w:p>
    <w:p w:rsidR="00522EE6" w:rsidRDefault="00522EE6" w:rsidP="00782102">
      <w:pPr>
        <w:suppressLineNumbers/>
        <w:rPr>
          <w:rFonts w:ascii="Times New Roman" w:hAnsi="Times New Roman"/>
          <w:b/>
          <w:sz w:val="24"/>
          <w:szCs w:val="24"/>
          <w:lang w:val="en-GB"/>
        </w:rPr>
      </w:pPr>
    </w:p>
    <w:p w:rsidR="00522EE6" w:rsidRDefault="00522EE6" w:rsidP="00782102">
      <w:pPr>
        <w:suppressLineNumbers/>
        <w:rPr>
          <w:rFonts w:ascii="Times New Roman" w:hAnsi="Times New Roman"/>
          <w:b/>
          <w:sz w:val="24"/>
          <w:szCs w:val="24"/>
          <w:lang w:val="en-GB"/>
        </w:rPr>
      </w:pPr>
    </w:p>
    <w:p w:rsidR="00522EE6" w:rsidRDefault="00522EE6" w:rsidP="00782102">
      <w:pPr>
        <w:suppressLineNumbers/>
        <w:rPr>
          <w:rFonts w:ascii="Times New Roman" w:hAnsi="Times New Roman"/>
          <w:b/>
          <w:sz w:val="24"/>
          <w:szCs w:val="24"/>
          <w:lang w:val="en-GB"/>
        </w:rPr>
      </w:pPr>
    </w:p>
    <w:p w:rsidR="00522EE6" w:rsidRDefault="00522EE6" w:rsidP="00782102">
      <w:pPr>
        <w:suppressLineNumbers/>
        <w:rPr>
          <w:rFonts w:ascii="Times New Roman" w:hAnsi="Times New Roman"/>
          <w:b/>
          <w:sz w:val="24"/>
          <w:szCs w:val="24"/>
          <w:lang w:val="en-GB"/>
        </w:rPr>
      </w:pPr>
    </w:p>
    <w:p w:rsidR="00522EE6" w:rsidRDefault="00522EE6" w:rsidP="00782102">
      <w:pPr>
        <w:suppressLineNumbers/>
        <w:rPr>
          <w:rFonts w:ascii="Times New Roman" w:hAnsi="Times New Roman"/>
          <w:b/>
          <w:sz w:val="24"/>
          <w:szCs w:val="24"/>
          <w:lang w:val="en-GB"/>
        </w:rPr>
      </w:pPr>
    </w:p>
    <w:p w:rsidR="00522EE6" w:rsidRDefault="00522EE6" w:rsidP="00782102">
      <w:pPr>
        <w:suppressLineNumbers/>
        <w:rPr>
          <w:rFonts w:ascii="Times New Roman" w:hAnsi="Times New Roman"/>
          <w:b/>
          <w:sz w:val="24"/>
          <w:szCs w:val="24"/>
          <w:lang w:val="en-GB"/>
        </w:rPr>
      </w:pPr>
    </w:p>
    <w:p w:rsidR="00522EE6" w:rsidRDefault="00522EE6" w:rsidP="00782102">
      <w:pPr>
        <w:suppressLineNumbers/>
        <w:rPr>
          <w:rFonts w:ascii="Times New Roman" w:hAnsi="Times New Roman"/>
          <w:b/>
          <w:sz w:val="24"/>
          <w:szCs w:val="24"/>
          <w:lang w:val="en-GB"/>
        </w:rPr>
      </w:pPr>
    </w:p>
    <w:p w:rsidR="00522EE6" w:rsidRDefault="00522EE6" w:rsidP="00782102">
      <w:pPr>
        <w:suppressLineNumbers/>
        <w:rPr>
          <w:rFonts w:ascii="Times New Roman" w:hAnsi="Times New Roman"/>
          <w:b/>
          <w:sz w:val="24"/>
          <w:szCs w:val="24"/>
          <w:lang w:val="en-GB"/>
        </w:rPr>
      </w:pPr>
    </w:p>
    <w:p w:rsidR="00522EE6" w:rsidRDefault="00522EE6" w:rsidP="00782102">
      <w:pPr>
        <w:suppressLineNumbers/>
        <w:rPr>
          <w:rFonts w:ascii="Times New Roman" w:hAnsi="Times New Roman"/>
          <w:b/>
          <w:sz w:val="24"/>
          <w:szCs w:val="24"/>
          <w:lang w:val="en-GB"/>
        </w:rPr>
      </w:pPr>
    </w:p>
    <w:p w:rsidR="00522EE6" w:rsidRDefault="00522EE6" w:rsidP="00782102">
      <w:pPr>
        <w:suppressLineNumbers/>
        <w:rPr>
          <w:rFonts w:ascii="Times New Roman" w:hAnsi="Times New Roman"/>
          <w:b/>
          <w:sz w:val="24"/>
          <w:szCs w:val="24"/>
          <w:lang w:val="en-GB"/>
        </w:rPr>
      </w:pPr>
    </w:p>
    <w:p w:rsidR="00522EE6" w:rsidRDefault="00522EE6" w:rsidP="00782102">
      <w:pPr>
        <w:suppressLineNumbers/>
        <w:rPr>
          <w:rFonts w:ascii="Times New Roman" w:hAnsi="Times New Roman"/>
          <w:b/>
          <w:sz w:val="24"/>
          <w:szCs w:val="24"/>
          <w:lang w:val="en-GB"/>
        </w:rPr>
      </w:pPr>
    </w:p>
    <w:p w:rsidR="00522EE6" w:rsidRDefault="00522EE6" w:rsidP="00782102">
      <w:pPr>
        <w:suppressLineNumbers/>
        <w:rPr>
          <w:rFonts w:ascii="Times New Roman" w:hAnsi="Times New Roman"/>
          <w:b/>
          <w:sz w:val="24"/>
          <w:szCs w:val="24"/>
          <w:lang w:val="en-GB"/>
        </w:rPr>
      </w:pPr>
    </w:p>
    <w:p w:rsidR="00522EE6" w:rsidRDefault="00522EE6" w:rsidP="00782102">
      <w:pPr>
        <w:suppressLineNumbers/>
        <w:rPr>
          <w:rFonts w:ascii="Times New Roman" w:hAnsi="Times New Roman"/>
          <w:b/>
          <w:sz w:val="24"/>
          <w:szCs w:val="24"/>
          <w:lang w:val="en-GB"/>
        </w:rPr>
      </w:pPr>
    </w:p>
    <w:p w:rsidR="00522EE6" w:rsidRDefault="00522EE6" w:rsidP="00782102">
      <w:pPr>
        <w:suppressLineNumbers/>
        <w:rPr>
          <w:rFonts w:ascii="Times New Roman" w:hAnsi="Times New Roman"/>
          <w:b/>
          <w:sz w:val="24"/>
          <w:szCs w:val="24"/>
          <w:lang w:val="en-GB"/>
        </w:rPr>
      </w:pPr>
    </w:p>
    <w:p w:rsidR="00522EE6" w:rsidRDefault="00522EE6" w:rsidP="00782102">
      <w:pPr>
        <w:suppressLineNumbers/>
        <w:rPr>
          <w:rFonts w:ascii="Times New Roman" w:hAnsi="Times New Roman"/>
          <w:b/>
          <w:sz w:val="24"/>
          <w:szCs w:val="24"/>
          <w:lang w:val="en-GB"/>
        </w:rPr>
      </w:pPr>
    </w:p>
    <w:p w:rsidR="00522EE6" w:rsidRDefault="00522EE6" w:rsidP="00782102">
      <w:pPr>
        <w:suppressLineNumbers/>
        <w:rPr>
          <w:rFonts w:ascii="Times New Roman" w:hAnsi="Times New Roman"/>
          <w:b/>
          <w:sz w:val="24"/>
          <w:szCs w:val="24"/>
          <w:lang w:val="en-GB"/>
        </w:rPr>
      </w:pPr>
    </w:p>
    <w:p w:rsidR="00522EE6" w:rsidRDefault="00522EE6" w:rsidP="00782102">
      <w:pPr>
        <w:suppressLineNumbers/>
        <w:rPr>
          <w:rFonts w:ascii="Times New Roman" w:hAnsi="Times New Roman"/>
          <w:b/>
          <w:sz w:val="24"/>
          <w:szCs w:val="24"/>
          <w:lang w:val="en-GB"/>
        </w:rPr>
      </w:pPr>
    </w:p>
    <w:p w:rsidR="00522EE6" w:rsidRDefault="00522EE6" w:rsidP="00782102">
      <w:pPr>
        <w:suppressLineNumbers/>
        <w:rPr>
          <w:rFonts w:ascii="Times New Roman" w:hAnsi="Times New Roman"/>
          <w:b/>
          <w:sz w:val="24"/>
          <w:szCs w:val="24"/>
          <w:lang w:val="en-GB"/>
        </w:rPr>
      </w:pPr>
    </w:p>
    <w:p w:rsidR="00522EE6" w:rsidRDefault="00522EE6" w:rsidP="00782102">
      <w:pPr>
        <w:suppressLineNumbers/>
        <w:rPr>
          <w:rFonts w:ascii="Times New Roman" w:hAnsi="Times New Roman"/>
          <w:b/>
          <w:sz w:val="24"/>
          <w:szCs w:val="24"/>
          <w:lang w:val="en-GB"/>
        </w:rPr>
      </w:pPr>
    </w:p>
    <w:p w:rsidR="00522EE6" w:rsidRDefault="00522EE6" w:rsidP="00782102">
      <w:pPr>
        <w:suppressLineNumbers/>
        <w:rPr>
          <w:rFonts w:ascii="Times New Roman" w:hAnsi="Times New Roman"/>
          <w:b/>
          <w:sz w:val="24"/>
          <w:szCs w:val="24"/>
          <w:lang w:val="en-GB"/>
        </w:rPr>
      </w:pPr>
    </w:p>
    <w:p w:rsidR="00522EE6" w:rsidRDefault="00522EE6" w:rsidP="00782102">
      <w:pPr>
        <w:suppressLineNumbers/>
        <w:rPr>
          <w:rFonts w:ascii="Times New Roman" w:hAnsi="Times New Roman"/>
          <w:b/>
          <w:sz w:val="24"/>
          <w:szCs w:val="24"/>
          <w:lang w:val="en-GB"/>
        </w:rPr>
      </w:pPr>
    </w:p>
    <w:p w:rsidR="005044C7" w:rsidRPr="002B0D1C" w:rsidRDefault="00522EE6" w:rsidP="00782102">
      <w:pPr>
        <w:suppressLineNumbers/>
        <w:spacing w:line="276" w:lineRule="auto"/>
        <w:ind w:left="567"/>
        <w:rPr>
          <w:rFonts w:ascii="Times New Roman" w:hAnsi="Times New Roman"/>
          <w:sz w:val="24"/>
          <w:szCs w:val="24"/>
          <w:lang w:val="en-GB"/>
        </w:rPr>
      </w:pPr>
      <w:r w:rsidRPr="002B0D1C">
        <w:rPr>
          <w:rFonts w:ascii="Times New Roman" w:hAnsi="Times New Roman"/>
          <w:sz w:val="24"/>
          <w:szCs w:val="24"/>
          <w:lang w:val="en-GB"/>
        </w:rPr>
        <w:tab/>
      </w:r>
      <w:del w:id="89" w:author="Nicolas Blöchliger" w:date="2016-11-10T16:06:00Z">
        <w:r w:rsidRPr="002B0D1C" w:rsidDel="008732D8">
          <w:rPr>
            <w:rFonts w:ascii="Times New Roman" w:hAnsi="Times New Roman"/>
            <w:sz w:val="24"/>
            <w:szCs w:val="24"/>
            <w:lang w:val="en-GB"/>
          </w:rPr>
          <w:delText>Separation of non-wild-type and wild-type populations is shown on the 9</w:delText>
        </w:r>
        <w:r w:rsidR="00DF1D26" w:rsidDel="008732D8">
          <w:rPr>
            <w:rFonts w:ascii="Times New Roman" w:hAnsi="Times New Roman"/>
            <w:sz w:val="24"/>
            <w:szCs w:val="24"/>
            <w:lang w:val="en-GB"/>
          </w:rPr>
          <w:delText>5</w:delText>
        </w:r>
        <w:r w:rsidRPr="002B0D1C" w:rsidDel="008732D8">
          <w:rPr>
            <w:rFonts w:ascii="Times New Roman" w:hAnsi="Times New Roman"/>
            <w:sz w:val="24"/>
            <w:szCs w:val="24"/>
            <w:lang w:val="en-GB"/>
          </w:rPr>
          <w:delText>% probability level, i.e</w:delText>
        </w:r>
        <w:commentRangeStart w:id="90"/>
        <w:r w:rsidRPr="002B0D1C" w:rsidDel="008732D8">
          <w:rPr>
            <w:rFonts w:ascii="Times New Roman" w:hAnsi="Times New Roman"/>
            <w:sz w:val="24"/>
            <w:szCs w:val="24"/>
            <w:lang w:val="en-GB"/>
          </w:rPr>
          <w:delText xml:space="preserve">. if …% of </w:delText>
        </w:r>
        <w:commentRangeEnd w:id="90"/>
        <w:r w:rsidRPr="002B0D1C" w:rsidDel="008732D8">
          <w:rPr>
            <w:rStyle w:val="CommentReference"/>
            <w:rFonts w:ascii="Times New Roman" w:hAnsi="Times New Roman"/>
            <w:sz w:val="24"/>
            <w:szCs w:val="24"/>
          </w:rPr>
          <w:commentReference w:id="90"/>
        </w:r>
        <w:r w:rsidRPr="002B0D1C" w:rsidDel="008732D8">
          <w:rPr>
            <w:rFonts w:ascii="Times New Roman" w:hAnsi="Times New Roman"/>
            <w:sz w:val="24"/>
            <w:szCs w:val="24"/>
            <w:lang w:val="en-GB"/>
          </w:rPr>
          <w:delText xml:space="preserve">populations. </w:delText>
        </w:r>
      </w:del>
      <w:r w:rsidRPr="002B0D1C">
        <w:rPr>
          <w:rFonts w:ascii="Times New Roman" w:hAnsi="Times New Roman"/>
          <w:sz w:val="24"/>
          <w:szCs w:val="24"/>
          <w:lang w:val="en-GB"/>
        </w:rPr>
        <w:t xml:space="preserve">Green boxes, wild-type and non-wild-type populations were </w:t>
      </w:r>
      <w:commentRangeStart w:id="91"/>
      <w:ins w:id="92" w:author="Nicolas Blöchliger" w:date="2016-11-10T16:04:00Z">
        <w:r w:rsidR="008732D8">
          <w:rPr>
            <w:rFonts w:ascii="Times New Roman" w:hAnsi="Times New Roman"/>
            <w:sz w:val="24"/>
            <w:szCs w:val="24"/>
            <w:lang w:val="en-GB"/>
          </w:rPr>
          <w:t xml:space="preserve">well </w:t>
        </w:r>
      </w:ins>
      <w:r w:rsidRPr="002B0D1C">
        <w:rPr>
          <w:rFonts w:ascii="Times New Roman" w:hAnsi="Times New Roman"/>
          <w:sz w:val="24"/>
          <w:szCs w:val="24"/>
          <w:lang w:val="en-GB"/>
        </w:rPr>
        <w:t>separated</w:t>
      </w:r>
      <w:commentRangeEnd w:id="91"/>
      <w:r w:rsidR="00C934E9">
        <w:rPr>
          <w:rStyle w:val="CommentReference"/>
        </w:rPr>
        <w:commentReference w:id="91"/>
      </w:r>
      <w:ins w:id="93" w:author="Nicolas Blöchliger" w:date="2016-11-10T16:05:00Z">
        <w:r w:rsidR="008732D8">
          <w:rPr>
            <w:rFonts w:ascii="Times New Roman" w:hAnsi="Times New Roman"/>
            <w:sz w:val="24"/>
            <w:szCs w:val="24"/>
            <w:lang w:val="en-GB"/>
          </w:rPr>
          <w:t xml:space="preserve"> (</w:t>
        </w:r>
      </w:ins>
      <w:ins w:id="94" w:author="Nicolas Blöchliger" w:date="2016-11-10T16:08:00Z">
        <w:r w:rsidR="00C934E9">
          <w:rPr>
            <w:rFonts w:ascii="Times New Roman" w:hAnsi="Times New Roman"/>
            <w:sz w:val="24"/>
            <w:szCs w:val="24"/>
            <w:lang w:val="en-GB"/>
          </w:rPr>
          <w:t xml:space="preserve">i.e. separation with </w:t>
        </w:r>
      </w:ins>
      <w:ins w:id="95" w:author="Nicolas Blöchliger" w:date="2016-11-10T16:05:00Z">
        <w:r w:rsidR="008732D8">
          <w:rPr>
            <w:rFonts w:ascii="Times New Roman" w:hAnsi="Times New Roman"/>
            <w:sz w:val="24"/>
            <w:szCs w:val="24"/>
            <w:lang w:val="en-GB"/>
          </w:rPr>
          <w:t>sensitivity and specificity at least 0.95</w:t>
        </w:r>
      </w:ins>
      <w:ins w:id="96" w:author="Nicolas Blöchliger" w:date="2016-11-10T16:08:00Z">
        <w:r w:rsidR="00C934E9">
          <w:rPr>
            <w:rFonts w:ascii="Times New Roman" w:hAnsi="Times New Roman"/>
            <w:sz w:val="24"/>
            <w:szCs w:val="24"/>
            <w:lang w:val="en-GB"/>
          </w:rPr>
          <w:t xml:space="preserve"> possible</w:t>
        </w:r>
      </w:ins>
      <w:ins w:id="97" w:author="Nicolas Blöchliger" w:date="2016-11-10T16:05:00Z">
        <w:r w:rsidR="008732D8">
          <w:rPr>
            <w:rFonts w:ascii="Times New Roman" w:hAnsi="Times New Roman"/>
            <w:sz w:val="24"/>
            <w:szCs w:val="24"/>
            <w:lang w:val="en-GB"/>
          </w:rPr>
          <w:t>)</w:t>
        </w:r>
      </w:ins>
      <w:r w:rsidRPr="002B0D1C">
        <w:rPr>
          <w:rFonts w:ascii="Times New Roman" w:hAnsi="Times New Roman"/>
          <w:sz w:val="24"/>
          <w:szCs w:val="24"/>
          <w:lang w:val="en-GB"/>
        </w:rPr>
        <w:t>; red boxes, wild-type and non-wild-type populations were not separated</w:t>
      </w:r>
      <w:ins w:id="98" w:author="Nicolas Blöchliger" w:date="2016-11-10T16:05:00Z">
        <w:r w:rsidR="008732D8">
          <w:rPr>
            <w:rFonts w:ascii="Times New Roman" w:hAnsi="Times New Roman"/>
            <w:sz w:val="24"/>
            <w:szCs w:val="24"/>
            <w:lang w:val="en-GB"/>
          </w:rPr>
          <w:t xml:space="preserve"> (</w:t>
        </w:r>
      </w:ins>
      <w:ins w:id="99" w:author="Nicolas Blöchliger" w:date="2016-11-10T16:08:00Z">
        <w:r w:rsidR="00C934E9">
          <w:rPr>
            <w:rFonts w:ascii="Times New Roman" w:hAnsi="Times New Roman"/>
            <w:sz w:val="24"/>
            <w:szCs w:val="24"/>
            <w:lang w:val="en-GB"/>
          </w:rPr>
          <w:t xml:space="preserve">i.e. separation with </w:t>
        </w:r>
      </w:ins>
      <w:ins w:id="100" w:author="Nicolas Blöchliger" w:date="2016-11-10T16:05:00Z">
        <w:r w:rsidR="008732D8">
          <w:rPr>
            <w:rFonts w:ascii="Times New Roman" w:hAnsi="Times New Roman"/>
            <w:sz w:val="24"/>
            <w:szCs w:val="24"/>
            <w:lang w:val="en-GB"/>
          </w:rPr>
          <w:t xml:space="preserve">sensitivity </w:t>
        </w:r>
      </w:ins>
      <w:ins w:id="101" w:author="Nicolas Blöchliger" w:date="2016-11-10T16:08:00Z">
        <w:r w:rsidR="00C934E9">
          <w:rPr>
            <w:rFonts w:ascii="Times New Roman" w:hAnsi="Times New Roman"/>
            <w:sz w:val="24"/>
            <w:szCs w:val="24"/>
            <w:lang w:val="en-GB"/>
          </w:rPr>
          <w:t>and</w:t>
        </w:r>
      </w:ins>
      <w:ins w:id="102" w:author="Nicolas Blöchliger" w:date="2016-11-10T16:05:00Z">
        <w:r w:rsidR="008732D8">
          <w:rPr>
            <w:rFonts w:ascii="Times New Roman" w:hAnsi="Times New Roman"/>
            <w:sz w:val="24"/>
            <w:szCs w:val="24"/>
            <w:lang w:val="en-GB"/>
          </w:rPr>
          <w:t xml:space="preserve"> specificity </w:t>
        </w:r>
      </w:ins>
      <w:ins w:id="103" w:author="Nicolas Blöchliger" w:date="2016-11-10T16:06:00Z">
        <w:r w:rsidR="008732D8">
          <w:rPr>
            <w:rFonts w:ascii="Times New Roman" w:hAnsi="Times New Roman"/>
            <w:sz w:val="24"/>
            <w:szCs w:val="24"/>
            <w:lang w:val="en-GB"/>
          </w:rPr>
          <w:t xml:space="preserve">necessarily </w:t>
        </w:r>
      </w:ins>
      <w:ins w:id="104" w:author="Nicolas Blöchliger" w:date="2016-11-10T16:08:00Z">
        <w:r w:rsidR="00C934E9">
          <w:rPr>
            <w:rFonts w:ascii="Times New Roman" w:hAnsi="Times New Roman"/>
            <w:sz w:val="24"/>
            <w:szCs w:val="24"/>
            <w:lang w:val="en-GB"/>
          </w:rPr>
          <w:t>at least</w:t>
        </w:r>
      </w:ins>
      <w:ins w:id="105" w:author="Nicolas Blöchliger" w:date="2016-11-10T16:05:00Z">
        <w:r w:rsidR="008732D8">
          <w:rPr>
            <w:rFonts w:ascii="Times New Roman" w:hAnsi="Times New Roman"/>
            <w:sz w:val="24"/>
            <w:szCs w:val="24"/>
            <w:lang w:val="en-GB"/>
          </w:rPr>
          <w:t xml:space="preserve"> 0.95</w:t>
        </w:r>
      </w:ins>
      <w:ins w:id="106" w:author="Nicolas Blöchliger" w:date="2016-11-10T16:08:00Z">
        <w:r w:rsidR="00C934E9">
          <w:rPr>
            <w:rFonts w:ascii="Times New Roman" w:hAnsi="Times New Roman"/>
            <w:sz w:val="24"/>
            <w:szCs w:val="24"/>
            <w:lang w:val="en-GB"/>
          </w:rPr>
          <w:t xml:space="preserve"> not possible</w:t>
        </w:r>
      </w:ins>
      <w:ins w:id="107" w:author="Nicolas Blöchliger" w:date="2016-11-10T16:05:00Z">
        <w:r w:rsidR="008732D8">
          <w:rPr>
            <w:rFonts w:ascii="Times New Roman" w:hAnsi="Times New Roman"/>
            <w:sz w:val="24"/>
            <w:szCs w:val="24"/>
            <w:lang w:val="en-GB"/>
          </w:rPr>
          <w:t>)</w:t>
        </w:r>
      </w:ins>
      <w:r w:rsidRPr="002B0D1C">
        <w:rPr>
          <w:rFonts w:ascii="Times New Roman" w:hAnsi="Times New Roman"/>
          <w:sz w:val="24"/>
          <w:szCs w:val="24"/>
          <w:lang w:val="en-GB"/>
        </w:rPr>
        <w:t xml:space="preserve">; yellow boxes, </w:t>
      </w:r>
      <w:del w:id="108" w:author="Nicolas Blöchliger" w:date="2016-11-10T16:07:00Z">
        <w:r w:rsidRPr="002B0D1C" w:rsidDel="008732D8">
          <w:rPr>
            <w:rFonts w:ascii="Times New Roman" w:hAnsi="Times New Roman"/>
            <w:sz w:val="24"/>
            <w:szCs w:val="24"/>
            <w:lang w:val="en-GB"/>
          </w:rPr>
          <w:delText xml:space="preserve">inter-soecies differences </w:delText>
        </w:r>
        <w:r w:rsidR="002B0D1C" w:rsidRPr="002B0D1C" w:rsidDel="008732D8">
          <w:rPr>
            <w:rFonts w:ascii="Times New Roman" w:hAnsi="Times New Roman"/>
            <w:sz w:val="24"/>
            <w:szCs w:val="24"/>
            <w:lang w:val="en-GB"/>
          </w:rPr>
          <w:delText>in</w:delText>
        </w:r>
      </w:del>
      <w:proofErr w:type="spellStart"/>
      <w:ins w:id="109" w:author="Nicolas Blöchliger" w:date="2016-11-10T16:07:00Z">
        <w:r w:rsidR="008732D8">
          <w:rPr>
            <w:rFonts w:ascii="Times New Roman" w:hAnsi="Times New Roman"/>
            <w:sz w:val="24"/>
            <w:szCs w:val="24"/>
            <w:lang w:val="en-GB"/>
          </w:rPr>
          <w:t>separability</w:t>
        </w:r>
        <w:proofErr w:type="spellEnd"/>
        <w:r w:rsidR="008732D8">
          <w:rPr>
            <w:rFonts w:ascii="Times New Roman" w:hAnsi="Times New Roman"/>
            <w:sz w:val="24"/>
            <w:szCs w:val="24"/>
            <w:lang w:val="en-GB"/>
          </w:rPr>
          <w:t xml:space="preserve"> of</w:t>
        </w:r>
      </w:ins>
      <w:r w:rsidR="002B0D1C" w:rsidRPr="002B0D1C">
        <w:rPr>
          <w:rFonts w:ascii="Times New Roman" w:hAnsi="Times New Roman"/>
          <w:sz w:val="24"/>
          <w:szCs w:val="24"/>
          <w:lang w:val="en-GB"/>
        </w:rPr>
        <w:t xml:space="preserve"> wild-type and non-wild-type </w:t>
      </w:r>
      <w:del w:id="110" w:author="Nicolas Blöchliger" w:date="2016-11-10T16:07:00Z">
        <w:r w:rsidR="002B0D1C" w:rsidRPr="002B0D1C" w:rsidDel="008732D8">
          <w:rPr>
            <w:rFonts w:ascii="Times New Roman" w:hAnsi="Times New Roman"/>
            <w:sz w:val="24"/>
            <w:szCs w:val="24"/>
            <w:lang w:val="en-GB"/>
          </w:rPr>
          <w:delText>separation</w:delText>
        </w:r>
      </w:del>
      <w:ins w:id="111" w:author="Nicolas Blöchliger" w:date="2016-11-10T16:07:00Z">
        <w:r w:rsidR="008732D8">
          <w:rPr>
            <w:rFonts w:ascii="Times New Roman" w:hAnsi="Times New Roman"/>
            <w:sz w:val="24"/>
            <w:szCs w:val="24"/>
            <w:lang w:val="en-GB"/>
          </w:rPr>
          <w:t>populations differs among species</w:t>
        </w:r>
      </w:ins>
      <w:r w:rsidR="002B0D1C" w:rsidRPr="002B0D1C">
        <w:rPr>
          <w:rFonts w:ascii="Times New Roman" w:hAnsi="Times New Roman"/>
          <w:sz w:val="24"/>
          <w:szCs w:val="24"/>
          <w:lang w:val="en-GB"/>
        </w:rPr>
        <w:t>.</w:t>
      </w:r>
      <w:r w:rsidR="005044C7" w:rsidRPr="002B0D1C">
        <w:rPr>
          <w:rFonts w:ascii="Times New Roman" w:hAnsi="Times New Roman"/>
          <w:sz w:val="24"/>
          <w:szCs w:val="24"/>
          <w:lang w:val="en-GB"/>
        </w:rPr>
        <w:br w:type="page"/>
      </w:r>
    </w:p>
    <w:p w:rsidR="001C4523" w:rsidRDefault="001C4523" w:rsidP="00782102">
      <w:pPr>
        <w:suppressLineNumbers/>
        <w:spacing w:before="240" w:line="480" w:lineRule="auto"/>
        <w:ind w:left="568" w:right="565"/>
        <w:jc w:val="both"/>
        <w:rPr>
          <w:rFonts w:ascii="Times New Roman" w:hAnsi="Times New Roman"/>
          <w:b/>
          <w:sz w:val="8"/>
          <w:szCs w:val="8"/>
          <w:lang w:val="en-GB"/>
        </w:rPr>
      </w:pPr>
    </w:p>
    <w:p w:rsidR="00F852A1" w:rsidRDefault="00F852A1" w:rsidP="00782102">
      <w:pPr>
        <w:suppressLineNumbers/>
        <w:spacing w:line="480" w:lineRule="auto"/>
        <w:ind w:left="709" w:right="565"/>
        <w:jc w:val="both"/>
        <w:rPr>
          <w:rFonts w:ascii="Times New Roman" w:hAnsi="Times New Roman"/>
          <w:b/>
          <w:sz w:val="24"/>
          <w:szCs w:val="24"/>
          <w:lang w:val="en-GB"/>
        </w:rPr>
      </w:pPr>
    </w:p>
    <w:p w:rsidR="0045392C" w:rsidRDefault="0045392C" w:rsidP="00782102">
      <w:pPr>
        <w:suppressLineNumbers/>
        <w:spacing w:line="480" w:lineRule="auto"/>
        <w:ind w:left="709" w:right="565"/>
        <w:jc w:val="both"/>
        <w:rPr>
          <w:rFonts w:ascii="Times New Roman" w:hAnsi="Times New Roman"/>
          <w:b/>
          <w:sz w:val="24"/>
          <w:szCs w:val="24"/>
          <w:lang w:val="en-GB"/>
        </w:rPr>
      </w:pPr>
      <w:r>
        <w:rPr>
          <w:rFonts w:ascii="Times New Roman" w:hAnsi="Times New Roman"/>
          <w:b/>
          <w:sz w:val="24"/>
          <w:szCs w:val="24"/>
          <w:lang w:val="en-GB"/>
        </w:rPr>
        <w:t xml:space="preserve">Figure </w:t>
      </w:r>
      <w:r w:rsidR="009543CA">
        <w:rPr>
          <w:rFonts w:ascii="Times New Roman" w:hAnsi="Times New Roman"/>
          <w:b/>
          <w:sz w:val="24"/>
          <w:szCs w:val="24"/>
          <w:lang w:val="en-GB"/>
        </w:rPr>
        <w:t xml:space="preserve"> </w:t>
      </w:r>
      <w:r>
        <w:rPr>
          <w:rFonts w:ascii="Times New Roman" w:hAnsi="Times New Roman"/>
          <w:b/>
          <w:sz w:val="24"/>
          <w:szCs w:val="24"/>
          <w:lang w:val="en-GB"/>
        </w:rPr>
        <w:t>2</w:t>
      </w:r>
      <w:r w:rsidRPr="00584568">
        <w:rPr>
          <w:rFonts w:ascii="Times New Roman" w:hAnsi="Times New Roman"/>
          <w:b/>
          <w:sz w:val="24"/>
          <w:szCs w:val="24"/>
          <w:lang w:val="en-GB"/>
        </w:rPr>
        <w:t>:</w:t>
      </w:r>
      <w:r>
        <w:rPr>
          <w:rFonts w:ascii="Times New Roman" w:hAnsi="Times New Roman"/>
          <w:b/>
          <w:sz w:val="24"/>
          <w:szCs w:val="24"/>
          <w:lang w:val="en-GB"/>
        </w:rPr>
        <w:t xml:space="preserve"> Separation of non-wild-type and wild-type populations at early reading times versus 18h of incubation and </w:t>
      </w:r>
      <w:r w:rsidRPr="0045392C">
        <w:rPr>
          <w:rFonts w:ascii="Times New Roman" w:hAnsi="Times New Roman"/>
          <w:b/>
          <w:sz w:val="24"/>
          <w:szCs w:val="24"/>
          <w:lang w:val="en-GB"/>
        </w:rPr>
        <w:t>staphylococci</w:t>
      </w:r>
    </w:p>
    <w:p w:rsidR="0045392C" w:rsidRDefault="009543CA" w:rsidP="00782102">
      <w:pPr>
        <w:suppressLineNumbers/>
        <w:spacing w:line="480" w:lineRule="auto"/>
        <w:ind w:left="709" w:right="565"/>
        <w:jc w:val="both"/>
        <w:rPr>
          <w:rFonts w:ascii="Times New Roman" w:hAnsi="Times New Roman"/>
          <w:b/>
          <w:sz w:val="24"/>
          <w:szCs w:val="24"/>
          <w:lang w:val="en-GB"/>
        </w:rPr>
      </w:pPr>
      <w:r>
        <w:rPr>
          <w:noProof/>
        </w:rPr>
        <w:drawing>
          <wp:anchor distT="0" distB="0" distL="114300" distR="114300" simplePos="0" relativeHeight="251659264" behindDoc="0" locked="0" layoutInCell="1" allowOverlap="1" wp14:anchorId="330A488A" wp14:editId="2C8DA628">
            <wp:simplePos x="0" y="0"/>
            <wp:positionH relativeFrom="column">
              <wp:posOffset>604520</wp:posOffset>
            </wp:positionH>
            <wp:positionV relativeFrom="paragraph">
              <wp:posOffset>146685</wp:posOffset>
            </wp:positionV>
            <wp:extent cx="8690610" cy="4156075"/>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8690610" cy="4156075"/>
                    </a:xfrm>
                    <a:prstGeom prst="rect">
                      <a:avLst/>
                    </a:prstGeom>
                  </pic:spPr>
                </pic:pic>
              </a:graphicData>
            </a:graphic>
            <wp14:sizeRelH relativeFrom="page">
              <wp14:pctWidth>0</wp14:pctWidth>
            </wp14:sizeRelH>
            <wp14:sizeRelV relativeFrom="page">
              <wp14:pctHeight>0</wp14:pctHeight>
            </wp14:sizeRelV>
          </wp:anchor>
        </w:drawing>
      </w:r>
    </w:p>
    <w:p w:rsidR="009543CA" w:rsidRDefault="009543CA" w:rsidP="00782102">
      <w:pPr>
        <w:suppressLineNumbers/>
        <w:spacing w:line="480" w:lineRule="auto"/>
        <w:ind w:left="709" w:right="565"/>
        <w:jc w:val="both"/>
        <w:rPr>
          <w:rFonts w:ascii="Times New Roman" w:hAnsi="Times New Roman"/>
          <w:b/>
          <w:sz w:val="24"/>
          <w:szCs w:val="24"/>
          <w:lang w:val="en-GB"/>
        </w:rPr>
      </w:pPr>
    </w:p>
    <w:p w:rsidR="009543CA" w:rsidRDefault="009543CA" w:rsidP="00782102">
      <w:pPr>
        <w:suppressLineNumbers/>
        <w:spacing w:line="480" w:lineRule="auto"/>
        <w:ind w:left="709" w:right="565"/>
        <w:jc w:val="both"/>
        <w:rPr>
          <w:rFonts w:ascii="Times New Roman" w:hAnsi="Times New Roman"/>
          <w:b/>
          <w:sz w:val="24"/>
          <w:szCs w:val="24"/>
          <w:lang w:val="en-GB"/>
        </w:rPr>
      </w:pPr>
    </w:p>
    <w:p w:rsidR="009543CA" w:rsidRDefault="009543CA" w:rsidP="00782102">
      <w:pPr>
        <w:suppressLineNumbers/>
        <w:spacing w:line="480" w:lineRule="auto"/>
        <w:ind w:left="709" w:right="565"/>
        <w:jc w:val="both"/>
        <w:rPr>
          <w:rFonts w:ascii="Times New Roman" w:hAnsi="Times New Roman"/>
          <w:b/>
          <w:sz w:val="24"/>
          <w:szCs w:val="24"/>
          <w:lang w:val="en-GB"/>
        </w:rPr>
      </w:pPr>
    </w:p>
    <w:p w:rsidR="009543CA" w:rsidRDefault="009543CA" w:rsidP="00782102">
      <w:pPr>
        <w:suppressLineNumbers/>
        <w:spacing w:line="480" w:lineRule="auto"/>
        <w:ind w:left="709" w:right="565"/>
        <w:jc w:val="both"/>
        <w:rPr>
          <w:rFonts w:ascii="Times New Roman" w:hAnsi="Times New Roman"/>
          <w:b/>
          <w:sz w:val="24"/>
          <w:szCs w:val="24"/>
          <w:lang w:val="en-GB"/>
        </w:rPr>
      </w:pPr>
    </w:p>
    <w:p w:rsidR="009543CA" w:rsidRDefault="009543CA" w:rsidP="00782102">
      <w:pPr>
        <w:suppressLineNumbers/>
        <w:spacing w:line="480" w:lineRule="auto"/>
        <w:ind w:left="709" w:right="565"/>
        <w:jc w:val="both"/>
        <w:rPr>
          <w:rFonts w:ascii="Times New Roman" w:hAnsi="Times New Roman"/>
          <w:b/>
          <w:sz w:val="24"/>
          <w:szCs w:val="24"/>
          <w:lang w:val="en-GB"/>
        </w:rPr>
      </w:pPr>
    </w:p>
    <w:p w:rsidR="009543CA" w:rsidRDefault="009543CA" w:rsidP="00782102">
      <w:pPr>
        <w:suppressLineNumbers/>
        <w:spacing w:line="480" w:lineRule="auto"/>
        <w:ind w:left="709" w:right="565"/>
        <w:jc w:val="both"/>
        <w:rPr>
          <w:rFonts w:ascii="Times New Roman" w:hAnsi="Times New Roman"/>
          <w:b/>
          <w:sz w:val="24"/>
          <w:szCs w:val="24"/>
          <w:lang w:val="en-GB"/>
        </w:rPr>
      </w:pPr>
    </w:p>
    <w:p w:rsidR="009543CA" w:rsidRDefault="009543CA" w:rsidP="00782102">
      <w:pPr>
        <w:suppressLineNumbers/>
        <w:spacing w:line="480" w:lineRule="auto"/>
        <w:ind w:left="709" w:right="565"/>
        <w:jc w:val="both"/>
        <w:rPr>
          <w:rFonts w:ascii="Times New Roman" w:hAnsi="Times New Roman"/>
          <w:b/>
          <w:sz w:val="24"/>
          <w:szCs w:val="24"/>
          <w:lang w:val="en-GB"/>
        </w:rPr>
      </w:pPr>
    </w:p>
    <w:p w:rsidR="009543CA" w:rsidRDefault="009543CA" w:rsidP="00782102">
      <w:pPr>
        <w:suppressLineNumbers/>
        <w:spacing w:line="480" w:lineRule="auto"/>
        <w:ind w:left="709" w:right="565"/>
        <w:jc w:val="both"/>
        <w:rPr>
          <w:rFonts w:ascii="Times New Roman" w:hAnsi="Times New Roman"/>
          <w:b/>
          <w:sz w:val="24"/>
          <w:szCs w:val="24"/>
          <w:lang w:val="en-GB"/>
        </w:rPr>
      </w:pPr>
    </w:p>
    <w:p w:rsidR="009543CA" w:rsidRDefault="009543CA" w:rsidP="00782102">
      <w:pPr>
        <w:suppressLineNumbers/>
        <w:spacing w:line="480" w:lineRule="auto"/>
        <w:ind w:left="709" w:right="565"/>
        <w:jc w:val="both"/>
        <w:rPr>
          <w:rFonts w:ascii="Times New Roman" w:hAnsi="Times New Roman"/>
          <w:b/>
          <w:sz w:val="24"/>
          <w:szCs w:val="24"/>
          <w:lang w:val="en-GB"/>
        </w:rPr>
      </w:pPr>
    </w:p>
    <w:p w:rsidR="009543CA" w:rsidRDefault="009543CA" w:rsidP="00782102">
      <w:pPr>
        <w:suppressLineNumbers/>
        <w:spacing w:line="480" w:lineRule="auto"/>
        <w:ind w:left="709" w:right="565"/>
        <w:jc w:val="both"/>
        <w:rPr>
          <w:rFonts w:ascii="Times New Roman" w:hAnsi="Times New Roman"/>
          <w:b/>
          <w:sz w:val="24"/>
          <w:szCs w:val="24"/>
          <w:lang w:val="en-GB"/>
        </w:rPr>
      </w:pPr>
    </w:p>
    <w:p w:rsidR="009543CA" w:rsidRDefault="009543CA" w:rsidP="00782102">
      <w:pPr>
        <w:suppressLineNumbers/>
        <w:spacing w:line="480" w:lineRule="auto"/>
        <w:ind w:left="709" w:right="565"/>
        <w:jc w:val="both"/>
        <w:rPr>
          <w:rFonts w:ascii="Times New Roman" w:hAnsi="Times New Roman"/>
          <w:b/>
          <w:sz w:val="24"/>
          <w:szCs w:val="24"/>
          <w:lang w:val="en-GB"/>
        </w:rPr>
      </w:pPr>
    </w:p>
    <w:p w:rsidR="009543CA" w:rsidRDefault="009543CA" w:rsidP="00782102">
      <w:pPr>
        <w:suppressLineNumbers/>
        <w:spacing w:line="480" w:lineRule="auto"/>
        <w:ind w:left="709" w:right="565"/>
        <w:jc w:val="both"/>
        <w:rPr>
          <w:rFonts w:ascii="Times New Roman" w:hAnsi="Times New Roman"/>
          <w:b/>
          <w:sz w:val="24"/>
          <w:szCs w:val="24"/>
          <w:lang w:val="en-GB"/>
        </w:rPr>
      </w:pPr>
    </w:p>
    <w:p w:rsidR="00772C6A" w:rsidRDefault="0045392C" w:rsidP="00782102">
      <w:pPr>
        <w:suppressLineNumbers/>
        <w:spacing w:line="276" w:lineRule="auto"/>
        <w:ind w:left="567"/>
        <w:rPr>
          <w:rFonts w:ascii="Times New Roman" w:hAnsi="Times New Roman"/>
          <w:sz w:val="24"/>
          <w:szCs w:val="24"/>
          <w:lang w:val="en-GB"/>
        </w:rPr>
        <w:sectPr w:rsidR="00772C6A" w:rsidSect="00782102">
          <w:pgSz w:w="16838" w:h="11906" w:orient="landscape" w:code="9"/>
          <w:pgMar w:top="284" w:right="851" w:bottom="244" w:left="568" w:header="720" w:footer="720" w:gutter="0"/>
          <w:lnNumType w:countBy="1" w:restart="newSection"/>
          <w:cols w:space="720"/>
          <w:docGrid w:linePitch="299"/>
        </w:sectPr>
      </w:pPr>
      <w:r w:rsidRPr="002B0D1C">
        <w:rPr>
          <w:rFonts w:ascii="Times New Roman" w:hAnsi="Times New Roman"/>
          <w:sz w:val="24"/>
          <w:szCs w:val="24"/>
          <w:lang w:val="en-GB"/>
        </w:rPr>
        <w:tab/>
        <w:t>Separation of non-wild-type and wild-type populations is shown on the 90% probability level, i.e</w:t>
      </w:r>
      <w:commentRangeStart w:id="112"/>
      <w:r w:rsidRPr="002B0D1C">
        <w:rPr>
          <w:rFonts w:ascii="Times New Roman" w:hAnsi="Times New Roman"/>
          <w:sz w:val="24"/>
          <w:szCs w:val="24"/>
          <w:lang w:val="en-GB"/>
        </w:rPr>
        <w:t xml:space="preserve">. if …% of </w:t>
      </w:r>
      <w:commentRangeEnd w:id="112"/>
      <w:r w:rsidRPr="002B0D1C">
        <w:rPr>
          <w:rStyle w:val="CommentReference"/>
          <w:rFonts w:ascii="Times New Roman" w:hAnsi="Times New Roman"/>
          <w:sz w:val="24"/>
          <w:szCs w:val="24"/>
        </w:rPr>
        <w:commentReference w:id="112"/>
      </w:r>
      <w:r w:rsidRPr="002B0D1C">
        <w:rPr>
          <w:rFonts w:ascii="Times New Roman" w:hAnsi="Times New Roman"/>
          <w:sz w:val="24"/>
          <w:szCs w:val="24"/>
          <w:lang w:val="en-GB"/>
        </w:rPr>
        <w:t>populations. Green boxes, wild-type and non-wild-type populations were separated; red boxes, wild-type and non-wild-type populations were not separated; yellow boxes, inter-</w:t>
      </w:r>
      <w:proofErr w:type="spellStart"/>
      <w:r w:rsidRPr="002B0D1C">
        <w:rPr>
          <w:rFonts w:ascii="Times New Roman" w:hAnsi="Times New Roman"/>
          <w:sz w:val="24"/>
          <w:szCs w:val="24"/>
          <w:lang w:val="en-GB"/>
        </w:rPr>
        <w:t>soecies</w:t>
      </w:r>
      <w:proofErr w:type="spellEnd"/>
      <w:r w:rsidRPr="002B0D1C">
        <w:rPr>
          <w:rFonts w:ascii="Times New Roman" w:hAnsi="Times New Roman"/>
          <w:sz w:val="24"/>
          <w:szCs w:val="24"/>
          <w:lang w:val="en-GB"/>
        </w:rPr>
        <w:t xml:space="preserve"> differences in wild-ty</w:t>
      </w:r>
      <w:r>
        <w:rPr>
          <w:rFonts w:ascii="Times New Roman" w:hAnsi="Times New Roman"/>
          <w:sz w:val="24"/>
          <w:szCs w:val="24"/>
          <w:lang w:val="en-GB"/>
        </w:rPr>
        <w:t>pe and non-wild-type separation; grey boxes, non-wild-type populations not available.</w:t>
      </w:r>
    </w:p>
    <w:p w:rsidR="005044C7" w:rsidRDefault="001C4523" w:rsidP="00782102">
      <w:pPr>
        <w:suppressLineNumbers/>
        <w:spacing w:before="240" w:line="480" w:lineRule="auto"/>
        <w:ind w:left="568" w:right="565"/>
        <w:jc w:val="both"/>
        <w:rPr>
          <w:rFonts w:ascii="Times New Roman" w:hAnsi="Times New Roman"/>
          <w:b/>
          <w:sz w:val="24"/>
          <w:szCs w:val="24"/>
          <w:lang w:val="en-GB"/>
        </w:rPr>
      </w:pPr>
      <w:r>
        <w:rPr>
          <w:rFonts w:ascii="Times New Roman" w:hAnsi="Times New Roman"/>
          <w:b/>
          <w:sz w:val="24"/>
          <w:szCs w:val="24"/>
          <w:lang w:val="en-GB"/>
        </w:rPr>
        <w:lastRenderedPageBreak/>
        <w:t>Table 1</w:t>
      </w:r>
      <w:r w:rsidR="005044C7">
        <w:rPr>
          <w:rFonts w:ascii="Times New Roman" w:hAnsi="Times New Roman"/>
          <w:b/>
          <w:sz w:val="24"/>
          <w:szCs w:val="24"/>
          <w:lang w:val="en-GB"/>
        </w:rPr>
        <w:t xml:space="preserve">: </w:t>
      </w:r>
      <w:r w:rsidR="00772C6A">
        <w:rPr>
          <w:rFonts w:ascii="Times New Roman" w:hAnsi="Times New Roman"/>
          <w:b/>
          <w:sz w:val="24"/>
          <w:szCs w:val="24"/>
          <w:lang w:val="en-GB"/>
        </w:rPr>
        <w:t>Definition</w:t>
      </w:r>
      <w:r w:rsidR="00E661FC">
        <w:rPr>
          <w:rFonts w:ascii="Times New Roman" w:hAnsi="Times New Roman"/>
          <w:b/>
          <w:sz w:val="24"/>
          <w:szCs w:val="24"/>
          <w:lang w:val="en-GB"/>
        </w:rPr>
        <w:t>s</w:t>
      </w:r>
      <w:r w:rsidR="00772C6A">
        <w:rPr>
          <w:rFonts w:ascii="Times New Roman" w:hAnsi="Times New Roman"/>
          <w:b/>
          <w:sz w:val="24"/>
          <w:szCs w:val="24"/>
          <w:lang w:val="en-GB"/>
        </w:rPr>
        <w:t xml:space="preserve"> of resistance phenotypes and wild-types</w:t>
      </w:r>
    </w:p>
    <w:tbl>
      <w:tblPr>
        <w:tblW w:w="4464" w:type="pct"/>
        <w:tblInd w:w="779" w:type="dxa"/>
        <w:tblLayout w:type="fixed"/>
        <w:tblCellMar>
          <w:left w:w="70" w:type="dxa"/>
          <w:right w:w="70" w:type="dxa"/>
        </w:tblCellMar>
        <w:tblLook w:val="04A0" w:firstRow="1" w:lastRow="0" w:firstColumn="1" w:lastColumn="0" w:noHBand="0" w:noVBand="1"/>
      </w:tblPr>
      <w:tblGrid>
        <w:gridCol w:w="3544"/>
        <w:gridCol w:w="4590"/>
        <w:gridCol w:w="228"/>
        <w:gridCol w:w="5529"/>
      </w:tblGrid>
      <w:tr w:rsidR="00772C6A" w:rsidRPr="007729B3" w:rsidTr="00897124">
        <w:trPr>
          <w:trHeight w:val="559"/>
        </w:trPr>
        <w:tc>
          <w:tcPr>
            <w:tcW w:w="1276" w:type="pct"/>
            <w:tcBorders>
              <w:bottom w:val="single" w:sz="4" w:space="0" w:color="auto"/>
            </w:tcBorders>
            <w:shd w:val="clear" w:color="auto" w:fill="auto"/>
            <w:noWrap/>
            <w:hideMark/>
          </w:tcPr>
          <w:p w:rsidR="00772C6A" w:rsidRPr="007729B3" w:rsidRDefault="00E17BD7" w:rsidP="00782102">
            <w:pPr>
              <w:suppressLineNumbers/>
              <w:rPr>
                <w:rFonts w:ascii="Times New Roman" w:hAnsi="Times New Roman"/>
                <w:b/>
                <w:bCs/>
                <w:color w:val="000000"/>
                <w:sz w:val="24"/>
                <w:szCs w:val="24"/>
              </w:rPr>
            </w:pPr>
            <w:r>
              <w:rPr>
                <w:rFonts w:ascii="Times New Roman" w:hAnsi="Times New Roman"/>
                <w:b/>
                <w:bCs/>
                <w:color w:val="000000"/>
                <w:sz w:val="24"/>
                <w:szCs w:val="24"/>
              </w:rPr>
              <w:t>Drug class/p</w:t>
            </w:r>
            <w:r w:rsidR="00772C6A" w:rsidRPr="007729B3">
              <w:rPr>
                <w:rFonts w:ascii="Times New Roman" w:hAnsi="Times New Roman"/>
                <w:b/>
                <w:bCs/>
                <w:color w:val="000000"/>
                <w:sz w:val="24"/>
                <w:szCs w:val="24"/>
              </w:rPr>
              <w:t>henotype</w:t>
            </w:r>
          </w:p>
        </w:tc>
        <w:tc>
          <w:tcPr>
            <w:tcW w:w="1734" w:type="pct"/>
            <w:gridSpan w:val="2"/>
            <w:tcBorders>
              <w:bottom w:val="single" w:sz="4" w:space="0" w:color="auto"/>
            </w:tcBorders>
            <w:shd w:val="clear" w:color="auto" w:fill="auto"/>
            <w:noWrap/>
            <w:hideMark/>
          </w:tcPr>
          <w:p w:rsidR="00772C6A" w:rsidRPr="007729B3" w:rsidRDefault="00772C6A" w:rsidP="00782102">
            <w:pPr>
              <w:suppressLineNumbers/>
              <w:rPr>
                <w:rFonts w:ascii="Times New Roman" w:hAnsi="Times New Roman"/>
                <w:b/>
                <w:bCs/>
                <w:i/>
                <w:color w:val="000000"/>
                <w:sz w:val="24"/>
                <w:szCs w:val="24"/>
              </w:rPr>
            </w:pPr>
            <w:r w:rsidRPr="007729B3">
              <w:rPr>
                <w:rFonts w:ascii="Times New Roman" w:hAnsi="Times New Roman"/>
                <w:b/>
                <w:bCs/>
                <w:i/>
                <w:color w:val="000000"/>
                <w:sz w:val="24"/>
                <w:szCs w:val="24"/>
              </w:rPr>
              <w:t>Enterobacteriaceae</w:t>
            </w:r>
          </w:p>
        </w:tc>
        <w:tc>
          <w:tcPr>
            <w:tcW w:w="1990" w:type="pct"/>
            <w:tcBorders>
              <w:bottom w:val="single" w:sz="4" w:space="0" w:color="auto"/>
            </w:tcBorders>
            <w:shd w:val="clear" w:color="auto" w:fill="auto"/>
            <w:noWrap/>
            <w:hideMark/>
          </w:tcPr>
          <w:p w:rsidR="00772C6A" w:rsidRPr="007729B3" w:rsidRDefault="00E17BD7" w:rsidP="00782102">
            <w:pPr>
              <w:suppressLineNumbers/>
              <w:rPr>
                <w:rFonts w:ascii="Times New Roman" w:hAnsi="Times New Roman"/>
                <w:b/>
                <w:bCs/>
                <w:color w:val="000000"/>
                <w:sz w:val="24"/>
                <w:szCs w:val="24"/>
              </w:rPr>
            </w:pPr>
            <w:r>
              <w:rPr>
                <w:rFonts w:ascii="Times New Roman" w:hAnsi="Times New Roman"/>
                <w:b/>
                <w:bCs/>
                <w:color w:val="000000"/>
                <w:sz w:val="24"/>
                <w:szCs w:val="24"/>
              </w:rPr>
              <w:t>s</w:t>
            </w:r>
            <w:r w:rsidR="00772C6A" w:rsidRPr="007729B3">
              <w:rPr>
                <w:rFonts w:ascii="Times New Roman" w:hAnsi="Times New Roman"/>
                <w:b/>
                <w:bCs/>
                <w:color w:val="000000"/>
                <w:sz w:val="24"/>
                <w:szCs w:val="24"/>
              </w:rPr>
              <w:t>taphylococci</w:t>
            </w:r>
          </w:p>
        </w:tc>
      </w:tr>
      <w:tr w:rsidR="00772C6A" w:rsidRPr="007729B3" w:rsidTr="00897124">
        <w:trPr>
          <w:trHeight w:val="299"/>
        </w:trPr>
        <w:tc>
          <w:tcPr>
            <w:tcW w:w="1276" w:type="pct"/>
            <w:tcBorders>
              <w:top w:val="single" w:sz="4" w:space="0" w:color="auto"/>
            </w:tcBorders>
            <w:shd w:val="clear" w:color="auto" w:fill="auto"/>
            <w:noWrap/>
            <w:hideMark/>
          </w:tcPr>
          <w:p w:rsidR="00772C6A" w:rsidRPr="007729B3" w:rsidRDefault="00772C6A" w:rsidP="00361CC6">
            <w:pPr>
              <w:rPr>
                <w:rFonts w:ascii="Times New Roman" w:hAnsi="Times New Roman"/>
                <w:b/>
                <w:bCs/>
                <w:color w:val="000000"/>
                <w:sz w:val="24"/>
                <w:szCs w:val="24"/>
              </w:rPr>
            </w:pPr>
            <w:r w:rsidRPr="007729B3">
              <w:rPr>
                <w:rFonts w:ascii="Times New Roman" w:hAnsi="Times New Roman"/>
                <w:b/>
                <w:bCs/>
                <w:color w:val="000000"/>
                <w:sz w:val="24"/>
                <w:szCs w:val="24"/>
              </w:rPr>
              <w:t>beta-lactams</w:t>
            </w:r>
          </w:p>
        </w:tc>
        <w:tc>
          <w:tcPr>
            <w:tcW w:w="1734" w:type="pct"/>
            <w:gridSpan w:val="2"/>
            <w:tcBorders>
              <w:top w:val="single" w:sz="4" w:space="0" w:color="auto"/>
            </w:tcBorders>
            <w:shd w:val="clear" w:color="auto" w:fill="auto"/>
            <w:noWrap/>
            <w:hideMark/>
          </w:tcPr>
          <w:p w:rsidR="00772C6A" w:rsidRPr="007729B3" w:rsidRDefault="003F4552" w:rsidP="00361CC6">
            <w:pPr>
              <w:rPr>
                <w:rFonts w:ascii="Times New Roman" w:hAnsi="Times New Roman"/>
                <w:b/>
                <w:bCs/>
                <w:color w:val="000000"/>
                <w:sz w:val="24"/>
                <w:szCs w:val="24"/>
              </w:rPr>
            </w:pPr>
            <w:r w:rsidRPr="007729B3">
              <w:rPr>
                <w:rFonts w:ascii="Times New Roman" w:hAnsi="Times New Roman"/>
                <w:bCs/>
                <w:color w:val="000000"/>
                <w:sz w:val="24"/>
                <w:szCs w:val="24"/>
                <w:lang w:val="en-US"/>
              </w:rPr>
              <w:t>see reference</w:t>
            </w:r>
            <w:r>
              <w:rPr>
                <w:rFonts w:ascii="Times New Roman" w:hAnsi="Times New Roman"/>
                <w:bCs/>
                <w:color w:val="000000"/>
                <w:sz w:val="24"/>
                <w:szCs w:val="24"/>
                <w:lang w:val="en-US"/>
              </w:rPr>
              <w:t xml:space="preserve">s </w:t>
            </w:r>
            <w:r>
              <w:rPr>
                <w:rFonts w:ascii="Times New Roman" w:hAnsi="Times New Roman"/>
                <w:bCs/>
                <w:color w:val="000000"/>
                <w:sz w:val="24"/>
                <w:szCs w:val="24"/>
                <w:lang w:val="en-US"/>
              </w:rPr>
              <w:fldChar w:fldCharType="begin">
                <w:fldData xml:space="preserve">PEVuZE5vdGU+PENpdGU+PEF1dGhvcj5NYXVyZXI8L0F1dGhvcj48WWVhcj4yMDE1PC9ZZWFyPjxS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</w:fldData>
              </w:fldChar>
            </w:r>
            <w:r>
              <w:rPr>
                <w:rFonts w:ascii="Times New Roman" w:hAnsi="Times New Roman"/>
                <w:bCs/>
                <w:color w:val="000000"/>
                <w:sz w:val="24"/>
                <w:szCs w:val="24"/>
                <w:lang w:val="en-US"/>
              </w:rPr>
              <w:instrText xml:space="preserve"> ADDIN EN.CITE </w:instrText>
            </w:r>
            <w:r>
              <w:rPr>
                <w:rFonts w:ascii="Times New Roman" w:hAnsi="Times New Roman"/>
                <w:bCs/>
                <w:color w:val="000000"/>
                <w:sz w:val="24"/>
                <w:szCs w:val="24"/>
                <w:lang w:val="en-US"/>
              </w:rPr>
              <w:fldChar w:fldCharType="begin">
                <w:fldData xml:space="preserve">PEVuZE5vdGU+PENpdGU+PEF1dGhvcj5NYXVyZXI8L0F1dGhvcj48WWVhcj4yMDE1PC9ZZWFyPjxS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</w:fldData>
              </w:fldChar>
            </w:r>
            <w:r>
              <w:rPr>
                <w:rFonts w:ascii="Times New Roman" w:hAnsi="Times New Roman"/>
                <w:bCs/>
                <w:color w:val="000000"/>
                <w:sz w:val="24"/>
                <w:szCs w:val="24"/>
                <w:lang w:val="en-US"/>
              </w:rPr>
              <w:instrText xml:space="preserve"> ADDIN EN.CITE.DATA </w:instrText>
            </w:r>
            <w:r>
              <w:rPr>
                <w:rFonts w:ascii="Times New Roman" w:hAnsi="Times New Roman"/>
                <w:bCs/>
                <w:color w:val="000000"/>
                <w:sz w:val="24"/>
                <w:szCs w:val="24"/>
                <w:lang w:val="en-US"/>
              </w:rPr>
            </w:r>
            <w:r>
              <w:rPr>
                <w:rFonts w:ascii="Times New Roman" w:hAnsi="Times New Roman"/>
                <w:bCs/>
                <w:color w:val="000000"/>
                <w:sz w:val="24"/>
                <w:szCs w:val="24"/>
                <w:lang w:val="en-US"/>
              </w:rPr>
              <w:fldChar w:fldCharType="end"/>
            </w:r>
            <w:r>
              <w:rPr>
                <w:rFonts w:ascii="Times New Roman" w:hAnsi="Times New Roman"/>
                <w:bCs/>
                <w:color w:val="000000"/>
                <w:sz w:val="24"/>
                <w:szCs w:val="24"/>
                <w:lang w:val="en-US"/>
              </w:rPr>
            </w:r>
            <w:r>
              <w:rPr>
                <w:rFonts w:ascii="Times New Roman" w:hAnsi="Times New Roman"/>
                <w:bCs/>
                <w:color w:val="000000"/>
                <w:sz w:val="24"/>
                <w:szCs w:val="24"/>
                <w:lang w:val="en-US"/>
              </w:rPr>
              <w:fldChar w:fldCharType="separate"/>
            </w:r>
            <w:hyperlink w:anchor="_ENREF_13" w:tooltip="Maurer, 2015 #1913" w:history="1">
              <w:r w:rsidRPr="003F4552">
                <w:rPr>
                  <w:rFonts w:ascii="Times New Roman" w:hAnsi="Times New Roman"/>
                  <w:bCs/>
                  <w:noProof/>
                  <w:color w:val="000000"/>
                  <w:sz w:val="24"/>
                  <w:szCs w:val="24"/>
                  <w:vertAlign w:val="superscript"/>
                  <w:lang w:val="en-US"/>
                </w:rPr>
                <w:t>13-15</w:t>
              </w:r>
            </w:hyperlink>
            <w:r w:rsidRPr="003F4552">
              <w:rPr>
                <w:rFonts w:ascii="Times New Roman" w:hAnsi="Times New Roman"/>
                <w:bCs/>
                <w:noProof/>
                <w:color w:val="000000"/>
                <w:sz w:val="24"/>
                <w:szCs w:val="24"/>
                <w:vertAlign w:val="superscript"/>
                <w:lang w:val="en-US"/>
              </w:rPr>
              <w:t xml:space="preserve">, </w:t>
            </w:r>
            <w:hyperlink w:anchor="_ENREF_24" w:tooltip="Valsesia, 2015 #2486" w:history="1">
              <w:r w:rsidRPr="003F4552">
                <w:rPr>
                  <w:rFonts w:ascii="Times New Roman" w:hAnsi="Times New Roman"/>
                  <w:bCs/>
                  <w:noProof/>
                  <w:color w:val="000000"/>
                  <w:sz w:val="24"/>
                  <w:szCs w:val="24"/>
                  <w:vertAlign w:val="superscript"/>
                  <w:lang w:val="en-US"/>
                </w:rPr>
                <w:t>24</w:t>
              </w:r>
            </w:hyperlink>
            <w:r>
              <w:rPr>
                <w:rFonts w:ascii="Times New Roman" w:hAnsi="Times New Roman"/>
                <w:bCs/>
                <w:color w:val="000000"/>
                <w:sz w:val="24"/>
                <w:szCs w:val="24"/>
                <w:lang w:val="en-US"/>
              </w:rPr>
              <w:fldChar w:fldCharType="end"/>
            </w:r>
          </w:p>
        </w:tc>
        <w:tc>
          <w:tcPr>
            <w:tcW w:w="1990" w:type="pct"/>
            <w:tcBorders>
              <w:top w:val="single" w:sz="4" w:space="0" w:color="auto"/>
            </w:tcBorders>
            <w:shd w:val="clear" w:color="auto" w:fill="auto"/>
            <w:noWrap/>
            <w:hideMark/>
          </w:tcPr>
          <w:p w:rsidR="00772C6A" w:rsidRPr="007729B3" w:rsidRDefault="00772C6A" w:rsidP="00361CC6">
            <w:pPr>
              <w:rPr>
                <w:rFonts w:ascii="Times New Roman" w:hAnsi="Times New Roman"/>
                <w:b/>
                <w:bCs/>
                <w:color w:val="000000"/>
                <w:sz w:val="24"/>
                <w:szCs w:val="24"/>
              </w:rPr>
            </w:pPr>
            <w:r w:rsidRPr="007729B3">
              <w:rPr>
                <w:rFonts w:ascii="Times New Roman" w:hAnsi="Times New Roman"/>
                <w:b/>
                <w:bCs/>
                <w:color w:val="000000"/>
                <w:sz w:val="24"/>
                <w:szCs w:val="24"/>
              </w:rPr>
              <w:t> </w:t>
            </w:r>
          </w:p>
        </w:tc>
      </w:tr>
      <w:tr w:rsidR="00772C6A" w:rsidRPr="008732D8" w:rsidTr="00897124">
        <w:trPr>
          <w:trHeight w:val="319"/>
        </w:trPr>
        <w:tc>
          <w:tcPr>
            <w:tcW w:w="1276"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wild-type</w:t>
            </w:r>
          </w:p>
        </w:tc>
        <w:tc>
          <w:tcPr>
            <w:tcW w:w="1734" w:type="pct"/>
            <w:gridSpan w:val="2"/>
            <w:shd w:val="clear" w:color="auto" w:fill="auto"/>
            <w:hideMark/>
          </w:tcPr>
          <w:p w:rsidR="00772C6A" w:rsidRPr="007729B3" w:rsidRDefault="00772C6A" w:rsidP="00361CC6">
            <w:pPr>
              <w:rPr>
                <w:rFonts w:ascii="Times New Roman" w:hAnsi="Times New Roman"/>
                <w:b/>
                <w:bCs/>
                <w:color w:val="000000"/>
                <w:sz w:val="24"/>
                <w:szCs w:val="24"/>
                <w:lang w:val="en-US"/>
              </w:rPr>
            </w:pPr>
          </w:p>
        </w:tc>
        <w:tc>
          <w:tcPr>
            <w:tcW w:w="1990" w:type="pct"/>
            <w:shd w:val="clear" w:color="auto" w:fill="auto"/>
            <w:noWrap/>
            <w:hideMark/>
          </w:tcPr>
          <w:p w:rsidR="00772C6A" w:rsidRPr="007729B3" w:rsidRDefault="005C4462"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benzylpenicillin S AND fuzzy zone edge AND</w:t>
            </w:r>
            <w:r w:rsidR="00772C6A" w:rsidRPr="007729B3">
              <w:rPr>
                <w:rFonts w:ascii="Times New Roman" w:hAnsi="Times New Roman"/>
                <w:color w:val="000000"/>
                <w:sz w:val="24"/>
                <w:szCs w:val="24"/>
                <w:lang w:val="en-US"/>
              </w:rPr>
              <w:t xml:space="preserve"> </w:t>
            </w:r>
            <w:proofErr w:type="spellStart"/>
            <w:r w:rsidRPr="007729B3">
              <w:rPr>
                <w:rFonts w:ascii="Times New Roman" w:hAnsi="Times New Roman"/>
                <w:color w:val="000000"/>
                <w:sz w:val="24"/>
                <w:szCs w:val="24"/>
                <w:lang w:val="en-US"/>
              </w:rPr>
              <w:t>cefoxitin</w:t>
            </w:r>
            <w:proofErr w:type="spellEnd"/>
            <w:r w:rsidR="00772C6A" w:rsidRPr="007729B3">
              <w:rPr>
                <w:rFonts w:ascii="Times New Roman" w:hAnsi="Times New Roman"/>
                <w:color w:val="000000"/>
                <w:sz w:val="24"/>
                <w:szCs w:val="24"/>
                <w:lang w:val="en-US"/>
              </w:rPr>
              <w:t xml:space="preserve"> S</w:t>
            </w:r>
            <w:r w:rsidR="006B5D4A">
              <w:rPr>
                <w:rFonts w:ascii="Times New Roman" w:hAnsi="Times New Roman"/>
                <w:color w:val="000000"/>
                <w:sz w:val="24"/>
                <w:szCs w:val="24"/>
                <w:lang w:val="en-US"/>
              </w:rPr>
              <w:t xml:space="preserve"> </w:t>
            </w:r>
            <w:r w:rsidR="008732D8">
              <w:fldChar w:fldCharType="begin"/>
            </w:r>
            <w:r w:rsidR="008732D8" w:rsidRPr="008732D8">
              <w:rPr>
                <w:lang w:val="en-GB"/>
                <w:rPrChange w:id="113" w:author="Nicolas Blöchliger" w:date="2016-11-10T15:58:00Z">
                  <w:rPr/>
                </w:rPrChange>
              </w:rPr>
              <w:instrText xml:space="preserve"> HYPERLINK \l "_ENREF_25" \o "Weissert,  #2657" </w:instrText>
            </w:r>
            <w:r w:rsidR="008732D8">
              <w:fldChar w:fldCharType="separate"/>
            </w:r>
            <w:r w:rsidR="003F4552">
              <w:rPr>
                <w:rFonts w:ascii="Times New Roman" w:hAnsi="Times New Roman"/>
                <w:color w:val="000000"/>
                <w:sz w:val="24"/>
                <w:szCs w:val="24"/>
                <w:lang w:val="en-US"/>
              </w:rPr>
              <w:fldChar w:fldCharType="begin"/>
            </w:r>
            <w:r w:rsidR="003F4552">
              <w:rPr>
                <w:rFonts w:ascii="Times New Roman" w:hAnsi="Times New Roman"/>
                <w:color w:val="000000"/>
                <w:sz w:val="24"/>
                <w:szCs w:val="24"/>
                <w:lang w:val="en-US"/>
              </w:rPr>
              <w:instrText xml:space="preserve"> ADDIN EN.CITE &lt;EndNote&gt;&lt;Cite&gt;&lt;Author&gt;Weissert&lt;/Author&gt;&lt;RecNum&gt;2657&lt;/RecNum&gt;&lt;DisplayText&gt;&lt;style face="superscript"&gt;25&lt;/style&gt;&lt;/DisplayText&gt;&lt;record&gt;&lt;rec-number&gt;2657&lt;/rec-number&gt;&lt;foreign-keys&gt;&lt;key app="EN" db-id="paz59evx1v29r1e0ds9xx597e5vapvv2z2w0" timestamp="1478778969"&gt;2657&lt;/key&gt;&lt;/foreign-keys&gt;&lt;ref-type name="Journal Article"&gt;17&lt;/ref-type&gt;&lt;contributors&gt;&lt;authors&gt;&lt;author&gt;Weissert, Christoph Platzhalter&lt;/author&gt;&lt;/authors&gt;&lt;/contributors&gt;&lt;titles&gt;&lt;/titles&gt;&lt;dates&gt;&lt;/dates&gt;&lt;urls&gt;&lt;/urls&gt;&lt;/record&gt;&lt;/Cite&gt;&lt;/EndNote&gt;</w:instrText>
            </w:r>
            <w:r w:rsidR="003F4552">
              <w:rPr>
                <w:rFonts w:ascii="Times New Roman" w:hAnsi="Times New Roman"/>
                <w:color w:val="000000"/>
                <w:sz w:val="24"/>
                <w:szCs w:val="24"/>
                <w:lang w:val="en-US"/>
              </w:rPr>
              <w:fldChar w:fldCharType="separate"/>
            </w:r>
            <w:r w:rsidR="003F4552" w:rsidRPr="003F4552">
              <w:rPr>
                <w:rFonts w:ascii="Times New Roman" w:hAnsi="Times New Roman"/>
                <w:noProof/>
                <w:color w:val="000000"/>
                <w:sz w:val="24"/>
                <w:szCs w:val="24"/>
                <w:vertAlign w:val="superscript"/>
                <w:lang w:val="en-US"/>
              </w:rPr>
              <w:t>25</w:t>
            </w:r>
            <w:r w:rsidR="003F4552">
              <w:rPr>
                <w:rFonts w:ascii="Times New Roman" w:hAnsi="Times New Roman"/>
                <w:color w:val="000000"/>
                <w:sz w:val="24"/>
                <w:szCs w:val="24"/>
                <w:lang w:val="en-US"/>
              </w:rPr>
              <w:fldChar w:fldCharType="end"/>
            </w:r>
            <w:r w:rsidR="008732D8">
              <w:rPr>
                <w:rFonts w:ascii="Times New Roman" w:hAnsi="Times New Roman"/>
                <w:color w:val="000000"/>
                <w:sz w:val="24"/>
                <w:szCs w:val="24"/>
                <w:lang w:val="en-US"/>
              </w:rPr>
              <w:fldChar w:fldCharType="end"/>
            </w:r>
          </w:p>
        </w:tc>
      </w:tr>
      <w:tr w:rsidR="00772C6A" w:rsidRPr="007729B3" w:rsidTr="006B5D4A">
        <w:trPr>
          <w:trHeight w:val="315"/>
        </w:trPr>
        <w:tc>
          <w:tcPr>
            <w:tcW w:w="1276" w:type="pct"/>
            <w:shd w:val="clear" w:color="auto" w:fill="auto"/>
            <w:noWrap/>
            <w:hideMark/>
          </w:tcPr>
          <w:p w:rsidR="00772C6A" w:rsidRPr="007729B3" w:rsidRDefault="00772C6A"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ESBL</w:t>
            </w:r>
          </w:p>
        </w:tc>
        <w:tc>
          <w:tcPr>
            <w:tcW w:w="1734" w:type="pct"/>
            <w:gridSpan w:val="2"/>
            <w:shd w:val="clear" w:color="auto" w:fill="auto"/>
          </w:tcPr>
          <w:p w:rsidR="00772C6A" w:rsidRPr="007729B3" w:rsidRDefault="00772C6A" w:rsidP="00361CC6">
            <w:pPr>
              <w:rPr>
                <w:rFonts w:ascii="Times New Roman" w:hAnsi="Times New Roman"/>
                <w:b/>
                <w:bCs/>
                <w:color w:val="000000"/>
                <w:sz w:val="24"/>
                <w:szCs w:val="24"/>
                <w:lang w:val="en-US"/>
              </w:rPr>
            </w:pPr>
          </w:p>
        </w:tc>
        <w:tc>
          <w:tcPr>
            <w:tcW w:w="1990" w:type="pct"/>
            <w:shd w:val="clear" w:color="auto" w:fill="auto"/>
            <w:noWrap/>
            <w:hideMark/>
          </w:tcPr>
          <w:p w:rsidR="00772C6A" w:rsidRPr="007729B3" w:rsidRDefault="00772C6A"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 </w:t>
            </w:r>
          </w:p>
        </w:tc>
      </w:tr>
      <w:tr w:rsidR="00772C6A" w:rsidRPr="007729B3" w:rsidTr="006B5D4A">
        <w:trPr>
          <w:trHeight w:val="315"/>
        </w:trPr>
        <w:tc>
          <w:tcPr>
            <w:tcW w:w="1276" w:type="pct"/>
            <w:shd w:val="clear" w:color="auto" w:fill="auto"/>
            <w:noWrap/>
            <w:hideMark/>
          </w:tcPr>
          <w:p w:rsidR="00772C6A" w:rsidRPr="007729B3" w:rsidRDefault="00772C6A" w:rsidP="00361CC6">
            <w:pPr>
              <w:rPr>
                <w:rFonts w:ascii="Times New Roman" w:hAnsi="Times New Roman"/>
                <w:color w:val="000000"/>
                <w:sz w:val="24"/>
                <w:szCs w:val="24"/>
                <w:lang w:val="en-US"/>
              </w:rPr>
            </w:pPr>
            <w:proofErr w:type="spellStart"/>
            <w:r w:rsidRPr="007729B3">
              <w:rPr>
                <w:rFonts w:ascii="Times New Roman" w:hAnsi="Times New Roman"/>
                <w:color w:val="000000"/>
                <w:sz w:val="24"/>
                <w:szCs w:val="24"/>
                <w:lang w:val="en-US"/>
              </w:rPr>
              <w:t>AmpC</w:t>
            </w:r>
            <w:proofErr w:type="spellEnd"/>
            <w:r w:rsidRPr="007729B3">
              <w:rPr>
                <w:rFonts w:ascii="Times New Roman" w:hAnsi="Times New Roman"/>
                <w:color w:val="000000"/>
                <w:sz w:val="24"/>
                <w:szCs w:val="24"/>
                <w:lang w:val="en-US"/>
              </w:rPr>
              <w:t xml:space="preserve"> </w:t>
            </w:r>
            <w:proofErr w:type="spellStart"/>
            <w:r w:rsidRPr="007729B3">
              <w:rPr>
                <w:rFonts w:ascii="Times New Roman" w:hAnsi="Times New Roman"/>
                <w:color w:val="000000"/>
                <w:sz w:val="24"/>
                <w:szCs w:val="24"/>
                <w:lang w:val="en-US"/>
              </w:rPr>
              <w:t>hyperproduction</w:t>
            </w:r>
            <w:proofErr w:type="spellEnd"/>
          </w:p>
        </w:tc>
        <w:tc>
          <w:tcPr>
            <w:tcW w:w="1734" w:type="pct"/>
            <w:gridSpan w:val="2"/>
            <w:shd w:val="clear" w:color="auto" w:fill="auto"/>
          </w:tcPr>
          <w:p w:rsidR="00772C6A" w:rsidRPr="007729B3" w:rsidRDefault="00772C6A" w:rsidP="00361CC6">
            <w:pPr>
              <w:rPr>
                <w:rFonts w:ascii="Times New Roman" w:hAnsi="Times New Roman"/>
                <w:b/>
                <w:bCs/>
                <w:color w:val="000000"/>
                <w:sz w:val="24"/>
                <w:szCs w:val="24"/>
                <w:lang w:val="en-US"/>
              </w:rPr>
            </w:pPr>
          </w:p>
        </w:tc>
        <w:tc>
          <w:tcPr>
            <w:tcW w:w="1990" w:type="pct"/>
            <w:shd w:val="clear" w:color="auto" w:fill="auto"/>
            <w:noWrap/>
            <w:hideMark/>
          </w:tcPr>
          <w:p w:rsidR="00772C6A" w:rsidRPr="007729B3" w:rsidRDefault="00772C6A"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 </w:t>
            </w:r>
          </w:p>
        </w:tc>
      </w:tr>
      <w:tr w:rsidR="00772C6A" w:rsidRPr="007729B3" w:rsidTr="006B5D4A">
        <w:trPr>
          <w:trHeight w:val="315"/>
        </w:trPr>
        <w:tc>
          <w:tcPr>
            <w:tcW w:w="1276" w:type="pct"/>
            <w:shd w:val="clear" w:color="auto" w:fill="auto"/>
            <w:noWrap/>
            <w:hideMark/>
          </w:tcPr>
          <w:p w:rsidR="00772C6A" w:rsidRPr="007729B3" w:rsidRDefault="00772C6A" w:rsidP="00361CC6">
            <w:pPr>
              <w:rPr>
                <w:rFonts w:ascii="Times New Roman" w:hAnsi="Times New Roman"/>
                <w:color w:val="000000"/>
                <w:sz w:val="24"/>
                <w:szCs w:val="24"/>
                <w:lang w:val="en-US"/>
              </w:rPr>
            </w:pPr>
            <w:proofErr w:type="spellStart"/>
            <w:r w:rsidRPr="007729B3">
              <w:rPr>
                <w:rFonts w:ascii="Times New Roman" w:hAnsi="Times New Roman"/>
                <w:color w:val="000000"/>
                <w:sz w:val="24"/>
                <w:szCs w:val="24"/>
                <w:lang w:val="en-US"/>
              </w:rPr>
              <w:t>aquired</w:t>
            </w:r>
            <w:proofErr w:type="spellEnd"/>
            <w:r w:rsidRPr="007729B3">
              <w:rPr>
                <w:rFonts w:ascii="Times New Roman" w:hAnsi="Times New Roman"/>
                <w:color w:val="000000"/>
                <w:sz w:val="24"/>
                <w:szCs w:val="24"/>
                <w:lang w:val="en-US"/>
              </w:rPr>
              <w:t xml:space="preserve"> </w:t>
            </w:r>
            <w:proofErr w:type="spellStart"/>
            <w:r w:rsidRPr="007729B3">
              <w:rPr>
                <w:rFonts w:ascii="Times New Roman" w:hAnsi="Times New Roman"/>
                <w:color w:val="000000"/>
                <w:sz w:val="24"/>
                <w:szCs w:val="24"/>
                <w:lang w:val="en-US"/>
              </w:rPr>
              <w:t>AmpC</w:t>
            </w:r>
            <w:proofErr w:type="spellEnd"/>
          </w:p>
        </w:tc>
        <w:tc>
          <w:tcPr>
            <w:tcW w:w="1734" w:type="pct"/>
            <w:gridSpan w:val="2"/>
            <w:shd w:val="clear" w:color="auto" w:fill="auto"/>
          </w:tcPr>
          <w:p w:rsidR="00772C6A" w:rsidRPr="007729B3" w:rsidRDefault="00772C6A" w:rsidP="00361CC6">
            <w:pPr>
              <w:rPr>
                <w:rFonts w:ascii="Times New Roman" w:hAnsi="Times New Roman"/>
                <w:b/>
                <w:bCs/>
                <w:color w:val="000000"/>
                <w:sz w:val="24"/>
                <w:szCs w:val="24"/>
                <w:lang w:val="en-US"/>
              </w:rPr>
            </w:pPr>
          </w:p>
        </w:tc>
        <w:tc>
          <w:tcPr>
            <w:tcW w:w="1990" w:type="pct"/>
            <w:shd w:val="clear" w:color="auto" w:fill="auto"/>
            <w:noWrap/>
            <w:hideMark/>
          </w:tcPr>
          <w:p w:rsidR="00772C6A" w:rsidRPr="007729B3" w:rsidRDefault="00772C6A"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 </w:t>
            </w:r>
          </w:p>
        </w:tc>
      </w:tr>
      <w:tr w:rsidR="005C4462" w:rsidRPr="007729B3" w:rsidTr="00897124">
        <w:trPr>
          <w:trHeight w:val="315"/>
        </w:trPr>
        <w:tc>
          <w:tcPr>
            <w:tcW w:w="1276" w:type="pct"/>
            <w:shd w:val="clear" w:color="auto" w:fill="auto"/>
            <w:noWrap/>
          </w:tcPr>
          <w:p w:rsidR="005C4462" w:rsidRPr="007729B3" w:rsidRDefault="005C4462" w:rsidP="00361CC6">
            <w:pPr>
              <w:rPr>
                <w:rFonts w:ascii="Times New Roman" w:hAnsi="Times New Roman"/>
                <w:color w:val="000000"/>
                <w:sz w:val="24"/>
                <w:szCs w:val="24"/>
              </w:rPr>
            </w:pPr>
            <w:r w:rsidRPr="007729B3">
              <w:rPr>
                <w:rFonts w:ascii="Times New Roman" w:hAnsi="Times New Roman"/>
                <w:color w:val="000000"/>
                <w:sz w:val="24"/>
                <w:szCs w:val="24"/>
              </w:rPr>
              <w:t>carbapenemases</w:t>
            </w:r>
          </w:p>
        </w:tc>
        <w:tc>
          <w:tcPr>
            <w:tcW w:w="1734" w:type="pct"/>
            <w:gridSpan w:val="2"/>
            <w:shd w:val="clear" w:color="auto" w:fill="auto"/>
          </w:tcPr>
          <w:p w:rsidR="005C4462" w:rsidRPr="007729B3" w:rsidRDefault="005C4462" w:rsidP="00361CC6">
            <w:pPr>
              <w:rPr>
                <w:rFonts w:ascii="Times New Roman" w:hAnsi="Times New Roman"/>
                <w:b/>
                <w:bCs/>
                <w:color w:val="000000"/>
                <w:sz w:val="24"/>
                <w:szCs w:val="24"/>
              </w:rPr>
            </w:pPr>
          </w:p>
        </w:tc>
        <w:tc>
          <w:tcPr>
            <w:tcW w:w="1990" w:type="pct"/>
            <w:shd w:val="clear" w:color="auto" w:fill="auto"/>
            <w:noWrap/>
          </w:tcPr>
          <w:p w:rsidR="005C4462" w:rsidRPr="007729B3" w:rsidRDefault="005C4462" w:rsidP="00361CC6">
            <w:pPr>
              <w:rPr>
                <w:rFonts w:ascii="Times New Roman" w:hAnsi="Times New Roman"/>
                <w:color w:val="000000"/>
                <w:sz w:val="24"/>
                <w:szCs w:val="24"/>
              </w:rPr>
            </w:pPr>
          </w:p>
        </w:tc>
      </w:tr>
      <w:tr w:rsidR="00772C6A" w:rsidRPr="007729B3" w:rsidTr="00897124">
        <w:trPr>
          <w:trHeight w:val="315"/>
        </w:trPr>
        <w:tc>
          <w:tcPr>
            <w:tcW w:w="1276" w:type="pct"/>
            <w:shd w:val="clear" w:color="auto" w:fill="auto"/>
            <w:noWrap/>
            <w:hideMark/>
          </w:tcPr>
          <w:p w:rsidR="00772C6A" w:rsidRPr="007729B3" w:rsidRDefault="00772C6A" w:rsidP="00361CC6">
            <w:pPr>
              <w:ind w:firstLine="512"/>
              <w:rPr>
                <w:rFonts w:ascii="Times New Roman" w:hAnsi="Times New Roman"/>
                <w:color w:val="000000"/>
                <w:sz w:val="24"/>
                <w:szCs w:val="24"/>
              </w:rPr>
            </w:pPr>
            <w:r w:rsidRPr="007729B3">
              <w:rPr>
                <w:rFonts w:ascii="Times New Roman" w:hAnsi="Times New Roman"/>
                <w:color w:val="000000"/>
                <w:sz w:val="24"/>
                <w:szCs w:val="24"/>
              </w:rPr>
              <w:t>KPC</w:t>
            </w:r>
          </w:p>
        </w:tc>
        <w:tc>
          <w:tcPr>
            <w:tcW w:w="1734" w:type="pct"/>
            <w:gridSpan w:val="2"/>
            <w:shd w:val="clear" w:color="auto" w:fill="auto"/>
            <w:hideMark/>
          </w:tcPr>
          <w:p w:rsidR="00772C6A" w:rsidRPr="007729B3" w:rsidRDefault="00772C6A" w:rsidP="00361CC6">
            <w:pPr>
              <w:rPr>
                <w:rFonts w:ascii="Times New Roman" w:hAnsi="Times New Roman"/>
                <w:b/>
                <w:bCs/>
                <w:color w:val="000000"/>
                <w:sz w:val="24"/>
                <w:szCs w:val="24"/>
                <w:lang w:val="en-US"/>
              </w:rPr>
            </w:pPr>
          </w:p>
        </w:tc>
        <w:tc>
          <w:tcPr>
            <w:tcW w:w="1990" w:type="pct"/>
            <w:shd w:val="clear" w:color="auto" w:fill="auto"/>
            <w:noWrap/>
            <w:hideMark/>
          </w:tcPr>
          <w:p w:rsidR="00772C6A" w:rsidRPr="007729B3" w:rsidRDefault="00772C6A"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 </w:t>
            </w:r>
          </w:p>
        </w:tc>
      </w:tr>
      <w:tr w:rsidR="00772C6A" w:rsidRPr="007729B3" w:rsidTr="006B5D4A">
        <w:trPr>
          <w:trHeight w:val="315"/>
        </w:trPr>
        <w:tc>
          <w:tcPr>
            <w:tcW w:w="1276" w:type="pct"/>
            <w:shd w:val="clear" w:color="auto" w:fill="auto"/>
            <w:noWrap/>
            <w:hideMark/>
          </w:tcPr>
          <w:p w:rsidR="00772C6A" w:rsidRPr="007729B3" w:rsidRDefault="00772C6A" w:rsidP="00361CC6">
            <w:pPr>
              <w:ind w:firstLine="512"/>
              <w:rPr>
                <w:rFonts w:ascii="Times New Roman" w:hAnsi="Times New Roman"/>
                <w:color w:val="000000"/>
                <w:sz w:val="24"/>
                <w:szCs w:val="24"/>
              </w:rPr>
            </w:pPr>
            <w:r w:rsidRPr="007729B3">
              <w:rPr>
                <w:rFonts w:ascii="Times New Roman" w:hAnsi="Times New Roman"/>
                <w:color w:val="000000"/>
                <w:sz w:val="24"/>
                <w:szCs w:val="24"/>
              </w:rPr>
              <w:t>NDM</w:t>
            </w:r>
          </w:p>
        </w:tc>
        <w:tc>
          <w:tcPr>
            <w:tcW w:w="1734" w:type="pct"/>
            <w:gridSpan w:val="2"/>
            <w:shd w:val="clear" w:color="auto" w:fill="auto"/>
          </w:tcPr>
          <w:p w:rsidR="00772C6A" w:rsidRPr="007729B3" w:rsidRDefault="00772C6A" w:rsidP="00361CC6">
            <w:pPr>
              <w:rPr>
                <w:rFonts w:ascii="Times New Roman" w:hAnsi="Times New Roman"/>
                <w:b/>
                <w:bCs/>
                <w:color w:val="000000"/>
                <w:sz w:val="24"/>
                <w:szCs w:val="24"/>
              </w:rPr>
            </w:pPr>
          </w:p>
        </w:tc>
        <w:tc>
          <w:tcPr>
            <w:tcW w:w="1990"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r>
      <w:tr w:rsidR="00772C6A" w:rsidRPr="007729B3" w:rsidTr="006B5D4A">
        <w:trPr>
          <w:trHeight w:val="315"/>
        </w:trPr>
        <w:tc>
          <w:tcPr>
            <w:tcW w:w="1276" w:type="pct"/>
            <w:shd w:val="clear" w:color="auto" w:fill="auto"/>
            <w:noWrap/>
            <w:hideMark/>
          </w:tcPr>
          <w:p w:rsidR="00772C6A" w:rsidRPr="007729B3" w:rsidRDefault="00772C6A" w:rsidP="00361CC6">
            <w:pPr>
              <w:ind w:firstLine="512"/>
              <w:rPr>
                <w:rFonts w:ascii="Times New Roman" w:hAnsi="Times New Roman"/>
                <w:color w:val="000000"/>
                <w:sz w:val="24"/>
                <w:szCs w:val="24"/>
              </w:rPr>
            </w:pPr>
            <w:r w:rsidRPr="007729B3">
              <w:rPr>
                <w:rFonts w:ascii="Times New Roman" w:hAnsi="Times New Roman"/>
                <w:color w:val="000000"/>
                <w:sz w:val="24"/>
                <w:szCs w:val="24"/>
              </w:rPr>
              <w:t>OXA-48</w:t>
            </w:r>
          </w:p>
        </w:tc>
        <w:tc>
          <w:tcPr>
            <w:tcW w:w="1734" w:type="pct"/>
            <w:gridSpan w:val="2"/>
            <w:shd w:val="clear" w:color="auto" w:fill="auto"/>
          </w:tcPr>
          <w:p w:rsidR="00772C6A" w:rsidRPr="007729B3" w:rsidRDefault="00772C6A" w:rsidP="00361CC6">
            <w:pPr>
              <w:rPr>
                <w:rFonts w:ascii="Times New Roman" w:hAnsi="Times New Roman"/>
                <w:b/>
                <w:bCs/>
                <w:color w:val="000000"/>
                <w:sz w:val="24"/>
                <w:szCs w:val="24"/>
              </w:rPr>
            </w:pPr>
          </w:p>
        </w:tc>
        <w:tc>
          <w:tcPr>
            <w:tcW w:w="1990"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r>
      <w:tr w:rsidR="00772C6A" w:rsidRPr="007729B3" w:rsidTr="006B5D4A">
        <w:trPr>
          <w:trHeight w:val="315"/>
        </w:trPr>
        <w:tc>
          <w:tcPr>
            <w:tcW w:w="1276" w:type="pct"/>
            <w:shd w:val="clear" w:color="auto" w:fill="auto"/>
            <w:noWrap/>
            <w:hideMark/>
          </w:tcPr>
          <w:p w:rsidR="00772C6A" w:rsidRPr="007729B3" w:rsidRDefault="00772C6A" w:rsidP="00361CC6">
            <w:pPr>
              <w:ind w:firstLine="512"/>
              <w:rPr>
                <w:rFonts w:ascii="Times New Roman" w:hAnsi="Times New Roman"/>
                <w:color w:val="000000"/>
                <w:sz w:val="24"/>
                <w:szCs w:val="24"/>
              </w:rPr>
            </w:pPr>
            <w:r w:rsidRPr="007729B3">
              <w:rPr>
                <w:rFonts w:ascii="Times New Roman" w:hAnsi="Times New Roman"/>
                <w:color w:val="000000"/>
                <w:sz w:val="24"/>
                <w:szCs w:val="24"/>
              </w:rPr>
              <w:t>VIM</w:t>
            </w:r>
          </w:p>
        </w:tc>
        <w:tc>
          <w:tcPr>
            <w:tcW w:w="1734" w:type="pct"/>
            <w:gridSpan w:val="2"/>
            <w:shd w:val="clear" w:color="auto" w:fill="auto"/>
          </w:tcPr>
          <w:p w:rsidR="00772C6A" w:rsidRPr="007729B3" w:rsidRDefault="00772C6A" w:rsidP="00361CC6">
            <w:pPr>
              <w:rPr>
                <w:rFonts w:ascii="Times New Roman" w:hAnsi="Times New Roman"/>
                <w:b/>
                <w:bCs/>
                <w:color w:val="000000"/>
                <w:sz w:val="24"/>
                <w:szCs w:val="24"/>
              </w:rPr>
            </w:pPr>
          </w:p>
        </w:tc>
        <w:tc>
          <w:tcPr>
            <w:tcW w:w="1990"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r>
      <w:tr w:rsidR="00772C6A" w:rsidRPr="007729B3" w:rsidTr="006B5D4A">
        <w:trPr>
          <w:trHeight w:val="315"/>
        </w:trPr>
        <w:tc>
          <w:tcPr>
            <w:tcW w:w="1276" w:type="pct"/>
            <w:shd w:val="clear" w:color="auto" w:fill="auto"/>
            <w:noWrap/>
            <w:hideMark/>
          </w:tcPr>
          <w:p w:rsidR="00772C6A" w:rsidRPr="007729B3" w:rsidRDefault="00772C6A" w:rsidP="00361CC6">
            <w:pPr>
              <w:ind w:firstLine="512"/>
              <w:rPr>
                <w:rFonts w:ascii="Times New Roman" w:hAnsi="Times New Roman"/>
                <w:color w:val="000000"/>
                <w:sz w:val="24"/>
                <w:szCs w:val="24"/>
              </w:rPr>
            </w:pPr>
            <w:r w:rsidRPr="007729B3">
              <w:rPr>
                <w:rFonts w:ascii="Times New Roman" w:hAnsi="Times New Roman"/>
                <w:color w:val="000000"/>
                <w:sz w:val="24"/>
                <w:szCs w:val="24"/>
              </w:rPr>
              <w:t>IMP</w:t>
            </w:r>
          </w:p>
        </w:tc>
        <w:tc>
          <w:tcPr>
            <w:tcW w:w="1734" w:type="pct"/>
            <w:gridSpan w:val="2"/>
            <w:shd w:val="clear" w:color="auto" w:fill="auto"/>
          </w:tcPr>
          <w:p w:rsidR="00772C6A" w:rsidRPr="007729B3" w:rsidRDefault="00772C6A" w:rsidP="00361CC6">
            <w:pPr>
              <w:rPr>
                <w:rFonts w:ascii="Times New Roman" w:hAnsi="Times New Roman"/>
                <w:b/>
                <w:bCs/>
                <w:color w:val="000000"/>
                <w:sz w:val="24"/>
                <w:szCs w:val="24"/>
              </w:rPr>
            </w:pPr>
          </w:p>
        </w:tc>
        <w:tc>
          <w:tcPr>
            <w:tcW w:w="1990"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r>
      <w:tr w:rsidR="00772C6A" w:rsidRPr="008732D8" w:rsidTr="00897124">
        <w:trPr>
          <w:trHeight w:val="315"/>
        </w:trPr>
        <w:tc>
          <w:tcPr>
            <w:tcW w:w="1276"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xml:space="preserve">other </w:t>
            </w:r>
            <w:r w:rsidR="000E2E59" w:rsidRPr="007729B3">
              <w:rPr>
                <w:rFonts w:ascii="Times New Roman" w:hAnsi="Times New Roman"/>
                <w:color w:val="000000"/>
                <w:sz w:val="24"/>
                <w:szCs w:val="24"/>
              </w:rPr>
              <w:t>b</w:t>
            </w:r>
            <w:r w:rsidRPr="007729B3">
              <w:rPr>
                <w:rFonts w:ascii="Times New Roman" w:hAnsi="Times New Roman"/>
                <w:color w:val="000000"/>
                <w:sz w:val="24"/>
                <w:szCs w:val="24"/>
              </w:rPr>
              <w:t>eta-lactamases</w:t>
            </w:r>
            <w:r w:rsidR="000E2E59" w:rsidRPr="007729B3">
              <w:rPr>
                <w:rFonts w:ascii="Times New Roman" w:hAnsi="Times New Roman"/>
                <w:color w:val="000000"/>
                <w:sz w:val="24"/>
                <w:szCs w:val="24"/>
              </w:rPr>
              <w:t xml:space="preserve"> </w:t>
            </w:r>
            <w:r w:rsidR="003F4552" w:rsidRPr="003F4552">
              <w:rPr>
                <w:rFonts w:ascii="Times New Roman" w:hAnsi="Times New Roman"/>
                <w:color w:val="000000"/>
                <w:sz w:val="32"/>
                <w:szCs w:val="24"/>
                <w:vertAlign w:val="superscript"/>
              </w:rPr>
              <w:t>a)</w:t>
            </w:r>
          </w:p>
        </w:tc>
        <w:tc>
          <w:tcPr>
            <w:tcW w:w="1734" w:type="pct"/>
            <w:gridSpan w:val="2"/>
            <w:shd w:val="clear" w:color="auto" w:fill="auto"/>
            <w:hideMark/>
          </w:tcPr>
          <w:p w:rsidR="00772C6A" w:rsidRPr="007729B3" w:rsidRDefault="005C4462" w:rsidP="00361CC6">
            <w:pPr>
              <w:rPr>
                <w:rFonts w:ascii="Times New Roman" w:hAnsi="Times New Roman"/>
                <w:bCs/>
                <w:color w:val="000000"/>
                <w:sz w:val="24"/>
                <w:szCs w:val="24"/>
                <w:lang w:val="fr-CH"/>
              </w:rPr>
            </w:pPr>
            <w:r w:rsidRPr="007729B3">
              <w:rPr>
                <w:rFonts w:ascii="Times New Roman" w:hAnsi="Times New Roman"/>
                <w:bCs/>
                <w:color w:val="000000"/>
                <w:sz w:val="24"/>
                <w:szCs w:val="24"/>
                <w:lang w:val="fr-CH"/>
              </w:rPr>
              <w:t>All non-</w:t>
            </w:r>
            <w:proofErr w:type="spellStart"/>
            <w:r w:rsidRPr="007729B3">
              <w:rPr>
                <w:rFonts w:ascii="Times New Roman" w:hAnsi="Times New Roman"/>
                <w:bCs/>
                <w:color w:val="000000"/>
                <w:sz w:val="24"/>
                <w:szCs w:val="24"/>
                <w:lang w:val="fr-CH"/>
              </w:rPr>
              <w:t>wild</w:t>
            </w:r>
            <w:proofErr w:type="spellEnd"/>
            <w:r w:rsidRPr="007729B3">
              <w:rPr>
                <w:rFonts w:ascii="Times New Roman" w:hAnsi="Times New Roman"/>
                <w:bCs/>
                <w:color w:val="000000"/>
                <w:sz w:val="24"/>
                <w:szCs w:val="24"/>
                <w:lang w:val="fr-CH"/>
              </w:rPr>
              <w:t>-type, non-ESBL, non-</w:t>
            </w:r>
            <w:proofErr w:type="spellStart"/>
            <w:r w:rsidRPr="007729B3">
              <w:rPr>
                <w:rFonts w:ascii="Times New Roman" w:hAnsi="Times New Roman"/>
                <w:bCs/>
                <w:color w:val="000000"/>
                <w:sz w:val="24"/>
                <w:szCs w:val="24"/>
                <w:lang w:val="fr-CH"/>
              </w:rPr>
              <w:t>AmpC</w:t>
            </w:r>
            <w:proofErr w:type="spellEnd"/>
            <w:r w:rsidRPr="007729B3">
              <w:rPr>
                <w:rFonts w:ascii="Times New Roman" w:hAnsi="Times New Roman"/>
                <w:bCs/>
                <w:color w:val="000000"/>
                <w:sz w:val="24"/>
                <w:szCs w:val="24"/>
                <w:lang w:val="fr-CH"/>
              </w:rPr>
              <w:t>, non-</w:t>
            </w:r>
            <w:proofErr w:type="spellStart"/>
            <w:r w:rsidRPr="007729B3">
              <w:rPr>
                <w:rFonts w:ascii="Times New Roman" w:hAnsi="Times New Roman"/>
                <w:bCs/>
                <w:color w:val="000000"/>
                <w:sz w:val="24"/>
                <w:szCs w:val="24"/>
                <w:lang w:val="fr-CH"/>
              </w:rPr>
              <w:t>carbapenemase</w:t>
            </w:r>
            <w:proofErr w:type="spellEnd"/>
            <w:r w:rsidRPr="007729B3">
              <w:rPr>
                <w:rFonts w:ascii="Times New Roman" w:hAnsi="Times New Roman"/>
                <w:bCs/>
                <w:color w:val="000000"/>
                <w:sz w:val="24"/>
                <w:szCs w:val="24"/>
                <w:lang w:val="fr-CH"/>
              </w:rPr>
              <w:t xml:space="preserve"> </w:t>
            </w:r>
            <w:proofErr w:type="spellStart"/>
            <w:r w:rsidRPr="007729B3">
              <w:rPr>
                <w:rFonts w:ascii="Times New Roman" w:hAnsi="Times New Roman"/>
                <w:bCs/>
                <w:color w:val="000000"/>
                <w:sz w:val="24"/>
                <w:szCs w:val="24"/>
                <w:lang w:val="fr-CH"/>
              </w:rPr>
              <w:t>strains</w:t>
            </w:r>
            <w:proofErr w:type="spellEnd"/>
          </w:p>
        </w:tc>
        <w:tc>
          <w:tcPr>
            <w:tcW w:w="1990" w:type="pct"/>
            <w:shd w:val="clear" w:color="auto" w:fill="auto"/>
            <w:noWrap/>
            <w:hideMark/>
          </w:tcPr>
          <w:p w:rsidR="00772C6A" w:rsidRPr="007729B3" w:rsidRDefault="00772C6A" w:rsidP="00361CC6">
            <w:pPr>
              <w:rPr>
                <w:rFonts w:ascii="Times New Roman" w:hAnsi="Times New Roman"/>
                <w:color w:val="000000"/>
                <w:sz w:val="24"/>
                <w:szCs w:val="24"/>
                <w:lang w:val="fr-CH"/>
              </w:rPr>
            </w:pPr>
            <w:r w:rsidRPr="007729B3">
              <w:rPr>
                <w:rFonts w:ascii="Times New Roman" w:hAnsi="Times New Roman"/>
                <w:color w:val="000000"/>
                <w:sz w:val="24"/>
                <w:szCs w:val="24"/>
                <w:lang w:val="fr-CH"/>
              </w:rPr>
              <w:t> </w:t>
            </w:r>
          </w:p>
        </w:tc>
      </w:tr>
      <w:tr w:rsidR="00772C6A" w:rsidRPr="008732D8" w:rsidTr="00897124">
        <w:trPr>
          <w:trHeight w:val="315"/>
        </w:trPr>
        <w:tc>
          <w:tcPr>
            <w:tcW w:w="1276"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blaZ Penicillinase</w:t>
            </w:r>
          </w:p>
        </w:tc>
        <w:tc>
          <w:tcPr>
            <w:tcW w:w="1734" w:type="pct"/>
            <w:gridSpan w:val="2"/>
            <w:shd w:val="clear" w:color="auto" w:fill="auto"/>
            <w:noWrap/>
            <w:hideMark/>
          </w:tcPr>
          <w:p w:rsidR="00772C6A" w:rsidRPr="007729B3" w:rsidRDefault="00772C6A" w:rsidP="00361CC6">
            <w:pPr>
              <w:rPr>
                <w:rFonts w:ascii="Times New Roman" w:hAnsi="Times New Roman"/>
                <w:b/>
                <w:bCs/>
                <w:color w:val="000000"/>
                <w:sz w:val="24"/>
                <w:szCs w:val="24"/>
              </w:rPr>
            </w:pPr>
            <w:r w:rsidRPr="007729B3">
              <w:rPr>
                <w:rFonts w:ascii="Times New Roman" w:hAnsi="Times New Roman"/>
                <w:b/>
                <w:bCs/>
                <w:color w:val="000000"/>
                <w:sz w:val="24"/>
                <w:szCs w:val="24"/>
              </w:rPr>
              <w:t> </w:t>
            </w:r>
          </w:p>
        </w:tc>
        <w:tc>
          <w:tcPr>
            <w:tcW w:w="1990" w:type="pct"/>
            <w:shd w:val="clear" w:color="auto" w:fill="auto"/>
            <w:noWrap/>
            <w:hideMark/>
          </w:tcPr>
          <w:p w:rsidR="00772C6A" w:rsidRPr="007729B3" w:rsidRDefault="005C4462"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 xml:space="preserve">benzylpenicillin R or benzylpenicillin </w:t>
            </w:r>
            <w:r w:rsidR="00772C6A" w:rsidRPr="007729B3">
              <w:rPr>
                <w:rFonts w:ascii="Times New Roman" w:hAnsi="Times New Roman"/>
                <w:color w:val="000000"/>
                <w:sz w:val="24"/>
                <w:szCs w:val="24"/>
                <w:lang w:val="en-US"/>
              </w:rPr>
              <w:t xml:space="preserve">S </w:t>
            </w:r>
            <w:r w:rsidRPr="007729B3">
              <w:rPr>
                <w:rFonts w:ascii="Times New Roman" w:hAnsi="Times New Roman"/>
                <w:color w:val="000000"/>
                <w:sz w:val="24"/>
                <w:szCs w:val="24"/>
                <w:lang w:val="en-US"/>
              </w:rPr>
              <w:t>and</w:t>
            </w:r>
            <w:r w:rsidR="00772C6A" w:rsidRPr="007729B3">
              <w:rPr>
                <w:rFonts w:ascii="Times New Roman" w:hAnsi="Times New Roman"/>
                <w:color w:val="000000"/>
                <w:sz w:val="24"/>
                <w:szCs w:val="24"/>
                <w:lang w:val="en-US"/>
              </w:rPr>
              <w:t xml:space="preserve"> </w:t>
            </w:r>
            <w:r w:rsidRPr="007729B3">
              <w:rPr>
                <w:rFonts w:ascii="Times New Roman" w:hAnsi="Times New Roman"/>
                <w:color w:val="000000"/>
                <w:sz w:val="24"/>
                <w:szCs w:val="24"/>
                <w:lang w:val="en-US"/>
              </w:rPr>
              <w:t xml:space="preserve">sharp </w:t>
            </w:r>
            <w:r w:rsidR="00772C6A" w:rsidRPr="007729B3">
              <w:rPr>
                <w:rFonts w:ascii="Times New Roman" w:hAnsi="Times New Roman"/>
                <w:color w:val="000000"/>
                <w:sz w:val="24"/>
                <w:szCs w:val="24"/>
                <w:lang w:val="en-US"/>
              </w:rPr>
              <w:t xml:space="preserve">edge </w:t>
            </w:r>
            <w:r w:rsidRPr="007729B3">
              <w:rPr>
                <w:rFonts w:ascii="Times New Roman" w:hAnsi="Times New Roman"/>
                <w:color w:val="000000"/>
                <w:sz w:val="24"/>
                <w:szCs w:val="24"/>
                <w:lang w:val="en-US"/>
              </w:rPr>
              <w:t>AND cefoxitin</w:t>
            </w:r>
            <w:r w:rsidR="00772C6A" w:rsidRPr="007729B3">
              <w:rPr>
                <w:rFonts w:ascii="Times New Roman" w:hAnsi="Times New Roman"/>
                <w:color w:val="000000"/>
                <w:sz w:val="24"/>
                <w:szCs w:val="24"/>
                <w:lang w:val="en-US"/>
              </w:rPr>
              <w:t xml:space="preserve"> S</w:t>
            </w:r>
          </w:p>
        </w:tc>
      </w:tr>
      <w:tr w:rsidR="00772C6A" w:rsidRPr="008732D8" w:rsidTr="00897124">
        <w:trPr>
          <w:trHeight w:val="330"/>
        </w:trPr>
        <w:tc>
          <w:tcPr>
            <w:tcW w:w="1276"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PBP2a</w:t>
            </w:r>
          </w:p>
        </w:tc>
        <w:tc>
          <w:tcPr>
            <w:tcW w:w="1734" w:type="pct"/>
            <w:gridSpan w:val="2"/>
            <w:shd w:val="clear" w:color="auto" w:fill="auto"/>
            <w:noWrap/>
            <w:hideMark/>
          </w:tcPr>
          <w:p w:rsidR="00772C6A" w:rsidRPr="007729B3" w:rsidRDefault="00772C6A" w:rsidP="00361CC6">
            <w:pPr>
              <w:rPr>
                <w:rFonts w:ascii="Times New Roman" w:hAnsi="Times New Roman"/>
                <w:b/>
                <w:bCs/>
                <w:color w:val="000000"/>
                <w:sz w:val="24"/>
                <w:szCs w:val="24"/>
              </w:rPr>
            </w:pPr>
            <w:r w:rsidRPr="007729B3">
              <w:rPr>
                <w:rFonts w:ascii="Times New Roman" w:hAnsi="Times New Roman"/>
                <w:b/>
                <w:bCs/>
                <w:color w:val="000000"/>
                <w:sz w:val="24"/>
                <w:szCs w:val="24"/>
              </w:rPr>
              <w:t> </w:t>
            </w:r>
          </w:p>
        </w:tc>
        <w:tc>
          <w:tcPr>
            <w:tcW w:w="1990" w:type="pct"/>
            <w:shd w:val="clear" w:color="auto" w:fill="auto"/>
            <w:noWrap/>
            <w:hideMark/>
          </w:tcPr>
          <w:p w:rsidR="00772C6A" w:rsidRPr="007729B3" w:rsidRDefault="00EB5BD4"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cefoxitin R AND</w:t>
            </w:r>
            <w:r w:rsidR="00772C6A" w:rsidRPr="007729B3">
              <w:rPr>
                <w:rFonts w:ascii="Times New Roman" w:hAnsi="Times New Roman"/>
                <w:color w:val="000000"/>
                <w:sz w:val="24"/>
                <w:szCs w:val="24"/>
                <w:lang w:val="en-US"/>
              </w:rPr>
              <w:t xml:space="preserve"> PBP2</w:t>
            </w:r>
            <w:r w:rsidRPr="007729B3">
              <w:rPr>
                <w:rFonts w:ascii="Times New Roman" w:hAnsi="Times New Roman"/>
                <w:color w:val="000000"/>
                <w:sz w:val="24"/>
                <w:szCs w:val="24"/>
                <w:lang w:val="en-US"/>
              </w:rPr>
              <w:t>a</w:t>
            </w:r>
            <w:r w:rsidR="00772C6A" w:rsidRPr="007729B3">
              <w:rPr>
                <w:rFonts w:ascii="Times New Roman" w:hAnsi="Times New Roman"/>
                <w:color w:val="000000"/>
                <w:sz w:val="24"/>
                <w:szCs w:val="24"/>
                <w:lang w:val="en-US"/>
              </w:rPr>
              <w:t xml:space="preserve"> agglutination positiv</w:t>
            </w:r>
            <w:r w:rsidRPr="007729B3">
              <w:rPr>
                <w:rFonts w:ascii="Times New Roman" w:hAnsi="Times New Roman"/>
                <w:color w:val="000000"/>
                <w:sz w:val="24"/>
                <w:szCs w:val="24"/>
                <w:lang w:val="en-US"/>
              </w:rPr>
              <w:t>e and/</w:t>
            </w:r>
            <w:r w:rsidR="00772C6A" w:rsidRPr="007729B3">
              <w:rPr>
                <w:rFonts w:ascii="Times New Roman" w:hAnsi="Times New Roman"/>
                <w:color w:val="000000"/>
                <w:sz w:val="24"/>
                <w:szCs w:val="24"/>
                <w:lang w:val="en-US"/>
              </w:rPr>
              <w:t xml:space="preserve">or </w:t>
            </w:r>
            <w:r w:rsidR="00772C6A" w:rsidRPr="007729B3">
              <w:rPr>
                <w:rFonts w:ascii="Times New Roman" w:hAnsi="Times New Roman"/>
                <w:i/>
                <w:color w:val="000000"/>
                <w:sz w:val="24"/>
                <w:szCs w:val="24"/>
                <w:lang w:val="en-US"/>
              </w:rPr>
              <w:t>mecA</w:t>
            </w:r>
            <w:r w:rsidR="00772C6A" w:rsidRPr="007729B3">
              <w:rPr>
                <w:rFonts w:ascii="Times New Roman" w:hAnsi="Times New Roman"/>
                <w:color w:val="000000"/>
                <w:sz w:val="24"/>
                <w:szCs w:val="24"/>
                <w:lang w:val="en-US"/>
              </w:rPr>
              <w:t>-PCR positiv</w:t>
            </w:r>
            <w:r w:rsidRPr="007729B3">
              <w:rPr>
                <w:rFonts w:ascii="Times New Roman" w:hAnsi="Times New Roman"/>
                <w:color w:val="000000"/>
                <w:sz w:val="24"/>
                <w:szCs w:val="24"/>
                <w:lang w:val="en-US"/>
              </w:rPr>
              <w:t>e</w:t>
            </w:r>
          </w:p>
        </w:tc>
      </w:tr>
      <w:tr w:rsidR="00772C6A" w:rsidRPr="007729B3" w:rsidTr="00897124">
        <w:trPr>
          <w:trHeight w:val="642"/>
        </w:trPr>
        <w:tc>
          <w:tcPr>
            <w:tcW w:w="1276" w:type="pct"/>
            <w:shd w:val="clear" w:color="auto" w:fill="auto"/>
            <w:noWrap/>
            <w:hideMark/>
          </w:tcPr>
          <w:p w:rsidR="00772C6A" w:rsidRPr="007729B3" w:rsidRDefault="00772C6A" w:rsidP="00361CC6">
            <w:pPr>
              <w:rPr>
                <w:rFonts w:ascii="Times New Roman" w:hAnsi="Times New Roman"/>
                <w:b/>
                <w:bCs/>
                <w:color w:val="000000"/>
                <w:sz w:val="24"/>
                <w:szCs w:val="24"/>
              </w:rPr>
            </w:pPr>
            <w:r w:rsidRPr="007729B3">
              <w:rPr>
                <w:rFonts w:ascii="Times New Roman" w:hAnsi="Times New Roman"/>
                <w:b/>
                <w:bCs/>
                <w:color w:val="000000"/>
                <w:sz w:val="24"/>
                <w:szCs w:val="24"/>
              </w:rPr>
              <w:t>Aminoglycoside</w:t>
            </w:r>
            <w:r w:rsidR="00283623" w:rsidRPr="007729B3">
              <w:rPr>
                <w:rFonts w:ascii="Times New Roman" w:hAnsi="Times New Roman"/>
                <w:b/>
                <w:bCs/>
                <w:color w:val="000000"/>
                <w:sz w:val="24"/>
                <w:szCs w:val="24"/>
              </w:rPr>
              <w:t>s</w:t>
            </w:r>
            <w:r w:rsidR="004C27BC" w:rsidRPr="007729B3">
              <w:rPr>
                <w:rFonts w:ascii="Times New Roman" w:hAnsi="Times New Roman"/>
                <w:b/>
                <w:bCs/>
                <w:color w:val="000000"/>
                <w:sz w:val="24"/>
                <w:szCs w:val="24"/>
              </w:rPr>
              <w:t xml:space="preserve"> </w:t>
            </w:r>
            <w:hyperlink w:anchor="_ENREF_26" w:tooltip="Courvalin,  #2658" w:history="1">
              <w:r w:rsidR="003F4552" w:rsidRPr="006B5D4A">
                <w:rPr>
                  <w:rFonts w:ascii="Times New Roman" w:hAnsi="Times New Roman"/>
                  <w:b/>
                  <w:bCs/>
                  <w:color w:val="000000"/>
                  <w:sz w:val="24"/>
                  <w:szCs w:val="24"/>
                </w:rPr>
                <w:fldChar w:fldCharType="begin"/>
              </w:r>
              <w:r w:rsidR="003F4552">
                <w:rPr>
                  <w:rFonts w:ascii="Times New Roman" w:hAnsi="Times New Roman"/>
                  <w:b/>
                  <w:bCs/>
                  <w:color w:val="000000"/>
                  <w:sz w:val="24"/>
                  <w:szCs w:val="24"/>
                </w:rPr>
                <w:instrText xml:space="preserve"> ADDIN EN.CITE &lt;EndNote&gt;&lt;Cite&gt;&lt;Author&gt;Courvalin&lt;/Author&gt;&lt;RecNum&gt;2658&lt;/RecNum&gt;&lt;DisplayText&gt;&lt;style face="superscript"&gt;26&lt;/style&gt;&lt;/DisplayText&gt;&lt;record&gt;&lt;rec-number&gt;2658&lt;/rec-number&gt;&lt;foreign-keys&gt;&lt;key app="EN" db-id="paz59evx1v29r1e0ds9xx597e5vapvv2z2w0" timestamp="1478778992"&gt;2658&lt;/key&gt;&lt;/foreign-keys&gt;&lt;ref-type name="Journal Article"&gt;17&lt;/ref-type&gt;&lt;contributors&gt;&lt;authors&gt;&lt;author&gt;Courvalin, J. C.&lt;/author&gt;&lt;/authors&gt;&lt;/contributors&gt;&lt;titles&gt;&lt;title&gt;Antibiogram Textbook, Platzhalter&lt;/title&gt;&lt;/titles&gt;&lt;dates&gt;&lt;/dates&gt;&lt;urls&gt;&lt;/urls&gt;&lt;/record&gt;&lt;/Cite&gt;&lt;/EndNote&gt;</w:instrText>
              </w:r>
              <w:r w:rsidR="003F4552" w:rsidRPr="006B5D4A">
                <w:rPr>
                  <w:rFonts w:ascii="Times New Roman" w:hAnsi="Times New Roman"/>
                  <w:b/>
                  <w:bCs/>
                  <w:color w:val="000000"/>
                  <w:sz w:val="24"/>
                  <w:szCs w:val="24"/>
                </w:rPr>
                <w:fldChar w:fldCharType="separate"/>
              </w:r>
              <w:r w:rsidR="003F4552" w:rsidRPr="003F4552">
                <w:rPr>
                  <w:rFonts w:ascii="Times New Roman" w:hAnsi="Times New Roman"/>
                  <w:b/>
                  <w:bCs/>
                  <w:noProof/>
                  <w:color w:val="000000"/>
                  <w:sz w:val="24"/>
                  <w:szCs w:val="24"/>
                  <w:vertAlign w:val="superscript"/>
                </w:rPr>
                <w:t>26</w:t>
              </w:r>
              <w:r w:rsidR="003F4552" w:rsidRPr="006B5D4A">
                <w:rPr>
                  <w:rFonts w:ascii="Times New Roman" w:hAnsi="Times New Roman"/>
                  <w:b/>
                  <w:bCs/>
                  <w:color w:val="000000"/>
                  <w:sz w:val="24"/>
                  <w:szCs w:val="24"/>
                </w:rPr>
                <w:fldChar w:fldCharType="end"/>
              </w:r>
            </w:hyperlink>
          </w:p>
        </w:tc>
        <w:tc>
          <w:tcPr>
            <w:tcW w:w="1734" w:type="pct"/>
            <w:gridSpan w:val="2"/>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c>
          <w:tcPr>
            <w:tcW w:w="1990"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r>
      <w:tr w:rsidR="00772C6A" w:rsidRPr="008732D8" w:rsidTr="00897124">
        <w:trPr>
          <w:trHeight w:val="315"/>
        </w:trPr>
        <w:tc>
          <w:tcPr>
            <w:tcW w:w="1276"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wild-type</w:t>
            </w:r>
          </w:p>
        </w:tc>
        <w:tc>
          <w:tcPr>
            <w:tcW w:w="1734" w:type="pct"/>
            <w:gridSpan w:val="2"/>
            <w:shd w:val="clear" w:color="auto" w:fill="auto"/>
            <w:noWrap/>
            <w:hideMark/>
          </w:tcPr>
          <w:p w:rsidR="00772C6A" w:rsidRPr="007729B3" w:rsidRDefault="004C27BC"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gentamicin</w:t>
            </w:r>
            <w:r w:rsidR="00772C6A" w:rsidRPr="007729B3">
              <w:rPr>
                <w:rFonts w:ascii="Times New Roman" w:hAnsi="Times New Roman"/>
                <w:color w:val="000000"/>
                <w:sz w:val="24"/>
                <w:szCs w:val="24"/>
                <w:lang w:val="en-US"/>
              </w:rPr>
              <w:t xml:space="preserve"> S; </w:t>
            </w:r>
            <w:r w:rsidRPr="007729B3">
              <w:rPr>
                <w:rFonts w:ascii="Times New Roman" w:hAnsi="Times New Roman"/>
                <w:color w:val="000000"/>
                <w:sz w:val="24"/>
                <w:szCs w:val="24"/>
                <w:lang w:val="en-US"/>
              </w:rPr>
              <w:t>tobramycin</w:t>
            </w:r>
            <w:r w:rsidR="00772C6A" w:rsidRPr="007729B3">
              <w:rPr>
                <w:rFonts w:ascii="Times New Roman" w:hAnsi="Times New Roman"/>
                <w:color w:val="000000"/>
                <w:sz w:val="24"/>
                <w:szCs w:val="24"/>
                <w:lang w:val="en-US"/>
              </w:rPr>
              <w:t xml:space="preserve"> S; </w:t>
            </w:r>
            <w:r w:rsidRPr="007729B3">
              <w:rPr>
                <w:rFonts w:ascii="Times New Roman" w:hAnsi="Times New Roman"/>
                <w:color w:val="000000"/>
                <w:sz w:val="24"/>
                <w:szCs w:val="24"/>
                <w:lang w:val="en-US"/>
              </w:rPr>
              <w:t>kanamycin</w:t>
            </w:r>
            <w:r w:rsidR="00772C6A" w:rsidRPr="007729B3">
              <w:rPr>
                <w:rFonts w:ascii="Times New Roman" w:hAnsi="Times New Roman"/>
                <w:color w:val="000000"/>
                <w:sz w:val="24"/>
                <w:szCs w:val="24"/>
                <w:lang w:val="en-US"/>
              </w:rPr>
              <w:t xml:space="preserve"> S</w:t>
            </w:r>
            <w:r w:rsidR="003F4552" w:rsidRPr="003F4552">
              <w:rPr>
                <w:rFonts w:ascii="Times New Roman" w:hAnsi="Times New Roman"/>
                <w:color w:val="000000"/>
                <w:sz w:val="32"/>
                <w:szCs w:val="24"/>
                <w:vertAlign w:val="superscript"/>
                <w:lang w:val="en-US"/>
              </w:rPr>
              <w:t>b)</w:t>
            </w:r>
          </w:p>
        </w:tc>
        <w:tc>
          <w:tcPr>
            <w:tcW w:w="1990" w:type="pct"/>
            <w:shd w:val="clear" w:color="auto" w:fill="auto"/>
            <w:noWrap/>
            <w:hideMark/>
          </w:tcPr>
          <w:p w:rsidR="00772C6A" w:rsidRPr="007729B3" w:rsidRDefault="004C27BC"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gentamicin</w:t>
            </w:r>
            <w:r w:rsidR="00CB6C1D" w:rsidRPr="007729B3">
              <w:rPr>
                <w:rFonts w:ascii="Times New Roman" w:hAnsi="Times New Roman"/>
                <w:color w:val="000000"/>
                <w:sz w:val="24"/>
                <w:szCs w:val="24"/>
                <w:lang w:val="en-US"/>
              </w:rPr>
              <w:t xml:space="preserve"> S;</w:t>
            </w:r>
            <w:r w:rsidR="00772C6A" w:rsidRPr="007729B3">
              <w:rPr>
                <w:rFonts w:ascii="Times New Roman" w:hAnsi="Times New Roman"/>
                <w:color w:val="000000"/>
                <w:sz w:val="24"/>
                <w:szCs w:val="24"/>
                <w:lang w:val="en-US"/>
              </w:rPr>
              <w:t xml:space="preserve"> </w:t>
            </w:r>
            <w:r w:rsidRPr="007729B3">
              <w:rPr>
                <w:rFonts w:ascii="Times New Roman" w:hAnsi="Times New Roman"/>
                <w:color w:val="000000"/>
                <w:sz w:val="24"/>
                <w:szCs w:val="24"/>
                <w:lang w:val="en-US"/>
              </w:rPr>
              <w:t>tobramycin</w:t>
            </w:r>
            <w:r w:rsidR="00772C6A" w:rsidRPr="007729B3">
              <w:rPr>
                <w:rFonts w:ascii="Times New Roman" w:hAnsi="Times New Roman"/>
                <w:color w:val="000000"/>
                <w:sz w:val="24"/>
                <w:szCs w:val="24"/>
                <w:lang w:val="en-US"/>
              </w:rPr>
              <w:t xml:space="preserve"> S; </w:t>
            </w:r>
            <w:r w:rsidRPr="007729B3">
              <w:rPr>
                <w:rFonts w:ascii="Times New Roman" w:hAnsi="Times New Roman"/>
                <w:color w:val="000000"/>
                <w:sz w:val="24"/>
                <w:szCs w:val="24"/>
                <w:lang w:val="en-US"/>
              </w:rPr>
              <w:t>kanamycin</w:t>
            </w:r>
            <w:r w:rsidR="00772C6A" w:rsidRPr="007729B3">
              <w:rPr>
                <w:rFonts w:ascii="Times New Roman" w:hAnsi="Times New Roman"/>
                <w:color w:val="000000"/>
                <w:sz w:val="24"/>
                <w:szCs w:val="24"/>
                <w:lang w:val="en-US"/>
              </w:rPr>
              <w:t xml:space="preserve"> S</w:t>
            </w:r>
          </w:p>
        </w:tc>
      </w:tr>
      <w:tr w:rsidR="00772C6A" w:rsidRPr="008732D8" w:rsidTr="00897124">
        <w:trPr>
          <w:trHeight w:val="315"/>
        </w:trPr>
        <w:tc>
          <w:tcPr>
            <w:tcW w:w="1276"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APH(3')</w:t>
            </w:r>
          </w:p>
        </w:tc>
        <w:tc>
          <w:tcPr>
            <w:tcW w:w="1734" w:type="pct"/>
            <w:gridSpan w:val="2"/>
            <w:shd w:val="clear" w:color="auto" w:fill="auto"/>
            <w:noWrap/>
            <w:hideMark/>
          </w:tcPr>
          <w:p w:rsidR="00772C6A" w:rsidRPr="007729B3" w:rsidRDefault="00772C6A" w:rsidP="00361CC6">
            <w:pPr>
              <w:rPr>
                <w:rFonts w:ascii="Times New Roman" w:hAnsi="Times New Roman"/>
                <w:color w:val="000000"/>
                <w:sz w:val="24"/>
                <w:szCs w:val="24"/>
                <w:lang w:val="en-US"/>
              </w:rPr>
            </w:pPr>
          </w:p>
        </w:tc>
        <w:tc>
          <w:tcPr>
            <w:tcW w:w="1990" w:type="pct"/>
            <w:shd w:val="clear" w:color="auto" w:fill="auto"/>
            <w:noWrap/>
            <w:hideMark/>
          </w:tcPr>
          <w:p w:rsidR="00772C6A" w:rsidRPr="007729B3" w:rsidRDefault="004C27BC"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gentamicin</w:t>
            </w:r>
            <w:r w:rsidR="00772C6A" w:rsidRPr="007729B3">
              <w:rPr>
                <w:rFonts w:ascii="Times New Roman" w:hAnsi="Times New Roman"/>
                <w:color w:val="000000"/>
                <w:sz w:val="24"/>
                <w:szCs w:val="24"/>
                <w:lang w:val="en-US"/>
              </w:rPr>
              <w:t xml:space="preserve"> S; </w:t>
            </w:r>
            <w:r w:rsidRPr="007729B3">
              <w:rPr>
                <w:rFonts w:ascii="Times New Roman" w:hAnsi="Times New Roman"/>
                <w:color w:val="000000"/>
                <w:sz w:val="24"/>
                <w:szCs w:val="24"/>
                <w:lang w:val="en-US"/>
              </w:rPr>
              <w:t>tobramycin</w:t>
            </w:r>
            <w:r w:rsidR="00772C6A" w:rsidRPr="007729B3">
              <w:rPr>
                <w:rFonts w:ascii="Times New Roman" w:hAnsi="Times New Roman"/>
                <w:color w:val="000000"/>
                <w:sz w:val="24"/>
                <w:szCs w:val="24"/>
                <w:lang w:val="en-US"/>
              </w:rPr>
              <w:t xml:space="preserve"> S; </w:t>
            </w:r>
            <w:r w:rsidRPr="007729B3">
              <w:rPr>
                <w:rFonts w:ascii="Times New Roman" w:hAnsi="Times New Roman"/>
                <w:color w:val="000000"/>
                <w:sz w:val="24"/>
                <w:szCs w:val="24"/>
                <w:lang w:val="en-US"/>
              </w:rPr>
              <w:t>kanamycin</w:t>
            </w:r>
            <w:r w:rsidR="00772C6A" w:rsidRPr="007729B3">
              <w:rPr>
                <w:rFonts w:ascii="Times New Roman" w:hAnsi="Times New Roman"/>
                <w:color w:val="000000"/>
                <w:sz w:val="24"/>
                <w:szCs w:val="24"/>
                <w:lang w:val="en-US"/>
              </w:rPr>
              <w:t xml:space="preserve"> R/I</w:t>
            </w:r>
          </w:p>
        </w:tc>
      </w:tr>
      <w:tr w:rsidR="00772C6A" w:rsidRPr="008732D8" w:rsidTr="00897124">
        <w:trPr>
          <w:trHeight w:val="315"/>
        </w:trPr>
        <w:tc>
          <w:tcPr>
            <w:tcW w:w="1276"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ANT(4')/APH(3')</w:t>
            </w:r>
          </w:p>
        </w:tc>
        <w:tc>
          <w:tcPr>
            <w:tcW w:w="1734" w:type="pct"/>
            <w:gridSpan w:val="2"/>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c>
          <w:tcPr>
            <w:tcW w:w="1990" w:type="pct"/>
            <w:shd w:val="clear" w:color="auto" w:fill="auto"/>
            <w:noWrap/>
            <w:hideMark/>
          </w:tcPr>
          <w:p w:rsidR="00772C6A" w:rsidRPr="007729B3" w:rsidRDefault="004C27BC"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gentamicin</w:t>
            </w:r>
            <w:r w:rsidR="00772C6A" w:rsidRPr="007729B3">
              <w:rPr>
                <w:rFonts w:ascii="Times New Roman" w:hAnsi="Times New Roman"/>
                <w:color w:val="000000"/>
                <w:sz w:val="24"/>
                <w:szCs w:val="24"/>
                <w:lang w:val="en-US"/>
              </w:rPr>
              <w:t xml:space="preserve"> S; </w:t>
            </w:r>
            <w:r w:rsidRPr="007729B3">
              <w:rPr>
                <w:rFonts w:ascii="Times New Roman" w:hAnsi="Times New Roman"/>
                <w:color w:val="000000"/>
                <w:sz w:val="24"/>
                <w:szCs w:val="24"/>
                <w:lang w:val="en-US"/>
              </w:rPr>
              <w:t>tobramycin</w:t>
            </w:r>
            <w:r w:rsidR="00772C6A" w:rsidRPr="007729B3">
              <w:rPr>
                <w:rFonts w:ascii="Times New Roman" w:hAnsi="Times New Roman"/>
                <w:color w:val="000000"/>
                <w:sz w:val="24"/>
                <w:szCs w:val="24"/>
                <w:lang w:val="en-US"/>
              </w:rPr>
              <w:t xml:space="preserve"> R; </w:t>
            </w:r>
            <w:r w:rsidRPr="007729B3">
              <w:rPr>
                <w:rFonts w:ascii="Times New Roman" w:hAnsi="Times New Roman"/>
                <w:color w:val="000000"/>
                <w:sz w:val="24"/>
                <w:szCs w:val="24"/>
                <w:lang w:val="en-US"/>
              </w:rPr>
              <w:t>kanamycin</w:t>
            </w:r>
            <w:r w:rsidR="00772C6A" w:rsidRPr="007729B3">
              <w:rPr>
                <w:rFonts w:ascii="Times New Roman" w:hAnsi="Times New Roman"/>
                <w:color w:val="000000"/>
                <w:sz w:val="24"/>
                <w:szCs w:val="24"/>
                <w:lang w:val="en-US"/>
              </w:rPr>
              <w:t xml:space="preserve"> R/I</w:t>
            </w:r>
          </w:p>
        </w:tc>
      </w:tr>
      <w:tr w:rsidR="00772C6A" w:rsidRPr="008732D8" w:rsidTr="00897124">
        <w:trPr>
          <w:trHeight w:val="315"/>
        </w:trPr>
        <w:tc>
          <w:tcPr>
            <w:tcW w:w="1276" w:type="pct"/>
            <w:shd w:val="clear" w:color="auto" w:fill="auto"/>
            <w:noWrap/>
            <w:hideMark/>
          </w:tcPr>
          <w:p w:rsidR="00772C6A" w:rsidRPr="007729B3" w:rsidRDefault="00772C6A" w:rsidP="00361CC6">
            <w:pPr>
              <w:rPr>
                <w:rFonts w:ascii="Times New Roman" w:hAnsi="Times New Roman"/>
                <w:color w:val="000000"/>
                <w:sz w:val="24"/>
                <w:szCs w:val="24"/>
                <w:lang w:val="fr-CH"/>
              </w:rPr>
            </w:pPr>
            <w:r w:rsidRPr="007729B3">
              <w:rPr>
                <w:rFonts w:ascii="Times New Roman" w:hAnsi="Times New Roman"/>
                <w:color w:val="000000"/>
                <w:sz w:val="24"/>
                <w:szCs w:val="24"/>
                <w:lang w:val="fr-CH"/>
              </w:rPr>
              <w:t>ANT(4')/AAC(6')-</w:t>
            </w:r>
            <w:proofErr w:type="spellStart"/>
            <w:r w:rsidRPr="007729B3">
              <w:rPr>
                <w:rFonts w:ascii="Times New Roman" w:hAnsi="Times New Roman"/>
                <w:color w:val="000000"/>
                <w:sz w:val="24"/>
                <w:szCs w:val="24"/>
                <w:lang w:val="fr-CH"/>
              </w:rPr>
              <w:t>Ib</w:t>
            </w:r>
            <w:proofErr w:type="spellEnd"/>
          </w:p>
        </w:tc>
        <w:tc>
          <w:tcPr>
            <w:tcW w:w="1734" w:type="pct"/>
            <w:gridSpan w:val="2"/>
            <w:shd w:val="clear" w:color="auto" w:fill="auto"/>
            <w:noWrap/>
            <w:hideMark/>
          </w:tcPr>
          <w:p w:rsidR="00772C6A" w:rsidRPr="007729B3" w:rsidRDefault="004C27BC"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gentamicin</w:t>
            </w:r>
            <w:r w:rsidR="00772C6A" w:rsidRPr="007729B3">
              <w:rPr>
                <w:rFonts w:ascii="Times New Roman" w:hAnsi="Times New Roman"/>
                <w:color w:val="000000"/>
                <w:sz w:val="24"/>
                <w:szCs w:val="24"/>
                <w:lang w:val="en-US"/>
              </w:rPr>
              <w:t xml:space="preserve"> S; </w:t>
            </w:r>
            <w:r w:rsidRPr="007729B3">
              <w:rPr>
                <w:rFonts w:ascii="Times New Roman" w:hAnsi="Times New Roman"/>
                <w:color w:val="000000"/>
                <w:sz w:val="24"/>
                <w:szCs w:val="24"/>
                <w:lang w:val="en-US"/>
              </w:rPr>
              <w:t>tobramycin</w:t>
            </w:r>
            <w:r w:rsidR="00772C6A" w:rsidRPr="007729B3">
              <w:rPr>
                <w:rFonts w:ascii="Times New Roman" w:hAnsi="Times New Roman"/>
                <w:color w:val="000000"/>
                <w:sz w:val="24"/>
                <w:szCs w:val="24"/>
                <w:lang w:val="en-US"/>
              </w:rPr>
              <w:t xml:space="preserve"> R/I; </w:t>
            </w:r>
            <w:r w:rsidRPr="007729B3">
              <w:rPr>
                <w:rFonts w:ascii="Times New Roman" w:hAnsi="Times New Roman"/>
                <w:color w:val="000000"/>
                <w:sz w:val="24"/>
                <w:szCs w:val="24"/>
                <w:lang w:val="en-US"/>
              </w:rPr>
              <w:t>kanamycin</w:t>
            </w:r>
            <w:r w:rsidR="00772C6A" w:rsidRPr="007729B3">
              <w:rPr>
                <w:rFonts w:ascii="Times New Roman" w:hAnsi="Times New Roman"/>
                <w:color w:val="000000"/>
                <w:sz w:val="24"/>
                <w:szCs w:val="24"/>
                <w:lang w:val="en-US"/>
              </w:rPr>
              <w:t xml:space="preserve"> R/I</w:t>
            </w:r>
            <w:r w:rsidR="003F4552" w:rsidRPr="003F4552">
              <w:rPr>
                <w:rFonts w:ascii="Times New Roman" w:hAnsi="Times New Roman"/>
                <w:color w:val="000000"/>
                <w:sz w:val="32"/>
                <w:szCs w:val="24"/>
                <w:vertAlign w:val="superscript"/>
                <w:lang w:val="en-US"/>
              </w:rPr>
              <w:t xml:space="preserve"> b)</w:t>
            </w:r>
          </w:p>
        </w:tc>
        <w:tc>
          <w:tcPr>
            <w:tcW w:w="1990" w:type="pct"/>
            <w:shd w:val="clear" w:color="auto" w:fill="auto"/>
            <w:noWrap/>
            <w:hideMark/>
          </w:tcPr>
          <w:p w:rsidR="00772C6A" w:rsidRPr="007729B3" w:rsidRDefault="00772C6A"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 </w:t>
            </w:r>
          </w:p>
        </w:tc>
      </w:tr>
      <w:tr w:rsidR="00772C6A" w:rsidRPr="008732D8" w:rsidTr="00897124">
        <w:trPr>
          <w:trHeight w:val="315"/>
        </w:trPr>
        <w:tc>
          <w:tcPr>
            <w:tcW w:w="1276"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AAC(2')/AAC(3')-II/-IV</w:t>
            </w:r>
          </w:p>
        </w:tc>
        <w:tc>
          <w:tcPr>
            <w:tcW w:w="1734" w:type="pct"/>
            <w:gridSpan w:val="2"/>
            <w:shd w:val="clear" w:color="auto" w:fill="auto"/>
            <w:noWrap/>
            <w:hideMark/>
          </w:tcPr>
          <w:p w:rsidR="00772C6A" w:rsidRPr="007729B3" w:rsidRDefault="004C27BC"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gentamicin</w:t>
            </w:r>
            <w:r w:rsidR="00772C6A" w:rsidRPr="007729B3">
              <w:rPr>
                <w:rFonts w:ascii="Times New Roman" w:hAnsi="Times New Roman"/>
                <w:color w:val="000000"/>
                <w:sz w:val="24"/>
                <w:szCs w:val="24"/>
                <w:lang w:val="en-US"/>
              </w:rPr>
              <w:t xml:space="preserve"> R/I; </w:t>
            </w:r>
            <w:r w:rsidRPr="007729B3">
              <w:rPr>
                <w:rFonts w:ascii="Times New Roman" w:hAnsi="Times New Roman"/>
                <w:color w:val="000000"/>
                <w:sz w:val="24"/>
                <w:szCs w:val="24"/>
                <w:lang w:val="en-US"/>
              </w:rPr>
              <w:t>tobramycin</w:t>
            </w:r>
            <w:r w:rsidR="00772C6A" w:rsidRPr="007729B3">
              <w:rPr>
                <w:rFonts w:ascii="Times New Roman" w:hAnsi="Times New Roman"/>
                <w:color w:val="000000"/>
                <w:sz w:val="24"/>
                <w:szCs w:val="24"/>
                <w:lang w:val="en-US"/>
              </w:rPr>
              <w:t xml:space="preserve"> R/I; </w:t>
            </w:r>
            <w:r w:rsidRPr="007729B3">
              <w:rPr>
                <w:rFonts w:ascii="Times New Roman" w:hAnsi="Times New Roman"/>
                <w:color w:val="000000"/>
                <w:sz w:val="24"/>
                <w:szCs w:val="24"/>
                <w:lang w:val="en-US"/>
              </w:rPr>
              <w:t>kanamycin</w:t>
            </w:r>
            <w:r w:rsidR="00772C6A" w:rsidRPr="007729B3">
              <w:rPr>
                <w:rFonts w:ascii="Times New Roman" w:hAnsi="Times New Roman"/>
                <w:color w:val="000000"/>
                <w:sz w:val="24"/>
                <w:szCs w:val="24"/>
                <w:lang w:val="en-US"/>
              </w:rPr>
              <w:t xml:space="preserve"> S</w:t>
            </w:r>
            <w:r w:rsidR="003F4552" w:rsidRPr="003F4552">
              <w:rPr>
                <w:rFonts w:ascii="Times New Roman" w:hAnsi="Times New Roman"/>
                <w:color w:val="000000"/>
                <w:sz w:val="32"/>
                <w:szCs w:val="24"/>
                <w:vertAlign w:val="superscript"/>
                <w:lang w:val="en-US"/>
              </w:rPr>
              <w:t xml:space="preserve"> b)</w:t>
            </w:r>
          </w:p>
        </w:tc>
        <w:tc>
          <w:tcPr>
            <w:tcW w:w="1990" w:type="pct"/>
            <w:shd w:val="clear" w:color="auto" w:fill="auto"/>
            <w:noWrap/>
            <w:hideMark/>
          </w:tcPr>
          <w:p w:rsidR="00772C6A" w:rsidRPr="007729B3" w:rsidRDefault="00772C6A"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 </w:t>
            </w:r>
          </w:p>
        </w:tc>
      </w:tr>
      <w:tr w:rsidR="00772C6A" w:rsidRPr="008732D8" w:rsidTr="00897124">
        <w:trPr>
          <w:trHeight w:val="330"/>
        </w:trPr>
        <w:tc>
          <w:tcPr>
            <w:tcW w:w="1276"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multiple mechanisms</w:t>
            </w:r>
          </w:p>
        </w:tc>
        <w:tc>
          <w:tcPr>
            <w:tcW w:w="1734" w:type="pct"/>
            <w:gridSpan w:val="2"/>
            <w:shd w:val="clear" w:color="auto" w:fill="auto"/>
            <w:noWrap/>
            <w:hideMark/>
          </w:tcPr>
          <w:p w:rsidR="00772C6A" w:rsidRPr="007729B3" w:rsidRDefault="004C27BC"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gentamicin</w:t>
            </w:r>
            <w:r w:rsidR="00772C6A" w:rsidRPr="007729B3">
              <w:rPr>
                <w:rFonts w:ascii="Times New Roman" w:hAnsi="Times New Roman"/>
                <w:color w:val="000000"/>
                <w:sz w:val="24"/>
                <w:szCs w:val="24"/>
                <w:lang w:val="en-US"/>
              </w:rPr>
              <w:t xml:space="preserve"> R/I; </w:t>
            </w:r>
            <w:r w:rsidRPr="007729B3">
              <w:rPr>
                <w:rFonts w:ascii="Times New Roman" w:hAnsi="Times New Roman"/>
                <w:color w:val="000000"/>
                <w:sz w:val="24"/>
                <w:szCs w:val="24"/>
                <w:lang w:val="en-US"/>
              </w:rPr>
              <w:t>tobramycin</w:t>
            </w:r>
            <w:r w:rsidR="00772C6A" w:rsidRPr="007729B3">
              <w:rPr>
                <w:rFonts w:ascii="Times New Roman" w:hAnsi="Times New Roman"/>
                <w:color w:val="000000"/>
                <w:sz w:val="24"/>
                <w:szCs w:val="24"/>
                <w:lang w:val="en-US"/>
              </w:rPr>
              <w:t xml:space="preserve"> R/I; </w:t>
            </w:r>
            <w:r w:rsidRPr="007729B3">
              <w:rPr>
                <w:rFonts w:ascii="Times New Roman" w:hAnsi="Times New Roman"/>
                <w:color w:val="000000"/>
                <w:sz w:val="24"/>
                <w:szCs w:val="24"/>
                <w:lang w:val="en-US"/>
              </w:rPr>
              <w:t>kanamycin</w:t>
            </w:r>
            <w:r w:rsidR="005E59FD">
              <w:rPr>
                <w:rFonts w:ascii="Times New Roman" w:hAnsi="Times New Roman"/>
                <w:color w:val="000000"/>
                <w:sz w:val="24"/>
                <w:szCs w:val="24"/>
                <w:vertAlign w:val="superscript"/>
                <w:lang w:val="en-US"/>
              </w:rPr>
              <w:t xml:space="preserve"> </w:t>
            </w:r>
            <w:r w:rsidR="00772C6A" w:rsidRPr="007729B3">
              <w:rPr>
                <w:rFonts w:ascii="Times New Roman" w:hAnsi="Times New Roman"/>
                <w:color w:val="000000"/>
                <w:sz w:val="24"/>
                <w:szCs w:val="24"/>
                <w:lang w:val="en-US"/>
              </w:rPr>
              <w:t>R/I</w:t>
            </w:r>
            <w:r w:rsidR="003F4552" w:rsidRPr="003F4552">
              <w:rPr>
                <w:rFonts w:ascii="Times New Roman" w:hAnsi="Times New Roman"/>
                <w:color w:val="000000"/>
                <w:sz w:val="32"/>
                <w:szCs w:val="24"/>
                <w:vertAlign w:val="superscript"/>
                <w:lang w:val="en-US"/>
              </w:rPr>
              <w:t xml:space="preserve"> b)</w:t>
            </w:r>
          </w:p>
        </w:tc>
        <w:tc>
          <w:tcPr>
            <w:tcW w:w="1990" w:type="pct"/>
            <w:shd w:val="clear" w:color="auto" w:fill="auto"/>
            <w:noWrap/>
            <w:hideMark/>
          </w:tcPr>
          <w:p w:rsidR="00772C6A" w:rsidRPr="007729B3" w:rsidRDefault="004C27BC"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gentamicin</w:t>
            </w:r>
            <w:r w:rsidR="00772C6A" w:rsidRPr="007729B3">
              <w:rPr>
                <w:rFonts w:ascii="Times New Roman" w:hAnsi="Times New Roman"/>
                <w:color w:val="000000"/>
                <w:sz w:val="24"/>
                <w:szCs w:val="24"/>
                <w:lang w:val="en-US"/>
              </w:rPr>
              <w:t xml:space="preserve"> R; </w:t>
            </w:r>
            <w:r w:rsidRPr="007729B3">
              <w:rPr>
                <w:rFonts w:ascii="Times New Roman" w:hAnsi="Times New Roman"/>
                <w:color w:val="000000"/>
                <w:sz w:val="24"/>
                <w:szCs w:val="24"/>
                <w:lang w:val="en-US"/>
              </w:rPr>
              <w:t>tobramycin</w:t>
            </w:r>
            <w:r w:rsidR="00772C6A" w:rsidRPr="007729B3">
              <w:rPr>
                <w:rFonts w:ascii="Times New Roman" w:hAnsi="Times New Roman"/>
                <w:color w:val="000000"/>
                <w:sz w:val="24"/>
                <w:szCs w:val="24"/>
                <w:lang w:val="en-US"/>
              </w:rPr>
              <w:t xml:space="preserve"> R; </w:t>
            </w:r>
            <w:r w:rsidRPr="007729B3">
              <w:rPr>
                <w:rFonts w:ascii="Times New Roman" w:hAnsi="Times New Roman"/>
                <w:color w:val="000000"/>
                <w:sz w:val="24"/>
                <w:szCs w:val="24"/>
                <w:lang w:val="en-US"/>
              </w:rPr>
              <w:t>kanamycin</w:t>
            </w:r>
            <w:r w:rsidR="00772C6A" w:rsidRPr="007729B3">
              <w:rPr>
                <w:rFonts w:ascii="Times New Roman" w:hAnsi="Times New Roman"/>
                <w:color w:val="000000"/>
                <w:sz w:val="24"/>
                <w:szCs w:val="24"/>
                <w:lang w:val="en-US"/>
              </w:rPr>
              <w:t xml:space="preserve"> R/I</w:t>
            </w:r>
          </w:p>
        </w:tc>
      </w:tr>
      <w:tr w:rsidR="00772C6A" w:rsidRPr="007729B3" w:rsidTr="0057565E">
        <w:trPr>
          <w:trHeight w:val="389"/>
        </w:trPr>
        <w:tc>
          <w:tcPr>
            <w:tcW w:w="1276" w:type="pct"/>
            <w:shd w:val="clear" w:color="auto" w:fill="auto"/>
            <w:noWrap/>
            <w:hideMark/>
          </w:tcPr>
          <w:p w:rsidR="00772C6A" w:rsidRPr="007729B3" w:rsidRDefault="00772C6A" w:rsidP="00361CC6">
            <w:pPr>
              <w:rPr>
                <w:rFonts w:ascii="Times New Roman" w:hAnsi="Times New Roman"/>
                <w:b/>
                <w:bCs/>
                <w:color w:val="000000"/>
                <w:sz w:val="24"/>
                <w:szCs w:val="24"/>
              </w:rPr>
            </w:pPr>
            <w:r w:rsidRPr="006B5D4A">
              <w:rPr>
                <w:rFonts w:ascii="Times New Roman" w:hAnsi="Times New Roman"/>
                <w:b/>
                <w:bCs/>
                <w:color w:val="000000"/>
                <w:sz w:val="24"/>
                <w:szCs w:val="24"/>
              </w:rPr>
              <w:t>Quinolones</w:t>
            </w:r>
            <w:r w:rsidR="004C27BC" w:rsidRPr="006B5D4A">
              <w:rPr>
                <w:rFonts w:ascii="Times New Roman" w:hAnsi="Times New Roman"/>
                <w:b/>
                <w:bCs/>
                <w:color w:val="000000"/>
                <w:sz w:val="24"/>
                <w:szCs w:val="24"/>
              </w:rPr>
              <w:t xml:space="preserve"> </w:t>
            </w:r>
            <w:hyperlink w:anchor="_ENREF_26" w:tooltip="Courvalin,  #2658" w:history="1">
              <w:r w:rsidR="003F4552" w:rsidRPr="006B5D4A">
                <w:rPr>
                  <w:rFonts w:ascii="Times New Roman" w:hAnsi="Times New Roman"/>
                  <w:b/>
                  <w:bCs/>
                  <w:color w:val="000000"/>
                  <w:sz w:val="24"/>
                  <w:szCs w:val="24"/>
                </w:rPr>
                <w:fldChar w:fldCharType="begin"/>
              </w:r>
              <w:r w:rsidR="003F4552">
                <w:rPr>
                  <w:rFonts w:ascii="Times New Roman" w:hAnsi="Times New Roman"/>
                  <w:b/>
                  <w:bCs/>
                  <w:color w:val="000000"/>
                  <w:sz w:val="24"/>
                  <w:szCs w:val="24"/>
                </w:rPr>
                <w:instrText xml:space="preserve"> ADDIN EN.CITE &lt;EndNote&gt;&lt;Cite&gt;&lt;Author&gt;Courvalin&lt;/Author&gt;&lt;RecNum&gt;2658&lt;/RecNum&gt;&lt;DisplayText&gt;&lt;style face="superscript"&gt;26&lt;/style&gt;&lt;/DisplayText&gt;&lt;record&gt;&lt;rec-number&gt;2658&lt;/rec-number&gt;&lt;foreign-keys&gt;&lt;key app="EN" db-id="paz59evx1v29r1e0ds9xx597e5vapvv2z2w0" timestamp="1478778992"&gt;2658&lt;/key&gt;&lt;/foreign-keys&gt;&lt;ref-type name="Journal Article"&gt;17&lt;/ref-type&gt;&lt;contributors&gt;&lt;authors&gt;&lt;author&gt;Courvalin, J. C.&lt;/author&gt;&lt;/authors&gt;&lt;/contributors&gt;&lt;titles&gt;&lt;title&gt;Antibiogram Textbook, Platzhalter&lt;/title&gt;&lt;/titles&gt;&lt;dates&gt;&lt;/dates&gt;&lt;urls&gt;&lt;/urls&gt;&lt;/record&gt;&lt;/Cite&gt;&lt;/EndNote&gt;</w:instrText>
              </w:r>
              <w:r w:rsidR="003F4552" w:rsidRPr="006B5D4A">
                <w:rPr>
                  <w:rFonts w:ascii="Times New Roman" w:hAnsi="Times New Roman"/>
                  <w:b/>
                  <w:bCs/>
                  <w:color w:val="000000"/>
                  <w:sz w:val="24"/>
                  <w:szCs w:val="24"/>
                </w:rPr>
                <w:fldChar w:fldCharType="separate"/>
              </w:r>
              <w:r w:rsidR="003F4552" w:rsidRPr="003F4552">
                <w:rPr>
                  <w:rFonts w:ascii="Times New Roman" w:hAnsi="Times New Roman"/>
                  <w:b/>
                  <w:bCs/>
                  <w:noProof/>
                  <w:color w:val="000000"/>
                  <w:sz w:val="24"/>
                  <w:szCs w:val="24"/>
                  <w:vertAlign w:val="superscript"/>
                </w:rPr>
                <w:t>26</w:t>
              </w:r>
              <w:r w:rsidR="003F4552" w:rsidRPr="006B5D4A">
                <w:rPr>
                  <w:rFonts w:ascii="Times New Roman" w:hAnsi="Times New Roman"/>
                  <w:b/>
                  <w:bCs/>
                  <w:color w:val="000000"/>
                  <w:sz w:val="24"/>
                  <w:szCs w:val="24"/>
                </w:rPr>
                <w:fldChar w:fldCharType="end"/>
              </w:r>
            </w:hyperlink>
          </w:p>
        </w:tc>
        <w:tc>
          <w:tcPr>
            <w:tcW w:w="1734" w:type="pct"/>
            <w:gridSpan w:val="2"/>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c>
          <w:tcPr>
            <w:tcW w:w="1990"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r>
      <w:tr w:rsidR="00772C6A" w:rsidRPr="007729B3" w:rsidTr="00897124">
        <w:trPr>
          <w:trHeight w:val="315"/>
        </w:trPr>
        <w:tc>
          <w:tcPr>
            <w:tcW w:w="1276"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wild-type</w:t>
            </w:r>
          </w:p>
        </w:tc>
        <w:tc>
          <w:tcPr>
            <w:tcW w:w="1734" w:type="pct"/>
            <w:gridSpan w:val="2"/>
            <w:shd w:val="clear" w:color="auto" w:fill="auto"/>
            <w:noWrap/>
            <w:hideMark/>
          </w:tcPr>
          <w:p w:rsidR="00772C6A" w:rsidRPr="007729B3" w:rsidRDefault="007D7952"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nalidixic acid</w:t>
            </w:r>
            <w:r w:rsidR="00772C6A" w:rsidRPr="007729B3">
              <w:rPr>
                <w:rFonts w:ascii="Times New Roman" w:hAnsi="Times New Roman"/>
                <w:color w:val="000000"/>
                <w:sz w:val="24"/>
                <w:szCs w:val="24"/>
                <w:lang w:val="en-US"/>
              </w:rPr>
              <w:t xml:space="preserve"> </w:t>
            </w:r>
            <w:r w:rsidR="00CE24BA" w:rsidRPr="007729B3">
              <w:rPr>
                <w:rFonts w:ascii="Times New Roman" w:hAnsi="Times New Roman"/>
                <w:color w:val="000000"/>
                <w:sz w:val="24"/>
                <w:szCs w:val="24"/>
                <w:lang w:val="en-US"/>
              </w:rPr>
              <w:t>S</w:t>
            </w:r>
            <w:r w:rsidR="003F4552" w:rsidRPr="003F4552">
              <w:rPr>
                <w:rFonts w:ascii="Times New Roman" w:hAnsi="Times New Roman"/>
                <w:color w:val="000000"/>
                <w:sz w:val="32"/>
                <w:szCs w:val="24"/>
                <w:vertAlign w:val="superscript"/>
                <w:lang w:val="en-US"/>
              </w:rPr>
              <w:t xml:space="preserve"> b)</w:t>
            </w:r>
            <w:r w:rsidR="00772C6A" w:rsidRPr="007729B3">
              <w:rPr>
                <w:rFonts w:ascii="Times New Roman" w:hAnsi="Times New Roman"/>
                <w:color w:val="000000"/>
                <w:sz w:val="24"/>
                <w:szCs w:val="24"/>
                <w:lang w:val="en-US"/>
              </w:rPr>
              <w:t xml:space="preserve">; </w:t>
            </w:r>
            <w:r w:rsidRPr="007729B3">
              <w:rPr>
                <w:rFonts w:ascii="Times New Roman" w:hAnsi="Times New Roman"/>
                <w:color w:val="000000"/>
                <w:sz w:val="24"/>
                <w:szCs w:val="24"/>
                <w:lang w:val="en-US"/>
              </w:rPr>
              <w:t>norfloxacin</w:t>
            </w:r>
            <w:r w:rsidR="00772C6A" w:rsidRPr="007729B3">
              <w:rPr>
                <w:rFonts w:ascii="Times New Roman" w:hAnsi="Times New Roman"/>
                <w:color w:val="000000"/>
                <w:sz w:val="24"/>
                <w:szCs w:val="24"/>
                <w:lang w:val="en-US"/>
              </w:rPr>
              <w:t xml:space="preserve"> </w:t>
            </w:r>
            <w:r w:rsidR="00537DFC" w:rsidRPr="007729B3">
              <w:rPr>
                <w:rFonts w:ascii="Times New Roman" w:hAnsi="Times New Roman"/>
                <w:color w:val="000000"/>
                <w:sz w:val="24"/>
                <w:szCs w:val="24"/>
                <w:lang w:val="en-US"/>
              </w:rPr>
              <w:t>S</w:t>
            </w:r>
            <w:r w:rsidR="00772C6A" w:rsidRPr="007729B3">
              <w:rPr>
                <w:rFonts w:ascii="Times New Roman" w:hAnsi="Times New Roman"/>
                <w:color w:val="000000"/>
                <w:sz w:val="24"/>
                <w:szCs w:val="24"/>
                <w:lang w:val="en-US"/>
              </w:rPr>
              <w:t xml:space="preserve"> ;</w:t>
            </w:r>
            <w:r w:rsidRPr="007729B3">
              <w:rPr>
                <w:rFonts w:ascii="Times New Roman" w:hAnsi="Times New Roman"/>
                <w:color w:val="000000"/>
                <w:sz w:val="24"/>
                <w:szCs w:val="24"/>
                <w:lang w:val="en-US"/>
              </w:rPr>
              <w:t>ciprofloxacin</w:t>
            </w:r>
            <w:r w:rsidR="00772C6A" w:rsidRPr="007729B3">
              <w:rPr>
                <w:rFonts w:ascii="Times New Roman" w:hAnsi="Times New Roman"/>
                <w:color w:val="000000"/>
                <w:sz w:val="24"/>
                <w:szCs w:val="24"/>
                <w:lang w:val="en-US"/>
              </w:rPr>
              <w:t xml:space="preserve"> </w:t>
            </w:r>
            <w:r w:rsidR="00537DFC" w:rsidRPr="007729B3">
              <w:rPr>
                <w:rFonts w:ascii="Times New Roman" w:hAnsi="Times New Roman"/>
                <w:color w:val="000000"/>
                <w:sz w:val="24"/>
                <w:szCs w:val="24"/>
                <w:lang w:val="en-US"/>
              </w:rPr>
              <w:t>S</w:t>
            </w:r>
          </w:p>
        </w:tc>
        <w:tc>
          <w:tcPr>
            <w:tcW w:w="1990" w:type="pct"/>
            <w:shd w:val="clear" w:color="auto" w:fill="auto"/>
            <w:noWrap/>
            <w:hideMark/>
          </w:tcPr>
          <w:p w:rsidR="00772C6A" w:rsidRPr="007729B3" w:rsidRDefault="00CE24BA"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n</w:t>
            </w:r>
            <w:r w:rsidR="007D7952" w:rsidRPr="007729B3">
              <w:rPr>
                <w:rFonts w:ascii="Times New Roman" w:hAnsi="Times New Roman"/>
                <w:color w:val="000000"/>
                <w:sz w:val="24"/>
                <w:szCs w:val="24"/>
                <w:lang w:val="en-US"/>
              </w:rPr>
              <w:t>orfloxacin</w:t>
            </w:r>
            <w:r w:rsidR="00751D12" w:rsidRPr="007729B3">
              <w:rPr>
                <w:rFonts w:ascii="Times New Roman" w:hAnsi="Times New Roman"/>
                <w:color w:val="000000"/>
                <w:sz w:val="24"/>
                <w:szCs w:val="24"/>
                <w:lang w:val="en-US"/>
              </w:rPr>
              <w:t xml:space="preserve"> S</w:t>
            </w:r>
            <w:r w:rsidR="00772C6A" w:rsidRPr="007729B3">
              <w:rPr>
                <w:rFonts w:ascii="Times New Roman" w:hAnsi="Times New Roman"/>
                <w:color w:val="000000"/>
                <w:sz w:val="24"/>
                <w:szCs w:val="24"/>
                <w:lang w:val="en-US"/>
              </w:rPr>
              <w:t xml:space="preserve">; </w:t>
            </w:r>
            <w:r w:rsidR="007D7952" w:rsidRPr="007729B3">
              <w:rPr>
                <w:rFonts w:ascii="Times New Roman" w:hAnsi="Times New Roman"/>
                <w:color w:val="000000"/>
                <w:sz w:val="24"/>
                <w:szCs w:val="24"/>
                <w:lang w:val="en-US"/>
              </w:rPr>
              <w:t>ciprofloxacin</w:t>
            </w:r>
            <w:r w:rsidR="00772C6A" w:rsidRPr="007729B3">
              <w:rPr>
                <w:rFonts w:ascii="Times New Roman" w:hAnsi="Times New Roman"/>
                <w:color w:val="000000"/>
                <w:sz w:val="24"/>
                <w:szCs w:val="24"/>
                <w:lang w:val="en-US"/>
              </w:rPr>
              <w:t xml:space="preserve"> R; </w:t>
            </w:r>
            <w:r w:rsidR="00543A0E" w:rsidRPr="007729B3">
              <w:rPr>
                <w:rFonts w:ascii="Times New Roman" w:hAnsi="Times New Roman"/>
                <w:color w:val="000000"/>
                <w:sz w:val="24"/>
                <w:szCs w:val="24"/>
                <w:lang w:val="en-US"/>
              </w:rPr>
              <w:t>l</w:t>
            </w:r>
            <w:r w:rsidR="00772C6A" w:rsidRPr="007729B3">
              <w:rPr>
                <w:rFonts w:ascii="Times New Roman" w:hAnsi="Times New Roman"/>
                <w:color w:val="000000"/>
                <w:sz w:val="24"/>
                <w:szCs w:val="24"/>
                <w:lang w:val="en-US"/>
              </w:rPr>
              <w:t>evofloxacin R</w:t>
            </w:r>
          </w:p>
        </w:tc>
      </w:tr>
      <w:tr w:rsidR="00772C6A" w:rsidRPr="008732D8" w:rsidTr="00897124">
        <w:trPr>
          <w:trHeight w:val="315"/>
        </w:trPr>
        <w:tc>
          <w:tcPr>
            <w:tcW w:w="1276"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lastRenderedPageBreak/>
              <w:t>low level resistance</w:t>
            </w:r>
          </w:p>
        </w:tc>
        <w:tc>
          <w:tcPr>
            <w:tcW w:w="1734" w:type="pct"/>
            <w:gridSpan w:val="2"/>
            <w:shd w:val="clear" w:color="auto" w:fill="auto"/>
            <w:noWrap/>
            <w:hideMark/>
          </w:tcPr>
          <w:p w:rsidR="00772C6A" w:rsidRPr="007729B3" w:rsidRDefault="007D7952"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nalidixic acid</w:t>
            </w:r>
            <w:r w:rsidR="00772C6A" w:rsidRPr="007729B3">
              <w:rPr>
                <w:rFonts w:ascii="Times New Roman" w:hAnsi="Times New Roman"/>
                <w:color w:val="000000"/>
                <w:sz w:val="24"/>
                <w:szCs w:val="24"/>
                <w:lang w:val="en-US"/>
              </w:rPr>
              <w:t xml:space="preserve"> </w:t>
            </w:r>
            <w:r w:rsidR="00CE24BA" w:rsidRPr="007729B3">
              <w:rPr>
                <w:rFonts w:ascii="Times New Roman" w:hAnsi="Times New Roman"/>
                <w:color w:val="000000"/>
                <w:sz w:val="24"/>
                <w:szCs w:val="24"/>
                <w:lang w:val="en-US"/>
              </w:rPr>
              <w:t>R</w:t>
            </w:r>
            <w:r w:rsidR="00772C6A" w:rsidRPr="007729B3">
              <w:rPr>
                <w:rFonts w:ascii="Times New Roman" w:hAnsi="Times New Roman"/>
                <w:color w:val="000000"/>
                <w:sz w:val="24"/>
                <w:szCs w:val="24"/>
                <w:lang w:val="en-US"/>
              </w:rPr>
              <w:t xml:space="preserve">; </w:t>
            </w:r>
            <w:r w:rsidRPr="007729B3">
              <w:rPr>
                <w:rFonts w:ascii="Times New Roman" w:hAnsi="Times New Roman"/>
                <w:color w:val="000000"/>
                <w:sz w:val="24"/>
                <w:szCs w:val="24"/>
                <w:lang w:val="en-US"/>
              </w:rPr>
              <w:t>norfloxacin</w:t>
            </w:r>
            <w:r w:rsidR="00772C6A" w:rsidRPr="007729B3">
              <w:rPr>
                <w:rFonts w:ascii="Times New Roman" w:hAnsi="Times New Roman"/>
                <w:color w:val="000000"/>
                <w:sz w:val="24"/>
                <w:szCs w:val="24"/>
                <w:lang w:val="en-US"/>
              </w:rPr>
              <w:t xml:space="preserve"> </w:t>
            </w:r>
            <w:r w:rsidR="00537DFC" w:rsidRPr="007729B3">
              <w:rPr>
                <w:rFonts w:ascii="Times New Roman" w:hAnsi="Times New Roman"/>
                <w:color w:val="000000"/>
                <w:sz w:val="24"/>
                <w:szCs w:val="24"/>
                <w:lang w:val="en-US"/>
              </w:rPr>
              <w:t>S/I</w:t>
            </w:r>
            <w:r w:rsidR="00772C6A" w:rsidRPr="007729B3">
              <w:rPr>
                <w:rFonts w:ascii="Times New Roman" w:hAnsi="Times New Roman"/>
                <w:color w:val="000000"/>
                <w:sz w:val="24"/>
                <w:szCs w:val="24"/>
                <w:lang w:val="en-US"/>
              </w:rPr>
              <w:t>;</w:t>
            </w:r>
            <w:r w:rsidR="00CE24BA" w:rsidRPr="007729B3">
              <w:rPr>
                <w:rFonts w:ascii="Times New Roman" w:hAnsi="Times New Roman"/>
                <w:color w:val="000000"/>
                <w:sz w:val="24"/>
                <w:szCs w:val="24"/>
                <w:lang w:val="en-US"/>
              </w:rPr>
              <w:t xml:space="preserve"> </w:t>
            </w:r>
            <w:r w:rsidRPr="007729B3">
              <w:rPr>
                <w:rFonts w:ascii="Times New Roman" w:hAnsi="Times New Roman"/>
                <w:color w:val="000000"/>
                <w:sz w:val="24"/>
                <w:szCs w:val="24"/>
                <w:lang w:val="en-US"/>
              </w:rPr>
              <w:t>ciprofloxacin</w:t>
            </w:r>
            <w:r w:rsidR="00772C6A" w:rsidRPr="007729B3">
              <w:rPr>
                <w:rFonts w:ascii="Times New Roman" w:hAnsi="Times New Roman"/>
                <w:color w:val="000000"/>
                <w:sz w:val="24"/>
                <w:szCs w:val="24"/>
                <w:lang w:val="en-US"/>
              </w:rPr>
              <w:t xml:space="preserve"> </w:t>
            </w:r>
            <w:r w:rsidR="00537DFC" w:rsidRPr="007729B3">
              <w:rPr>
                <w:rFonts w:ascii="Times New Roman" w:hAnsi="Times New Roman"/>
                <w:color w:val="000000"/>
                <w:sz w:val="24"/>
                <w:szCs w:val="24"/>
                <w:lang w:val="en-US"/>
              </w:rPr>
              <w:t>S/I</w:t>
            </w:r>
          </w:p>
        </w:tc>
        <w:tc>
          <w:tcPr>
            <w:tcW w:w="1990" w:type="pct"/>
            <w:shd w:val="clear" w:color="auto" w:fill="auto"/>
            <w:noWrap/>
            <w:hideMark/>
          </w:tcPr>
          <w:p w:rsidR="00772C6A" w:rsidRPr="007729B3" w:rsidRDefault="007D7952"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 xml:space="preserve">norfloxacin </w:t>
            </w:r>
            <w:r w:rsidR="00772C6A" w:rsidRPr="007729B3">
              <w:rPr>
                <w:rFonts w:ascii="Times New Roman" w:hAnsi="Times New Roman"/>
                <w:color w:val="000000"/>
                <w:sz w:val="24"/>
                <w:szCs w:val="24"/>
                <w:lang w:val="en-US"/>
              </w:rPr>
              <w:t xml:space="preserve">I/R; </w:t>
            </w:r>
            <w:r w:rsidRPr="007729B3">
              <w:rPr>
                <w:rFonts w:ascii="Times New Roman" w:hAnsi="Times New Roman"/>
                <w:color w:val="000000"/>
                <w:sz w:val="24"/>
                <w:szCs w:val="24"/>
                <w:lang w:val="en-US"/>
              </w:rPr>
              <w:t>ciprofloxacin</w:t>
            </w:r>
            <w:r w:rsidR="00772C6A" w:rsidRPr="007729B3">
              <w:rPr>
                <w:rFonts w:ascii="Times New Roman" w:hAnsi="Times New Roman"/>
                <w:color w:val="000000"/>
                <w:sz w:val="24"/>
                <w:szCs w:val="24"/>
                <w:lang w:val="en-US"/>
              </w:rPr>
              <w:t xml:space="preserve"> </w:t>
            </w:r>
            <w:r w:rsidR="00537DFC" w:rsidRPr="007729B3">
              <w:rPr>
                <w:rFonts w:ascii="Times New Roman" w:hAnsi="Times New Roman"/>
                <w:color w:val="000000"/>
                <w:sz w:val="24"/>
                <w:szCs w:val="24"/>
                <w:lang w:val="en-US"/>
              </w:rPr>
              <w:t>S/I</w:t>
            </w:r>
            <w:r w:rsidR="00772C6A" w:rsidRPr="007729B3">
              <w:rPr>
                <w:rFonts w:ascii="Times New Roman" w:hAnsi="Times New Roman"/>
                <w:color w:val="000000"/>
                <w:sz w:val="24"/>
                <w:szCs w:val="24"/>
                <w:lang w:val="en-US"/>
              </w:rPr>
              <w:t xml:space="preserve">; </w:t>
            </w:r>
            <w:r w:rsidR="00543A0E" w:rsidRPr="007729B3">
              <w:rPr>
                <w:rFonts w:ascii="Times New Roman" w:hAnsi="Times New Roman"/>
                <w:color w:val="000000"/>
                <w:sz w:val="24"/>
                <w:szCs w:val="24"/>
                <w:lang w:val="en-US"/>
              </w:rPr>
              <w:t>l</w:t>
            </w:r>
            <w:r w:rsidR="00772C6A" w:rsidRPr="007729B3">
              <w:rPr>
                <w:rFonts w:ascii="Times New Roman" w:hAnsi="Times New Roman"/>
                <w:color w:val="000000"/>
                <w:sz w:val="24"/>
                <w:szCs w:val="24"/>
                <w:lang w:val="en-US"/>
              </w:rPr>
              <w:t xml:space="preserve">evofloxacin </w:t>
            </w:r>
            <w:r w:rsidR="00537DFC" w:rsidRPr="007729B3">
              <w:rPr>
                <w:rFonts w:ascii="Times New Roman" w:hAnsi="Times New Roman"/>
                <w:color w:val="000000"/>
                <w:sz w:val="24"/>
                <w:szCs w:val="24"/>
                <w:lang w:val="en-US"/>
              </w:rPr>
              <w:t>S/I</w:t>
            </w:r>
            <w:r w:rsidR="00772C6A" w:rsidRPr="007729B3">
              <w:rPr>
                <w:rFonts w:ascii="Times New Roman" w:hAnsi="Times New Roman"/>
                <w:color w:val="000000"/>
                <w:sz w:val="24"/>
                <w:szCs w:val="24"/>
                <w:lang w:val="en-US"/>
              </w:rPr>
              <w:t xml:space="preserve"> </w:t>
            </w:r>
          </w:p>
        </w:tc>
      </w:tr>
      <w:tr w:rsidR="00772C6A" w:rsidRPr="007729B3" w:rsidTr="00897124">
        <w:trPr>
          <w:trHeight w:val="330"/>
        </w:trPr>
        <w:tc>
          <w:tcPr>
            <w:tcW w:w="1276"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high level resistance</w:t>
            </w:r>
          </w:p>
        </w:tc>
        <w:tc>
          <w:tcPr>
            <w:tcW w:w="1734" w:type="pct"/>
            <w:gridSpan w:val="2"/>
            <w:shd w:val="clear" w:color="auto" w:fill="auto"/>
            <w:noWrap/>
            <w:hideMark/>
          </w:tcPr>
          <w:p w:rsidR="00772C6A" w:rsidRPr="007729B3" w:rsidRDefault="007D7952" w:rsidP="00361CC6">
            <w:pPr>
              <w:rPr>
                <w:rFonts w:ascii="Times New Roman" w:hAnsi="Times New Roman"/>
                <w:color w:val="000000"/>
                <w:sz w:val="24"/>
                <w:szCs w:val="24"/>
              </w:rPr>
            </w:pPr>
            <w:r w:rsidRPr="007729B3">
              <w:rPr>
                <w:rFonts w:ascii="Times New Roman" w:hAnsi="Times New Roman"/>
                <w:color w:val="000000"/>
                <w:sz w:val="24"/>
                <w:szCs w:val="24"/>
              </w:rPr>
              <w:t>nalidixic acid</w:t>
            </w:r>
            <w:r w:rsidR="00772C6A" w:rsidRPr="007729B3">
              <w:rPr>
                <w:rFonts w:ascii="Times New Roman" w:hAnsi="Times New Roman"/>
                <w:color w:val="000000"/>
                <w:sz w:val="24"/>
                <w:szCs w:val="24"/>
              </w:rPr>
              <w:t xml:space="preserve"> </w:t>
            </w:r>
            <w:r w:rsidR="00537DFC" w:rsidRPr="007729B3">
              <w:rPr>
                <w:rFonts w:ascii="Times New Roman" w:hAnsi="Times New Roman"/>
                <w:color w:val="000000"/>
                <w:sz w:val="24"/>
                <w:szCs w:val="24"/>
              </w:rPr>
              <w:t>R</w:t>
            </w:r>
            <w:r w:rsidR="00772C6A" w:rsidRPr="007729B3">
              <w:rPr>
                <w:rFonts w:ascii="Times New Roman" w:hAnsi="Times New Roman"/>
                <w:color w:val="000000"/>
                <w:sz w:val="24"/>
                <w:szCs w:val="24"/>
              </w:rPr>
              <w:t xml:space="preserve">; </w:t>
            </w:r>
            <w:r w:rsidRPr="007729B3">
              <w:rPr>
                <w:rFonts w:ascii="Times New Roman" w:hAnsi="Times New Roman"/>
                <w:color w:val="000000"/>
                <w:sz w:val="24"/>
                <w:szCs w:val="24"/>
              </w:rPr>
              <w:t>norfloxacin</w:t>
            </w:r>
            <w:r w:rsidR="00772C6A" w:rsidRPr="007729B3">
              <w:rPr>
                <w:rFonts w:ascii="Times New Roman" w:hAnsi="Times New Roman"/>
                <w:color w:val="000000"/>
                <w:sz w:val="24"/>
                <w:szCs w:val="24"/>
              </w:rPr>
              <w:t xml:space="preserve"> </w:t>
            </w:r>
            <w:r w:rsidR="00537DFC" w:rsidRPr="007729B3">
              <w:rPr>
                <w:rFonts w:ascii="Times New Roman" w:hAnsi="Times New Roman"/>
                <w:color w:val="000000"/>
                <w:sz w:val="24"/>
                <w:szCs w:val="24"/>
              </w:rPr>
              <w:t>R</w:t>
            </w:r>
            <w:r w:rsidR="00772C6A" w:rsidRPr="007729B3">
              <w:rPr>
                <w:rFonts w:ascii="Times New Roman" w:hAnsi="Times New Roman"/>
                <w:color w:val="000000"/>
                <w:sz w:val="24"/>
                <w:szCs w:val="24"/>
              </w:rPr>
              <w:t xml:space="preserve">; </w:t>
            </w:r>
            <w:r w:rsidRPr="007729B3">
              <w:rPr>
                <w:rFonts w:ascii="Times New Roman" w:hAnsi="Times New Roman"/>
                <w:color w:val="000000"/>
                <w:sz w:val="24"/>
                <w:szCs w:val="24"/>
              </w:rPr>
              <w:t>ciprofloxacin</w:t>
            </w:r>
            <w:r w:rsidR="00772C6A" w:rsidRPr="007729B3">
              <w:rPr>
                <w:rFonts w:ascii="Times New Roman" w:hAnsi="Times New Roman"/>
                <w:color w:val="000000"/>
                <w:sz w:val="24"/>
                <w:szCs w:val="24"/>
              </w:rPr>
              <w:t xml:space="preserve"> </w:t>
            </w:r>
            <w:r w:rsidR="00537DFC" w:rsidRPr="007729B3">
              <w:rPr>
                <w:rFonts w:ascii="Times New Roman" w:hAnsi="Times New Roman"/>
                <w:color w:val="000000"/>
                <w:sz w:val="24"/>
                <w:szCs w:val="24"/>
              </w:rPr>
              <w:t>R</w:t>
            </w:r>
          </w:p>
        </w:tc>
        <w:tc>
          <w:tcPr>
            <w:tcW w:w="1990" w:type="pct"/>
            <w:shd w:val="clear" w:color="auto" w:fill="auto"/>
            <w:noWrap/>
            <w:hideMark/>
          </w:tcPr>
          <w:p w:rsidR="00772C6A" w:rsidRPr="007729B3" w:rsidRDefault="007D7952"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 xml:space="preserve">norfloxacin </w:t>
            </w:r>
            <w:r w:rsidR="00537DFC" w:rsidRPr="007729B3">
              <w:rPr>
                <w:rFonts w:ascii="Times New Roman" w:hAnsi="Times New Roman"/>
                <w:color w:val="000000"/>
                <w:sz w:val="24"/>
                <w:szCs w:val="24"/>
                <w:lang w:val="en-US"/>
              </w:rPr>
              <w:t>R</w:t>
            </w:r>
            <w:r w:rsidR="00772C6A" w:rsidRPr="007729B3">
              <w:rPr>
                <w:rFonts w:ascii="Times New Roman" w:hAnsi="Times New Roman"/>
                <w:color w:val="000000"/>
                <w:sz w:val="24"/>
                <w:szCs w:val="24"/>
                <w:lang w:val="en-US"/>
              </w:rPr>
              <w:t xml:space="preserve">; </w:t>
            </w:r>
            <w:r w:rsidR="00537DFC" w:rsidRPr="007729B3">
              <w:rPr>
                <w:rFonts w:ascii="Times New Roman" w:hAnsi="Times New Roman"/>
                <w:color w:val="000000"/>
                <w:sz w:val="24"/>
                <w:szCs w:val="24"/>
                <w:lang w:val="en-US"/>
              </w:rPr>
              <w:t>ciprofloxacin R</w:t>
            </w:r>
            <w:r w:rsidR="00543A0E" w:rsidRPr="007729B3">
              <w:rPr>
                <w:rFonts w:ascii="Times New Roman" w:hAnsi="Times New Roman"/>
                <w:color w:val="000000"/>
                <w:sz w:val="24"/>
                <w:szCs w:val="24"/>
                <w:lang w:val="en-US"/>
              </w:rPr>
              <w:t xml:space="preserve">; levofloxacin </w:t>
            </w:r>
            <w:r w:rsidR="00537DFC" w:rsidRPr="007729B3">
              <w:rPr>
                <w:rFonts w:ascii="Times New Roman" w:hAnsi="Times New Roman"/>
                <w:color w:val="000000"/>
                <w:sz w:val="24"/>
                <w:szCs w:val="24"/>
                <w:lang w:val="en-US"/>
              </w:rPr>
              <w:t>I/R</w:t>
            </w:r>
            <w:r w:rsidR="00772C6A" w:rsidRPr="007729B3">
              <w:rPr>
                <w:rFonts w:ascii="Times New Roman" w:hAnsi="Times New Roman"/>
                <w:color w:val="000000"/>
                <w:sz w:val="24"/>
                <w:szCs w:val="24"/>
                <w:lang w:val="en-US"/>
              </w:rPr>
              <w:t xml:space="preserve"> </w:t>
            </w:r>
          </w:p>
        </w:tc>
      </w:tr>
      <w:tr w:rsidR="00772C6A" w:rsidRPr="007729B3" w:rsidTr="00897124">
        <w:trPr>
          <w:trHeight w:val="642"/>
        </w:trPr>
        <w:tc>
          <w:tcPr>
            <w:tcW w:w="1276" w:type="pct"/>
            <w:shd w:val="clear" w:color="auto" w:fill="auto"/>
            <w:noWrap/>
            <w:hideMark/>
          </w:tcPr>
          <w:p w:rsidR="00772C6A" w:rsidRPr="007729B3" w:rsidRDefault="009E6987" w:rsidP="00361CC6">
            <w:pPr>
              <w:rPr>
                <w:rFonts w:ascii="Times New Roman" w:hAnsi="Times New Roman"/>
                <w:b/>
                <w:bCs/>
                <w:color w:val="000000"/>
                <w:sz w:val="24"/>
                <w:szCs w:val="24"/>
              </w:rPr>
            </w:pPr>
            <w:r w:rsidRPr="007729B3">
              <w:rPr>
                <w:rFonts w:ascii="Times New Roman" w:hAnsi="Times New Roman"/>
                <w:b/>
                <w:bCs/>
                <w:color w:val="000000"/>
                <w:sz w:val="24"/>
                <w:szCs w:val="24"/>
              </w:rPr>
              <w:t>Trimethoprim/sulfamethoxazole</w:t>
            </w:r>
            <w:r w:rsidR="006B5D4A">
              <w:rPr>
                <w:rFonts w:ascii="Times New Roman" w:hAnsi="Times New Roman"/>
                <w:b/>
                <w:bCs/>
                <w:color w:val="000000"/>
                <w:sz w:val="24"/>
                <w:szCs w:val="24"/>
              </w:rPr>
              <w:t xml:space="preserve"> </w:t>
            </w:r>
            <w:hyperlink w:anchor="_ENREF_26" w:tooltip="Courvalin,  #2658" w:history="1">
              <w:r w:rsidR="003F4552">
                <w:rPr>
                  <w:rFonts w:ascii="Times New Roman" w:hAnsi="Times New Roman"/>
                  <w:b/>
                  <w:bCs/>
                  <w:color w:val="000000"/>
                  <w:sz w:val="24"/>
                  <w:szCs w:val="24"/>
                </w:rPr>
                <w:fldChar w:fldCharType="begin"/>
              </w:r>
              <w:r w:rsidR="003F4552">
                <w:rPr>
                  <w:rFonts w:ascii="Times New Roman" w:hAnsi="Times New Roman"/>
                  <w:b/>
                  <w:bCs/>
                  <w:color w:val="000000"/>
                  <w:sz w:val="24"/>
                  <w:szCs w:val="24"/>
                </w:rPr>
                <w:instrText xml:space="preserve"> ADDIN EN.CITE &lt;EndNote&gt;&lt;Cite&gt;&lt;Author&gt;Courvalin&lt;/Author&gt;&lt;RecNum&gt;2658&lt;/RecNum&gt;&lt;DisplayText&gt;&lt;style face="superscript"&gt;26&lt;/style&gt;&lt;/DisplayText&gt;&lt;record&gt;&lt;rec-number&gt;2658&lt;/rec-number&gt;&lt;foreign-keys&gt;&lt;key app="EN" db-id="paz59evx1v29r1e0ds9xx597e5vapvv2z2w0" timestamp="1478778992"&gt;2658&lt;/key&gt;&lt;/foreign-keys&gt;&lt;ref-type name="Journal Article"&gt;17&lt;/ref-type&gt;&lt;contributors&gt;&lt;authors&gt;&lt;author&gt;Courvalin, J. C.&lt;/author&gt;&lt;/authors&gt;&lt;/contributors&gt;&lt;titles&gt;&lt;title&gt;Antibiogram Textbook, Platzhalter&lt;/title&gt;&lt;/titles&gt;&lt;dates&gt;&lt;/dates&gt;&lt;urls&gt;&lt;/urls&gt;&lt;/record&gt;&lt;/Cite&gt;&lt;/EndNote&gt;</w:instrText>
              </w:r>
              <w:r w:rsidR="003F4552">
                <w:rPr>
                  <w:rFonts w:ascii="Times New Roman" w:hAnsi="Times New Roman"/>
                  <w:b/>
                  <w:bCs/>
                  <w:color w:val="000000"/>
                  <w:sz w:val="24"/>
                  <w:szCs w:val="24"/>
                </w:rPr>
                <w:fldChar w:fldCharType="separate"/>
              </w:r>
              <w:r w:rsidR="003F4552" w:rsidRPr="003F4552">
                <w:rPr>
                  <w:rFonts w:ascii="Times New Roman" w:hAnsi="Times New Roman"/>
                  <w:b/>
                  <w:bCs/>
                  <w:noProof/>
                  <w:color w:val="000000"/>
                  <w:sz w:val="24"/>
                  <w:szCs w:val="24"/>
                  <w:vertAlign w:val="superscript"/>
                </w:rPr>
                <w:t>26</w:t>
              </w:r>
              <w:r w:rsidR="003F4552">
                <w:rPr>
                  <w:rFonts w:ascii="Times New Roman" w:hAnsi="Times New Roman"/>
                  <w:b/>
                  <w:bCs/>
                  <w:color w:val="000000"/>
                  <w:sz w:val="24"/>
                  <w:szCs w:val="24"/>
                </w:rPr>
                <w:fldChar w:fldCharType="end"/>
              </w:r>
            </w:hyperlink>
          </w:p>
        </w:tc>
        <w:tc>
          <w:tcPr>
            <w:tcW w:w="1734" w:type="pct"/>
            <w:gridSpan w:val="2"/>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c>
          <w:tcPr>
            <w:tcW w:w="1990"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r>
      <w:tr w:rsidR="009E6987" w:rsidRPr="007729B3" w:rsidTr="00897124">
        <w:trPr>
          <w:trHeight w:val="315"/>
        </w:trPr>
        <w:tc>
          <w:tcPr>
            <w:tcW w:w="1276" w:type="pct"/>
            <w:shd w:val="clear" w:color="auto" w:fill="auto"/>
            <w:noWrap/>
            <w:hideMark/>
          </w:tcPr>
          <w:p w:rsidR="009E6987" w:rsidRPr="007729B3" w:rsidRDefault="009E6987" w:rsidP="00361CC6">
            <w:pPr>
              <w:rPr>
                <w:rFonts w:ascii="Times New Roman" w:hAnsi="Times New Roman"/>
                <w:color w:val="000000"/>
                <w:sz w:val="24"/>
                <w:szCs w:val="24"/>
              </w:rPr>
            </w:pPr>
            <w:r w:rsidRPr="007729B3">
              <w:rPr>
                <w:rFonts w:ascii="Times New Roman" w:hAnsi="Times New Roman"/>
                <w:color w:val="000000"/>
                <w:sz w:val="24"/>
                <w:szCs w:val="24"/>
              </w:rPr>
              <w:t>wild-type</w:t>
            </w:r>
          </w:p>
        </w:tc>
        <w:tc>
          <w:tcPr>
            <w:tcW w:w="3724" w:type="pct"/>
            <w:gridSpan w:val="3"/>
            <w:shd w:val="clear" w:color="auto" w:fill="auto"/>
            <w:noWrap/>
            <w:hideMark/>
          </w:tcPr>
          <w:p w:rsidR="009E6987" w:rsidRPr="007729B3" w:rsidRDefault="00DD75BF"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t</w:t>
            </w:r>
            <w:r w:rsidR="009E6987" w:rsidRPr="007729B3">
              <w:rPr>
                <w:rFonts w:ascii="Times New Roman" w:hAnsi="Times New Roman"/>
                <w:color w:val="000000"/>
                <w:sz w:val="24"/>
                <w:szCs w:val="24"/>
                <w:lang w:val="en-US"/>
              </w:rPr>
              <w:t>rimethoprim/sulfamethoxazole S</w:t>
            </w:r>
          </w:p>
        </w:tc>
      </w:tr>
      <w:tr w:rsidR="009E6987" w:rsidRPr="007729B3" w:rsidTr="00897124">
        <w:trPr>
          <w:trHeight w:val="330"/>
        </w:trPr>
        <w:tc>
          <w:tcPr>
            <w:tcW w:w="1276" w:type="pct"/>
            <w:shd w:val="clear" w:color="auto" w:fill="auto"/>
            <w:noWrap/>
            <w:hideMark/>
          </w:tcPr>
          <w:p w:rsidR="009E6987" w:rsidRPr="007729B3" w:rsidRDefault="009E6987"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non-wild-type</w:t>
            </w:r>
          </w:p>
        </w:tc>
        <w:tc>
          <w:tcPr>
            <w:tcW w:w="3724" w:type="pct"/>
            <w:gridSpan w:val="3"/>
            <w:shd w:val="clear" w:color="auto" w:fill="auto"/>
            <w:noWrap/>
            <w:hideMark/>
          </w:tcPr>
          <w:p w:rsidR="009E6987" w:rsidRPr="007729B3" w:rsidRDefault="00DD75BF"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t</w:t>
            </w:r>
            <w:r w:rsidR="009E6987" w:rsidRPr="007729B3">
              <w:rPr>
                <w:rFonts w:ascii="Times New Roman" w:hAnsi="Times New Roman"/>
                <w:color w:val="000000"/>
                <w:sz w:val="24"/>
                <w:szCs w:val="24"/>
                <w:lang w:val="en-US"/>
              </w:rPr>
              <w:t>rimethoprim/sulfamethoxazole R</w:t>
            </w:r>
          </w:p>
        </w:tc>
      </w:tr>
      <w:tr w:rsidR="00772C6A" w:rsidRPr="007729B3" w:rsidTr="00897124">
        <w:trPr>
          <w:trHeight w:val="619"/>
        </w:trPr>
        <w:tc>
          <w:tcPr>
            <w:tcW w:w="1276" w:type="pct"/>
            <w:shd w:val="clear" w:color="auto" w:fill="auto"/>
            <w:noWrap/>
            <w:hideMark/>
          </w:tcPr>
          <w:p w:rsidR="00772C6A" w:rsidRPr="006B5D4A" w:rsidRDefault="00772C6A" w:rsidP="00361CC6">
            <w:pPr>
              <w:rPr>
                <w:rFonts w:ascii="Times New Roman" w:hAnsi="Times New Roman"/>
                <w:b/>
                <w:bCs/>
                <w:color w:val="000000"/>
                <w:sz w:val="24"/>
                <w:szCs w:val="24"/>
              </w:rPr>
            </w:pPr>
            <w:r w:rsidRPr="006B5D4A">
              <w:rPr>
                <w:rFonts w:ascii="Times New Roman" w:hAnsi="Times New Roman"/>
                <w:b/>
                <w:bCs/>
                <w:color w:val="000000"/>
                <w:sz w:val="24"/>
                <w:szCs w:val="24"/>
              </w:rPr>
              <w:t>Tetracyclines</w:t>
            </w:r>
            <w:r w:rsidR="004C27BC" w:rsidRPr="006B5D4A">
              <w:rPr>
                <w:rFonts w:ascii="Times New Roman" w:hAnsi="Times New Roman"/>
                <w:b/>
                <w:bCs/>
                <w:color w:val="000000"/>
                <w:sz w:val="24"/>
                <w:szCs w:val="24"/>
              </w:rPr>
              <w:t xml:space="preserve"> </w:t>
            </w:r>
            <w:hyperlink w:anchor="_ENREF_26" w:tooltip="Courvalin,  #2658" w:history="1">
              <w:r w:rsidR="003F4552" w:rsidRPr="006B5D4A">
                <w:rPr>
                  <w:rFonts w:ascii="Times New Roman" w:hAnsi="Times New Roman"/>
                  <w:b/>
                  <w:bCs/>
                  <w:color w:val="000000"/>
                  <w:sz w:val="24"/>
                  <w:szCs w:val="24"/>
                </w:rPr>
                <w:fldChar w:fldCharType="begin"/>
              </w:r>
              <w:r w:rsidR="003F4552">
                <w:rPr>
                  <w:rFonts w:ascii="Times New Roman" w:hAnsi="Times New Roman"/>
                  <w:b/>
                  <w:bCs/>
                  <w:color w:val="000000"/>
                  <w:sz w:val="24"/>
                  <w:szCs w:val="24"/>
                </w:rPr>
                <w:instrText xml:space="preserve"> ADDIN EN.CITE &lt;EndNote&gt;&lt;Cite&gt;&lt;Author&gt;Courvalin&lt;/Author&gt;&lt;RecNum&gt;2658&lt;/RecNum&gt;&lt;DisplayText&gt;&lt;style face="superscript"&gt;26&lt;/style&gt;&lt;/DisplayText&gt;&lt;record&gt;&lt;rec-number&gt;2658&lt;/rec-number&gt;&lt;foreign-keys&gt;&lt;key app="EN" db-id="paz59evx1v29r1e0ds9xx597e5vapvv2z2w0" timestamp="1478778992"&gt;2658&lt;/key&gt;&lt;/foreign-keys&gt;&lt;ref-type name="Journal Article"&gt;17&lt;/ref-type&gt;&lt;contributors&gt;&lt;authors&gt;&lt;author&gt;Courvalin, J. C.&lt;/author&gt;&lt;/authors&gt;&lt;/contributors&gt;&lt;titles&gt;&lt;title&gt;Antibiogram Textbook, Platzhalter&lt;/title&gt;&lt;/titles&gt;&lt;dates&gt;&lt;/dates&gt;&lt;urls&gt;&lt;/urls&gt;&lt;/record&gt;&lt;/Cite&gt;&lt;/EndNote&gt;</w:instrText>
              </w:r>
              <w:r w:rsidR="003F4552" w:rsidRPr="006B5D4A">
                <w:rPr>
                  <w:rFonts w:ascii="Times New Roman" w:hAnsi="Times New Roman"/>
                  <w:b/>
                  <w:bCs/>
                  <w:color w:val="000000"/>
                  <w:sz w:val="24"/>
                  <w:szCs w:val="24"/>
                </w:rPr>
                <w:fldChar w:fldCharType="separate"/>
              </w:r>
              <w:r w:rsidR="003F4552" w:rsidRPr="003F4552">
                <w:rPr>
                  <w:rFonts w:ascii="Times New Roman" w:hAnsi="Times New Roman"/>
                  <w:b/>
                  <w:bCs/>
                  <w:noProof/>
                  <w:color w:val="000000"/>
                  <w:sz w:val="24"/>
                  <w:szCs w:val="24"/>
                  <w:vertAlign w:val="superscript"/>
                </w:rPr>
                <w:t>26</w:t>
              </w:r>
              <w:r w:rsidR="003F4552" w:rsidRPr="006B5D4A">
                <w:rPr>
                  <w:rFonts w:ascii="Times New Roman" w:hAnsi="Times New Roman"/>
                  <w:b/>
                  <w:bCs/>
                  <w:color w:val="000000"/>
                  <w:sz w:val="24"/>
                  <w:szCs w:val="24"/>
                </w:rPr>
                <w:fldChar w:fldCharType="end"/>
              </w:r>
            </w:hyperlink>
          </w:p>
        </w:tc>
        <w:tc>
          <w:tcPr>
            <w:tcW w:w="1652"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c>
          <w:tcPr>
            <w:tcW w:w="2072" w:type="pct"/>
            <w:gridSpan w:val="2"/>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r>
      <w:tr w:rsidR="00772C6A" w:rsidRPr="007729B3" w:rsidTr="00897124">
        <w:trPr>
          <w:trHeight w:val="315"/>
        </w:trPr>
        <w:tc>
          <w:tcPr>
            <w:tcW w:w="1276" w:type="pct"/>
            <w:shd w:val="clear" w:color="auto" w:fill="auto"/>
            <w:noWrap/>
            <w:hideMark/>
          </w:tcPr>
          <w:p w:rsidR="00772C6A" w:rsidRPr="006B5D4A" w:rsidRDefault="00772C6A" w:rsidP="00361CC6">
            <w:pPr>
              <w:rPr>
                <w:rFonts w:ascii="Times New Roman" w:hAnsi="Times New Roman"/>
                <w:color w:val="000000"/>
                <w:sz w:val="24"/>
                <w:szCs w:val="24"/>
              </w:rPr>
            </w:pPr>
            <w:r w:rsidRPr="006B5D4A">
              <w:rPr>
                <w:rFonts w:ascii="Times New Roman" w:hAnsi="Times New Roman"/>
                <w:color w:val="000000"/>
                <w:sz w:val="24"/>
                <w:szCs w:val="24"/>
              </w:rPr>
              <w:t>wild-type</w:t>
            </w:r>
          </w:p>
        </w:tc>
        <w:tc>
          <w:tcPr>
            <w:tcW w:w="1652" w:type="pct"/>
            <w:shd w:val="clear" w:color="auto" w:fill="auto"/>
            <w:noWrap/>
          </w:tcPr>
          <w:p w:rsidR="00772C6A" w:rsidRPr="007729B3" w:rsidRDefault="00772C6A" w:rsidP="00361CC6">
            <w:pPr>
              <w:rPr>
                <w:rFonts w:ascii="Times New Roman" w:hAnsi="Times New Roman"/>
                <w:color w:val="000000"/>
                <w:sz w:val="24"/>
                <w:szCs w:val="24"/>
              </w:rPr>
            </w:pPr>
          </w:p>
        </w:tc>
        <w:tc>
          <w:tcPr>
            <w:tcW w:w="2072" w:type="pct"/>
            <w:gridSpan w:val="2"/>
            <w:shd w:val="clear" w:color="auto" w:fill="auto"/>
            <w:noWrap/>
            <w:hideMark/>
          </w:tcPr>
          <w:p w:rsidR="00772C6A" w:rsidRPr="007729B3" w:rsidRDefault="00DD75BF" w:rsidP="00361CC6">
            <w:pPr>
              <w:rPr>
                <w:rFonts w:ascii="Times New Roman" w:hAnsi="Times New Roman"/>
                <w:color w:val="000000"/>
                <w:sz w:val="24"/>
                <w:szCs w:val="24"/>
              </w:rPr>
            </w:pPr>
            <w:r w:rsidRPr="007729B3">
              <w:rPr>
                <w:rFonts w:ascii="Times New Roman" w:hAnsi="Times New Roman"/>
                <w:color w:val="000000"/>
                <w:sz w:val="24"/>
                <w:szCs w:val="24"/>
              </w:rPr>
              <w:t>t</w:t>
            </w:r>
            <w:r w:rsidR="00772C6A" w:rsidRPr="007729B3">
              <w:rPr>
                <w:rFonts w:ascii="Times New Roman" w:hAnsi="Times New Roman"/>
                <w:color w:val="000000"/>
                <w:sz w:val="24"/>
                <w:szCs w:val="24"/>
              </w:rPr>
              <w:t>etracycline S;</w:t>
            </w:r>
          </w:p>
        </w:tc>
      </w:tr>
      <w:tr w:rsidR="00772C6A" w:rsidRPr="007729B3" w:rsidTr="00897124">
        <w:trPr>
          <w:trHeight w:val="315"/>
        </w:trPr>
        <w:tc>
          <w:tcPr>
            <w:tcW w:w="1276" w:type="pct"/>
            <w:shd w:val="clear" w:color="auto" w:fill="auto"/>
            <w:noWrap/>
            <w:hideMark/>
          </w:tcPr>
          <w:p w:rsidR="00772C6A" w:rsidRPr="006B5D4A" w:rsidRDefault="00772C6A" w:rsidP="00361CC6">
            <w:pPr>
              <w:rPr>
                <w:rFonts w:ascii="Times New Roman" w:hAnsi="Times New Roman"/>
                <w:color w:val="000000"/>
                <w:sz w:val="24"/>
                <w:szCs w:val="24"/>
              </w:rPr>
            </w:pPr>
            <w:r w:rsidRPr="006B5D4A">
              <w:rPr>
                <w:rFonts w:ascii="Times New Roman" w:hAnsi="Times New Roman"/>
                <w:color w:val="000000"/>
                <w:sz w:val="24"/>
                <w:szCs w:val="24"/>
              </w:rPr>
              <w:t>efflus PLUS ribosomal protection</w:t>
            </w:r>
          </w:p>
        </w:tc>
        <w:tc>
          <w:tcPr>
            <w:tcW w:w="1652" w:type="pct"/>
            <w:shd w:val="clear" w:color="auto" w:fill="auto"/>
            <w:noWrap/>
          </w:tcPr>
          <w:p w:rsidR="00772C6A" w:rsidRPr="007729B3" w:rsidRDefault="00772C6A" w:rsidP="00361CC6">
            <w:pPr>
              <w:rPr>
                <w:rFonts w:ascii="Times New Roman" w:hAnsi="Times New Roman"/>
                <w:color w:val="000000"/>
                <w:sz w:val="24"/>
                <w:szCs w:val="24"/>
              </w:rPr>
            </w:pPr>
          </w:p>
        </w:tc>
        <w:tc>
          <w:tcPr>
            <w:tcW w:w="2072" w:type="pct"/>
            <w:gridSpan w:val="2"/>
            <w:shd w:val="clear" w:color="auto" w:fill="auto"/>
            <w:noWrap/>
            <w:hideMark/>
          </w:tcPr>
          <w:p w:rsidR="00772C6A" w:rsidRPr="007729B3" w:rsidRDefault="00DD75BF" w:rsidP="00361CC6">
            <w:pPr>
              <w:rPr>
                <w:rFonts w:ascii="Times New Roman" w:hAnsi="Times New Roman"/>
                <w:color w:val="000000"/>
                <w:sz w:val="24"/>
                <w:szCs w:val="24"/>
              </w:rPr>
            </w:pPr>
            <w:r w:rsidRPr="007729B3">
              <w:rPr>
                <w:rFonts w:ascii="Times New Roman" w:hAnsi="Times New Roman"/>
                <w:color w:val="000000"/>
                <w:sz w:val="24"/>
                <w:szCs w:val="24"/>
              </w:rPr>
              <w:t>t</w:t>
            </w:r>
            <w:r w:rsidR="00772C6A" w:rsidRPr="007729B3">
              <w:rPr>
                <w:rFonts w:ascii="Times New Roman" w:hAnsi="Times New Roman"/>
                <w:color w:val="000000"/>
                <w:sz w:val="24"/>
                <w:szCs w:val="24"/>
              </w:rPr>
              <w:t xml:space="preserve">etracycline R; </w:t>
            </w:r>
            <w:r w:rsidRPr="007729B3">
              <w:rPr>
                <w:rFonts w:ascii="Times New Roman" w:hAnsi="Times New Roman"/>
                <w:color w:val="000000"/>
                <w:sz w:val="24"/>
                <w:szCs w:val="24"/>
              </w:rPr>
              <w:t>m</w:t>
            </w:r>
            <w:r w:rsidR="00772C6A" w:rsidRPr="007729B3">
              <w:rPr>
                <w:rFonts w:ascii="Times New Roman" w:hAnsi="Times New Roman"/>
                <w:color w:val="000000"/>
                <w:sz w:val="24"/>
                <w:szCs w:val="24"/>
              </w:rPr>
              <w:t xml:space="preserve">inocycline R; </w:t>
            </w:r>
            <w:r w:rsidRPr="007729B3">
              <w:rPr>
                <w:rFonts w:ascii="Times New Roman" w:hAnsi="Times New Roman"/>
                <w:color w:val="000000"/>
                <w:sz w:val="24"/>
                <w:szCs w:val="24"/>
              </w:rPr>
              <w:t>t</w:t>
            </w:r>
            <w:r w:rsidR="00772C6A" w:rsidRPr="007729B3">
              <w:rPr>
                <w:rFonts w:ascii="Times New Roman" w:hAnsi="Times New Roman"/>
                <w:color w:val="000000"/>
                <w:sz w:val="24"/>
                <w:szCs w:val="24"/>
              </w:rPr>
              <w:t>igecycline S</w:t>
            </w:r>
          </w:p>
        </w:tc>
      </w:tr>
      <w:tr w:rsidR="00772C6A" w:rsidRPr="007729B3" w:rsidTr="00897124">
        <w:trPr>
          <w:trHeight w:val="315"/>
        </w:trPr>
        <w:tc>
          <w:tcPr>
            <w:tcW w:w="1276" w:type="pct"/>
            <w:shd w:val="clear" w:color="auto" w:fill="auto"/>
            <w:noWrap/>
            <w:hideMark/>
          </w:tcPr>
          <w:p w:rsidR="00772C6A" w:rsidRPr="006B5D4A" w:rsidRDefault="00772C6A" w:rsidP="00361CC6">
            <w:pPr>
              <w:rPr>
                <w:rFonts w:ascii="Times New Roman" w:hAnsi="Times New Roman"/>
                <w:color w:val="000000"/>
                <w:sz w:val="24"/>
                <w:szCs w:val="24"/>
              </w:rPr>
            </w:pPr>
            <w:r w:rsidRPr="006B5D4A">
              <w:rPr>
                <w:rFonts w:ascii="Times New Roman" w:hAnsi="Times New Roman"/>
                <w:color w:val="000000"/>
                <w:sz w:val="24"/>
                <w:szCs w:val="24"/>
              </w:rPr>
              <w:t>non-tetB-efflux</w:t>
            </w:r>
          </w:p>
        </w:tc>
        <w:tc>
          <w:tcPr>
            <w:tcW w:w="1652" w:type="pct"/>
            <w:shd w:val="clear" w:color="auto" w:fill="auto"/>
            <w:noWrap/>
          </w:tcPr>
          <w:p w:rsidR="00772C6A" w:rsidRPr="007729B3" w:rsidRDefault="00772C6A" w:rsidP="00361CC6">
            <w:pPr>
              <w:rPr>
                <w:rFonts w:ascii="Times New Roman" w:hAnsi="Times New Roman"/>
                <w:color w:val="000000"/>
                <w:sz w:val="24"/>
                <w:szCs w:val="24"/>
              </w:rPr>
            </w:pPr>
          </w:p>
        </w:tc>
        <w:tc>
          <w:tcPr>
            <w:tcW w:w="2072" w:type="pct"/>
            <w:gridSpan w:val="2"/>
            <w:shd w:val="clear" w:color="auto" w:fill="auto"/>
            <w:noWrap/>
            <w:hideMark/>
          </w:tcPr>
          <w:p w:rsidR="00772C6A" w:rsidRPr="007729B3" w:rsidRDefault="00DD75BF" w:rsidP="00361CC6">
            <w:pPr>
              <w:rPr>
                <w:rFonts w:ascii="Times New Roman" w:hAnsi="Times New Roman"/>
                <w:color w:val="000000"/>
                <w:sz w:val="24"/>
                <w:szCs w:val="24"/>
              </w:rPr>
            </w:pPr>
            <w:r w:rsidRPr="007729B3">
              <w:rPr>
                <w:rFonts w:ascii="Times New Roman" w:hAnsi="Times New Roman"/>
                <w:color w:val="000000"/>
                <w:sz w:val="24"/>
                <w:szCs w:val="24"/>
              </w:rPr>
              <w:t>t</w:t>
            </w:r>
            <w:r w:rsidR="00772C6A" w:rsidRPr="007729B3">
              <w:rPr>
                <w:rFonts w:ascii="Times New Roman" w:hAnsi="Times New Roman"/>
                <w:color w:val="000000"/>
                <w:sz w:val="24"/>
                <w:szCs w:val="24"/>
              </w:rPr>
              <w:t xml:space="preserve">etracycline R; </w:t>
            </w:r>
            <w:r w:rsidRPr="007729B3">
              <w:rPr>
                <w:rFonts w:ascii="Times New Roman" w:hAnsi="Times New Roman"/>
                <w:color w:val="000000"/>
                <w:sz w:val="24"/>
                <w:szCs w:val="24"/>
              </w:rPr>
              <w:t>m</w:t>
            </w:r>
            <w:r w:rsidR="00772C6A" w:rsidRPr="007729B3">
              <w:rPr>
                <w:rFonts w:ascii="Times New Roman" w:hAnsi="Times New Roman"/>
                <w:color w:val="000000"/>
                <w:sz w:val="24"/>
                <w:szCs w:val="24"/>
              </w:rPr>
              <w:t xml:space="preserve">inocycline S; </w:t>
            </w:r>
            <w:r w:rsidRPr="007729B3">
              <w:rPr>
                <w:rFonts w:ascii="Times New Roman" w:hAnsi="Times New Roman"/>
                <w:color w:val="000000"/>
                <w:sz w:val="24"/>
                <w:szCs w:val="24"/>
              </w:rPr>
              <w:t>t</w:t>
            </w:r>
            <w:r w:rsidR="00772C6A" w:rsidRPr="007729B3">
              <w:rPr>
                <w:rFonts w:ascii="Times New Roman" w:hAnsi="Times New Roman"/>
                <w:color w:val="000000"/>
                <w:sz w:val="24"/>
                <w:szCs w:val="24"/>
              </w:rPr>
              <w:t>igecycline S</w:t>
            </w:r>
          </w:p>
        </w:tc>
      </w:tr>
      <w:tr w:rsidR="00772C6A" w:rsidRPr="007729B3" w:rsidTr="00897124">
        <w:trPr>
          <w:trHeight w:val="330"/>
        </w:trPr>
        <w:tc>
          <w:tcPr>
            <w:tcW w:w="1276" w:type="pct"/>
            <w:shd w:val="clear" w:color="auto" w:fill="auto"/>
            <w:noWrap/>
            <w:hideMark/>
          </w:tcPr>
          <w:p w:rsidR="00772C6A" w:rsidRPr="006B5D4A" w:rsidRDefault="00DD75BF" w:rsidP="00361CC6">
            <w:pPr>
              <w:rPr>
                <w:rFonts w:ascii="Times New Roman" w:hAnsi="Times New Roman"/>
                <w:color w:val="000000"/>
                <w:sz w:val="24"/>
                <w:szCs w:val="24"/>
              </w:rPr>
            </w:pPr>
            <w:r w:rsidRPr="006B5D4A">
              <w:rPr>
                <w:rFonts w:ascii="Times New Roman" w:hAnsi="Times New Roman"/>
                <w:color w:val="000000"/>
                <w:sz w:val="24"/>
                <w:szCs w:val="24"/>
              </w:rPr>
              <w:t>non-wild-type (tigecycline)</w:t>
            </w:r>
          </w:p>
        </w:tc>
        <w:tc>
          <w:tcPr>
            <w:tcW w:w="1652" w:type="pct"/>
            <w:shd w:val="clear" w:color="auto" w:fill="auto"/>
            <w:noWrap/>
            <w:hideMark/>
          </w:tcPr>
          <w:p w:rsidR="00772C6A" w:rsidRPr="007729B3" w:rsidRDefault="00DD75BF" w:rsidP="00361CC6">
            <w:pPr>
              <w:rPr>
                <w:rFonts w:ascii="Times New Roman" w:hAnsi="Times New Roman"/>
                <w:color w:val="000000"/>
                <w:sz w:val="24"/>
                <w:szCs w:val="24"/>
              </w:rPr>
            </w:pPr>
            <w:r w:rsidRPr="007729B3">
              <w:rPr>
                <w:rFonts w:ascii="Times New Roman" w:hAnsi="Times New Roman"/>
                <w:color w:val="000000"/>
                <w:sz w:val="24"/>
                <w:szCs w:val="24"/>
              </w:rPr>
              <w:t>t</w:t>
            </w:r>
            <w:r w:rsidR="00772C6A" w:rsidRPr="007729B3">
              <w:rPr>
                <w:rFonts w:ascii="Times New Roman" w:hAnsi="Times New Roman"/>
                <w:color w:val="000000"/>
                <w:sz w:val="24"/>
                <w:szCs w:val="24"/>
              </w:rPr>
              <w:t>igecycline R</w:t>
            </w:r>
          </w:p>
        </w:tc>
        <w:tc>
          <w:tcPr>
            <w:tcW w:w="2072" w:type="pct"/>
            <w:gridSpan w:val="2"/>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r>
      <w:tr w:rsidR="00772C6A" w:rsidRPr="007729B3" w:rsidTr="00897124">
        <w:trPr>
          <w:trHeight w:val="642"/>
        </w:trPr>
        <w:tc>
          <w:tcPr>
            <w:tcW w:w="1276" w:type="pct"/>
            <w:shd w:val="clear" w:color="auto" w:fill="auto"/>
            <w:noWrap/>
            <w:hideMark/>
          </w:tcPr>
          <w:p w:rsidR="00772C6A" w:rsidRPr="006B5D4A" w:rsidRDefault="00772C6A" w:rsidP="00361CC6">
            <w:pPr>
              <w:rPr>
                <w:rFonts w:ascii="Times New Roman" w:hAnsi="Times New Roman"/>
                <w:b/>
                <w:bCs/>
                <w:color w:val="000000"/>
                <w:sz w:val="24"/>
                <w:szCs w:val="24"/>
              </w:rPr>
            </w:pPr>
            <w:r w:rsidRPr="006B5D4A">
              <w:rPr>
                <w:rFonts w:ascii="Times New Roman" w:hAnsi="Times New Roman"/>
                <w:b/>
                <w:bCs/>
                <w:color w:val="000000"/>
                <w:sz w:val="24"/>
                <w:szCs w:val="24"/>
              </w:rPr>
              <w:t>MLS</w:t>
            </w:r>
            <w:r w:rsidR="00283623" w:rsidRPr="006B5D4A">
              <w:rPr>
                <w:rFonts w:ascii="Times New Roman" w:hAnsi="Times New Roman"/>
                <w:b/>
                <w:bCs/>
                <w:color w:val="000000"/>
                <w:sz w:val="24"/>
                <w:szCs w:val="24"/>
              </w:rPr>
              <w:t>-drugs</w:t>
            </w:r>
            <w:r w:rsidR="004C27BC" w:rsidRPr="006B5D4A">
              <w:rPr>
                <w:rFonts w:ascii="Times New Roman" w:hAnsi="Times New Roman"/>
                <w:b/>
                <w:bCs/>
                <w:color w:val="000000"/>
                <w:sz w:val="24"/>
                <w:szCs w:val="24"/>
              </w:rPr>
              <w:t xml:space="preserve"> </w:t>
            </w:r>
            <w:hyperlink w:anchor="_ENREF_26" w:tooltip="Courvalin,  #2658" w:history="1">
              <w:r w:rsidR="003F4552" w:rsidRPr="006B5D4A">
                <w:rPr>
                  <w:rFonts w:ascii="Times New Roman" w:hAnsi="Times New Roman"/>
                  <w:b/>
                  <w:bCs/>
                  <w:color w:val="000000"/>
                  <w:sz w:val="24"/>
                  <w:szCs w:val="24"/>
                </w:rPr>
                <w:fldChar w:fldCharType="begin"/>
              </w:r>
              <w:r w:rsidR="003F4552">
                <w:rPr>
                  <w:rFonts w:ascii="Times New Roman" w:hAnsi="Times New Roman"/>
                  <w:b/>
                  <w:bCs/>
                  <w:color w:val="000000"/>
                  <w:sz w:val="24"/>
                  <w:szCs w:val="24"/>
                </w:rPr>
                <w:instrText xml:space="preserve"> ADDIN EN.CITE &lt;EndNote&gt;&lt;Cite&gt;&lt;Author&gt;Courvalin&lt;/Author&gt;&lt;RecNum&gt;2658&lt;/RecNum&gt;&lt;DisplayText&gt;&lt;style face="superscript"&gt;26&lt;/style&gt;&lt;/DisplayText&gt;&lt;record&gt;&lt;rec-number&gt;2658&lt;/rec-number&gt;&lt;foreign-keys&gt;&lt;key app="EN" db-id="paz59evx1v29r1e0ds9xx597e5vapvv2z2w0" timestamp="1478778992"&gt;2658&lt;/key&gt;&lt;/foreign-keys&gt;&lt;ref-type name="Journal Article"&gt;17&lt;/ref-type&gt;&lt;contributors&gt;&lt;authors&gt;&lt;author&gt;Courvalin, J. C.&lt;/author&gt;&lt;/authors&gt;&lt;/contributors&gt;&lt;titles&gt;&lt;title&gt;Antibiogram Textbook, Platzhalter&lt;/title&gt;&lt;/titles&gt;&lt;dates&gt;&lt;/dates&gt;&lt;urls&gt;&lt;/urls&gt;&lt;/record&gt;&lt;/Cite&gt;&lt;/EndNote&gt;</w:instrText>
              </w:r>
              <w:r w:rsidR="003F4552" w:rsidRPr="006B5D4A">
                <w:rPr>
                  <w:rFonts w:ascii="Times New Roman" w:hAnsi="Times New Roman"/>
                  <w:b/>
                  <w:bCs/>
                  <w:color w:val="000000"/>
                  <w:sz w:val="24"/>
                  <w:szCs w:val="24"/>
                </w:rPr>
                <w:fldChar w:fldCharType="separate"/>
              </w:r>
              <w:r w:rsidR="003F4552" w:rsidRPr="003F4552">
                <w:rPr>
                  <w:rFonts w:ascii="Times New Roman" w:hAnsi="Times New Roman"/>
                  <w:b/>
                  <w:bCs/>
                  <w:noProof/>
                  <w:color w:val="000000"/>
                  <w:sz w:val="24"/>
                  <w:szCs w:val="24"/>
                  <w:vertAlign w:val="superscript"/>
                </w:rPr>
                <w:t>26</w:t>
              </w:r>
              <w:r w:rsidR="003F4552" w:rsidRPr="006B5D4A">
                <w:rPr>
                  <w:rFonts w:ascii="Times New Roman" w:hAnsi="Times New Roman"/>
                  <w:b/>
                  <w:bCs/>
                  <w:color w:val="000000"/>
                  <w:sz w:val="24"/>
                  <w:szCs w:val="24"/>
                </w:rPr>
                <w:fldChar w:fldCharType="end"/>
              </w:r>
            </w:hyperlink>
          </w:p>
        </w:tc>
        <w:tc>
          <w:tcPr>
            <w:tcW w:w="1652"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c>
          <w:tcPr>
            <w:tcW w:w="2072" w:type="pct"/>
            <w:gridSpan w:val="2"/>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r>
      <w:tr w:rsidR="00772C6A" w:rsidRPr="008732D8" w:rsidTr="00897124">
        <w:trPr>
          <w:trHeight w:val="315"/>
        </w:trPr>
        <w:tc>
          <w:tcPr>
            <w:tcW w:w="1276" w:type="pct"/>
            <w:shd w:val="clear" w:color="auto" w:fill="auto"/>
            <w:noWrap/>
            <w:hideMark/>
          </w:tcPr>
          <w:p w:rsidR="00772C6A" w:rsidRPr="006B5D4A" w:rsidRDefault="00772C6A" w:rsidP="00361CC6">
            <w:pPr>
              <w:rPr>
                <w:rFonts w:ascii="Times New Roman" w:hAnsi="Times New Roman"/>
                <w:color w:val="000000"/>
                <w:sz w:val="24"/>
                <w:szCs w:val="24"/>
              </w:rPr>
            </w:pPr>
            <w:r w:rsidRPr="006B5D4A">
              <w:rPr>
                <w:rFonts w:ascii="Times New Roman" w:hAnsi="Times New Roman"/>
                <w:color w:val="000000"/>
                <w:sz w:val="24"/>
                <w:szCs w:val="24"/>
              </w:rPr>
              <w:t>wild-type</w:t>
            </w:r>
          </w:p>
        </w:tc>
        <w:tc>
          <w:tcPr>
            <w:tcW w:w="1652"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c>
          <w:tcPr>
            <w:tcW w:w="2072" w:type="pct"/>
            <w:gridSpan w:val="2"/>
            <w:shd w:val="clear" w:color="auto" w:fill="auto"/>
            <w:noWrap/>
            <w:hideMark/>
          </w:tcPr>
          <w:p w:rsidR="00772C6A" w:rsidRPr="007729B3" w:rsidRDefault="001A036D"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e</w:t>
            </w:r>
            <w:r w:rsidR="00772C6A" w:rsidRPr="007729B3">
              <w:rPr>
                <w:rFonts w:ascii="Times New Roman" w:hAnsi="Times New Roman"/>
                <w:color w:val="000000"/>
                <w:sz w:val="24"/>
                <w:szCs w:val="24"/>
                <w:lang w:val="en-US"/>
              </w:rPr>
              <w:t xml:space="preserve">rythromycin  S; </w:t>
            </w:r>
            <w:r w:rsidRPr="007729B3">
              <w:rPr>
                <w:rFonts w:ascii="Times New Roman" w:hAnsi="Times New Roman"/>
                <w:color w:val="000000"/>
                <w:sz w:val="24"/>
                <w:szCs w:val="24"/>
                <w:lang w:val="en-US"/>
              </w:rPr>
              <w:t>c</w:t>
            </w:r>
            <w:r w:rsidR="00772C6A" w:rsidRPr="007729B3">
              <w:rPr>
                <w:rFonts w:ascii="Times New Roman" w:hAnsi="Times New Roman"/>
                <w:color w:val="000000"/>
                <w:sz w:val="24"/>
                <w:szCs w:val="24"/>
                <w:lang w:val="en-US"/>
              </w:rPr>
              <w:t>lindamycin</w:t>
            </w:r>
            <w:r w:rsidRPr="007729B3">
              <w:rPr>
                <w:rFonts w:ascii="Times New Roman" w:hAnsi="Times New Roman"/>
                <w:color w:val="000000"/>
                <w:sz w:val="24"/>
                <w:szCs w:val="24"/>
                <w:lang w:val="en-US"/>
              </w:rPr>
              <w:t xml:space="preserve"> S AND</w:t>
            </w:r>
            <w:r w:rsidR="00772C6A" w:rsidRPr="007729B3">
              <w:rPr>
                <w:rFonts w:ascii="Times New Roman" w:hAnsi="Times New Roman"/>
                <w:color w:val="000000"/>
                <w:sz w:val="24"/>
                <w:szCs w:val="24"/>
                <w:lang w:val="en-US"/>
              </w:rPr>
              <w:t xml:space="preserve"> </w:t>
            </w:r>
            <w:r w:rsidRPr="007729B3">
              <w:rPr>
                <w:rFonts w:ascii="Times New Roman" w:hAnsi="Times New Roman"/>
                <w:color w:val="000000"/>
                <w:sz w:val="24"/>
                <w:szCs w:val="24"/>
                <w:lang w:val="en-US"/>
              </w:rPr>
              <w:t>D-shape negative</w:t>
            </w:r>
          </w:p>
        </w:tc>
      </w:tr>
      <w:tr w:rsidR="00772C6A" w:rsidRPr="007729B3" w:rsidTr="00897124">
        <w:trPr>
          <w:trHeight w:val="315"/>
        </w:trPr>
        <w:tc>
          <w:tcPr>
            <w:tcW w:w="1276" w:type="pct"/>
            <w:shd w:val="clear" w:color="auto" w:fill="auto"/>
            <w:noWrap/>
            <w:hideMark/>
          </w:tcPr>
          <w:p w:rsidR="00772C6A" w:rsidRPr="006B5D4A" w:rsidRDefault="00772C6A" w:rsidP="00361CC6">
            <w:pPr>
              <w:rPr>
                <w:rFonts w:ascii="Times New Roman" w:hAnsi="Times New Roman"/>
                <w:color w:val="000000"/>
                <w:sz w:val="24"/>
                <w:szCs w:val="24"/>
              </w:rPr>
            </w:pPr>
            <w:r w:rsidRPr="006B5D4A">
              <w:rPr>
                <w:rFonts w:ascii="Times New Roman" w:hAnsi="Times New Roman"/>
                <w:color w:val="000000"/>
                <w:sz w:val="24"/>
                <w:szCs w:val="24"/>
              </w:rPr>
              <w:t>lnu</w:t>
            </w:r>
          </w:p>
        </w:tc>
        <w:tc>
          <w:tcPr>
            <w:tcW w:w="1652"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c>
          <w:tcPr>
            <w:tcW w:w="2072" w:type="pct"/>
            <w:gridSpan w:val="2"/>
            <w:shd w:val="clear" w:color="auto" w:fill="auto"/>
            <w:noWrap/>
            <w:hideMark/>
          </w:tcPr>
          <w:p w:rsidR="00772C6A" w:rsidRPr="007729B3" w:rsidRDefault="001A036D"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e</w:t>
            </w:r>
            <w:r w:rsidR="00772C6A" w:rsidRPr="007729B3">
              <w:rPr>
                <w:rFonts w:ascii="Times New Roman" w:hAnsi="Times New Roman"/>
                <w:color w:val="000000"/>
                <w:sz w:val="24"/>
                <w:szCs w:val="24"/>
                <w:lang w:val="en-US"/>
              </w:rPr>
              <w:t xml:space="preserve">rythromycin  S; </w:t>
            </w:r>
            <w:r w:rsidRPr="007729B3">
              <w:rPr>
                <w:rFonts w:ascii="Times New Roman" w:hAnsi="Times New Roman"/>
                <w:color w:val="000000"/>
                <w:sz w:val="24"/>
                <w:szCs w:val="24"/>
                <w:lang w:val="en-US"/>
              </w:rPr>
              <w:t>c</w:t>
            </w:r>
            <w:r w:rsidR="00772C6A" w:rsidRPr="007729B3">
              <w:rPr>
                <w:rFonts w:ascii="Times New Roman" w:hAnsi="Times New Roman"/>
                <w:color w:val="000000"/>
                <w:sz w:val="24"/>
                <w:szCs w:val="24"/>
                <w:lang w:val="en-US"/>
              </w:rPr>
              <w:t>lindamycin R</w:t>
            </w:r>
          </w:p>
        </w:tc>
      </w:tr>
      <w:tr w:rsidR="00772C6A" w:rsidRPr="008732D8" w:rsidTr="00897124">
        <w:trPr>
          <w:trHeight w:val="315"/>
        </w:trPr>
        <w:tc>
          <w:tcPr>
            <w:tcW w:w="1276"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iMLS</w:t>
            </w:r>
          </w:p>
        </w:tc>
        <w:tc>
          <w:tcPr>
            <w:tcW w:w="1652"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c>
          <w:tcPr>
            <w:tcW w:w="2072" w:type="pct"/>
            <w:gridSpan w:val="2"/>
            <w:shd w:val="clear" w:color="auto" w:fill="auto"/>
            <w:noWrap/>
            <w:hideMark/>
          </w:tcPr>
          <w:p w:rsidR="00772C6A" w:rsidRPr="007729B3" w:rsidRDefault="001A036D"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e</w:t>
            </w:r>
            <w:r w:rsidR="00772C6A" w:rsidRPr="007729B3">
              <w:rPr>
                <w:rFonts w:ascii="Times New Roman" w:hAnsi="Times New Roman"/>
                <w:color w:val="000000"/>
                <w:sz w:val="24"/>
                <w:szCs w:val="24"/>
                <w:lang w:val="en-US"/>
              </w:rPr>
              <w:t xml:space="preserve">rythromycin R; </w:t>
            </w:r>
            <w:r w:rsidRPr="007729B3">
              <w:rPr>
                <w:rFonts w:ascii="Times New Roman" w:hAnsi="Times New Roman"/>
                <w:color w:val="000000"/>
                <w:sz w:val="24"/>
                <w:szCs w:val="24"/>
                <w:lang w:val="en-US"/>
              </w:rPr>
              <w:t>c</w:t>
            </w:r>
            <w:r w:rsidR="00772C6A" w:rsidRPr="007729B3">
              <w:rPr>
                <w:rFonts w:ascii="Times New Roman" w:hAnsi="Times New Roman"/>
                <w:color w:val="000000"/>
                <w:sz w:val="24"/>
                <w:szCs w:val="24"/>
                <w:lang w:val="en-US"/>
              </w:rPr>
              <w:t>lindamycin S</w:t>
            </w:r>
            <w:r w:rsidRPr="007729B3">
              <w:rPr>
                <w:rFonts w:ascii="Times New Roman" w:hAnsi="Times New Roman"/>
                <w:color w:val="000000"/>
                <w:sz w:val="24"/>
                <w:szCs w:val="24"/>
                <w:lang w:val="en-US"/>
              </w:rPr>
              <w:t xml:space="preserve"> AND</w:t>
            </w:r>
            <w:r w:rsidR="00772C6A" w:rsidRPr="007729B3">
              <w:rPr>
                <w:rFonts w:ascii="Times New Roman" w:hAnsi="Times New Roman"/>
                <w:color w:val="000000"/>
                <w:sz w:val="24"/>
                <w:szCs w:val="24"/>
                <w:lang w:val="en-US"/>
              </w:rPr>
              <w:t xml:space="preserve"> </w:t>
            </w:r>
            <w:r w:rsidRPr="007729B3">
              <w:rPr>
                <w:rFonts w:ascii="Times New Roman" w:hAnsi="Times New Roman"/>
                <w:color w:val="000000"/>
                <w:sz w:val="24"/>
                <w:szCs w:val="24"/>
                <w:lang w:val="en-US"/>
              </w:rPr>
              <w:t>D-shape positive</w:t>
            </w:r>
          </w:p>
        </w:tc>
      </w:tr>
      <w:tr w:rsidR="00772C6A" w:rsidRPr="008732D8" w:rsidTr="00897124">
        <w:trPr>
          <w:trHeight w:val="315"/>
        </w:trPr>
        <w:tc>
          <w:tcPr>
            <w:tcW w:w="1276"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Efflux</w:t>
            </w:r>
          </w:p>
        </w:tc>
        <w:tc>
          <w:tcPr>
            <w:tcW w:w="1652"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c>
          <w:tcPr>
            <w:tcW w:w="2072" w:type="pct"/>
            <w:gridSpan w:val="2"/>
            <w:shd w:val="clear" w:color="auto" w:fill="auto"/>
            <w:noWrap/>
            <w:hideMark/>
          </w:tcPr>
          <w:p w:rsidR="00772C6A" w:rsidRPr="007729B3" w:rsidRDefault="001A036D"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e</w:t>
            </w:r>
            <w:r w:rsidR="00772C6A" w:rsidRPr="007729B3">
              <w:rPr>
                <w:rFonts w:ascii="Times New Roman" w:hAnsi="Times New Roman"/>
                <w:color w:val="000000"/>
                <w:sz w:val="24"/>
                <w:szCs w:val="24"/>
                <w:lang w:val="en-US"/>
              </w:rPr>
              <w:t xml:space="preserve">rythromycin R; </w:t>
            </w:r>
            <w:r w:rsidRPr="007729B3">
              <w:rPr>
                <w:rFonts w:ascii="Times New Roman" w:hAnsi="Times New Roman"/>
                <w:color w:val="000000"/>
                <w:sz w:val="24"/>
                <w:szCs w:val="24"/>
                <w:lang w:val="en-US"/>
              </w:rPr>
              <w:t>c</w:t>
            </w:r>
            <w:r w:rsidR="00772C6A" w:rsidRPr="007729B3">
              <w:rPr>
                <w:rFonts w:ascii="Times New Roman" w:hAnsi="Times New Roman"/>
                <w:color w:val="000000"/>
                <w:sz w:val="24"/>
                <w:szCs w:val="24"/>
                <w:lang w:val="en-US"/>
              </w:rPr>
              <w:t>lindamycin S</w:t>
            </w:r>
            <w:r w:rsidRPr="007729B3">
              <w:rPr>
                <w:rFonts w:ascii="Times New Roman" w:hAnsi="Times New Roman"/>
                <w:color w:val="000000"/>
                <w:sz w:val="24"/>
                <w:szCs w:val="24"/>
                <w:lang w:val="en-US"/>
              </w:rPr>
              <w:t xml:space="preserve"> AND</w:t>
            </w:r>
            <w:r w:rsidR="00772C6A" w:rsidRPr="007729B3">
              <w:rPr>
                <w:rFonts w:ascii="Times New Roman" w:hAnsi="Times New Roman"/>
                <w:color w:val="000000"/>
                <w:sz w:val="24"/>
                <w:szCs w:val="24"/>
                <w:lang w:val="en-US"/>
              </w:rPr>
              <w:t xml:space="preserve"> </w:t>
            </w:r>
            <w:r w:rsidRPr="007729B3">
              <w:rPr>
                <w:rFonts w:ascii="Times New Roman" w:hAnsi="Times New Roman"/>
                <w:color w:val="000000"/>
                <w:sz w:val="24"/>
                <w:szCs w:val="24"/>
                <w:lang w:val="en-US"/>
              </w:rPr>
              <w:t>D-shape negative</w:t>
            </w:r>
          </w:p>
        </w:tc>
      </w:tr>
      <w:tr w:rsidR="00772C6A" w:rsidRPr="007729B3" w:rsidTr="00897124">
        <w:trPr>
          <w:trHeight w:val="330"/>
        </w:trPr>
        <w:tc>
          <w:tcPr>
            <w:tcW w:w="1276"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cMLS</w:t>
            </w:r>
          </w:p>
        </w:tc>
        <w:tc>
          <w:tcPr>
            <w:tcW w:w="1652"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c>
          <w:tcPr>
            <w:tcW w:w="2072" w:type="pct"/>
            <w:gridSpan w:val="2"/>
            <w:shd w:val="clear" w:color="auto" w:fill="auto"/>
            <w:noWrap/>
            <w:hideMark/>
          </w:tcPr>
          <w:p w:rsidR="00772C6A" w:rsidRPr="007729B3" w:rsidRDefault="001A036D" w:rsidP="00361CC6">
            <w:pPr>
              <w:rPr>
                <w:rFonts w:ascii="Times New Roman" w:hAnsi="Times New Roman"/>
                <w:color w:val="000000"/>
                <w:sz w:val="24"/>
                <w:szCs w:val="24"/>
                <w:lang w:val="en-US"/>
              </w:rPr>
            </w:pPr>
            <w:r w:rsidRPr="007729B3">
              <w:rPr>
                <w:rFonts w:ascii="Times New Roman" w:hAnsi="Times New Roman"/>
                <w:color w:val="000000"/>
                <w:sz w:val="24"/>
                <w:szCs w:val="24"/>
                <w:lang w:val="en-US"/>
              </w:rPr>
              <w:t>e</w:t>
            </w:r>
            <w:r w:rsidR="00772C6A" w:rsidRPr="007729B3">
              <w:rPr>
                <w:rFonts w:ascii="Times New Roman" w:hAnsi="Times New Roman"/>
                <w:color w:val="000000"/>
                <w:sz w:val="24"/>
                <w:szCs w:val="24"/>
                <w:lang w:val="en-US"/>
              </w:rPr>
              <w:t xml:space="preserve">rythromycin R; </w:t>
            </w:r>
            <w:r w:rsidRPr="007729B3">
              <w:rPr>
                <w:rFonts w:ascii="Times New Roman" w:hAnsi="Times New Roman"/>
                <w:color w:val="000000"/>
                <w:sz w:val="24"/>
                <w:szCs w:val="24"/>
                <w:lang w:val="en-US"/>
              </w:rPr>
              <w:t>c</w:t>
            </w:r>
            <w:r w:rsidR="00772C6A" w:rsidRPr="007729B3">
              <w:rPr>
                <w:rFonts w:ascii="Times New Roman" w:hAnsi="Times New Roman"/>
                <w:color w:val="000000"/>
                <w:sz w:val="24"/>
                <w:szCs w:val="24"/>
                <w:lang w:val="en-US"/>
              </w:rPr>
              <w:t>lindamycin R</w:t>
            </w:r>
            <w:r w:rsidRPr="007729B3">
              <w:rPr>
                <w:rFonts w:ascii="Times New Roman" w:hAnsi="Times New Roman"/>
                <w:color w:val="000000"/>
                <w:sz w:val="24"/>
                <w:szCs w:val="24"/>
                <w:lang w:val="en-US"/>
              </w:rPr>
              <w:t xml:space="preserve"> </w:t>
            </w:r>
          </w:p>
        </w:tc>
      </w:tr>
      <w:tr w:rsidR="00772C6A" w:rsidRPr="007729B3" w:rsidTr="00897124">
        <w:trPr>
          <w:trHeight w:val="642"/>
        </w:trPr>
        <w:tc>
          <w:tcPr>
            <w:tcW w:w="1276" w:type="pct"/>
            <w:shd w:val="clear" w:color="auto" w:fill="auto"/>
            <w:noWrap/>
            <w:hideMark/>
          </w:tcPr>
          <w:p w:rsidR="00772C6A" w:rsidRPr="007729B3" w:rsidRDefault="00772C6A" w:rsidP="00361CC6">
            <w:pPr>
              <w:rPr>
                <w:rFonts w:ascii="Times New Roman" w:hAnsi="Times New Roman"/>
                <w:b/>
                <w:bCs/>
                <w:color w:val="000000"/>
                <w:sz w:val="24"/>
                <w:szCs w:val="24"/>
              </w:rPr>
            </w:pPr>
            <w:r w:rsidRPr="007729B3">
              <w:rPr>
                <w:rFonts w:ascii="Times New Roman" w:hAnsi="Times New Roman"/>
                <w:b/>
                <w:bCs/>
                <w:color w:val="000000"/>
                <w:sz w:val="24"/>
                <w:szCs w:val="24"/>
              </w:rPr>
              <w:t>Fusidic acid</w:t>
            </w:r>
          </w:p>
        </w:tc>
        <w:tc>
          <w:tcPr>
            <w:tcW w:w="1652"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c>
          <w:tcPr>
            <w:tcW w:w="2072" w:type="pct"/>
            <w:gridSpan w:val="2"/>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r>
      <w:tr w:rsidR="00772C6A" w:rsidRPr="007729B3" w:rsidTr="00897124">
        <w:trPr>
          <w:trHeight w:val="315"/>
        </w:trPr>
        <w:tc>
          <w:tcPr>
            <w:tcW w:w="1276"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wild-type</w:t>
            </w:r>
          </w:p>
        </w:tc>
        <w:tc>
          <w:tcPr>
            <w:tcW w:w="1652"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c>
          <w:tcPr>
            <w:tcW w:w="2072" w:type="pct"/>
            <w:gridSpan w:val="2"/>
            <w:shd w:val="clear" w:color="auto" w:fill="auto"/>
            <w:noWrap/>
            <w:hideMark/>
          </w:tcPr>
          <w:p w:rsidR="00772C6A" w:rsidRPr="007729B3" w:rsidRDefault="00E547C3" w:rsidP="00361CC6">
            <w:pPr>
              <w:rPr>
                <w:rFonts w:ascii="Times New Roman" w:hAnsi="Times New Roman"/>
                <w:color w:val="000000"/>
                <w:sz w:val="24"/>
                <w:szCs w:val="24"/>
              </w:rPr>
            </w:pPr>
            <w:r w:rsidRPr="007729B3">
              <w:rPr>
                <w:rFonts w:ascii="Times New Roman" w:hAnsi="Times New Roman"/>
                <w:color w:val="000000"/>
                <w:sz w:val="24"/>
                <w:szCs w:val="24"/>
              </w:rPr>
              <w:t>f</w:t>
            </w:r>
            <w:r w:rsidR="00772C6A" w:rsidRPr="007729B3">
              <w:rPr>
                <w:rFonts w:ascii="Times New Roman" w:hAnsi="Times New Roman"/>
                <w:color w:val="000000"/>
                <w:sz w:val="24"/>
                <w:szCs w:val="24"/>
              </w:rPr>
              <w:t>usidic acid S</w:t>
            </w:r>
            <w:r w:rsidR="003F4552" w:rsidRPr="003F4552">
              <w:rPr>
                <w:rFonts w:ascii="Times New Roman" w:hAnsi="Times New Roman"/>
                <w:color w:val="000000"/>
                <w:sz w:val="32"/>
                <w:szCs w:val="24"/>
                <w:vertAlign w:val="superscript"/>
                <w:lang w:val="en-US"/>
              </w:rPr>
              <w:t xml:space="preserve"> b)</w:t>
            </w:r>
          </w:p>
        </w:tc>
      </w:tr>
      <w:tr w:rsidR="00772C6A" w:rsidRPr="007729B3" w:rsidTr="00897124">
        <w:trPr>
          <w:trHeight w:val="330"/>
        </w:trPr>
        <w:tc>
          <w:tcPr>
            <w:tcW w:w="1276"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non-wild-type</w:t>
            </w:r>
          </w:p>
        </w:tc>
        <w:tc>
          <w:tcPr>
            <w:tcW w:w="1652"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c>
          <w:tcPr>
            <w:tcW w:w="2072" w:type="pct"/>
            <w:gridSpan w:val="2"/>
            <w:shd w:val="clear" w:color="auto" w:fill="auto"/>
            <w:noWrap/>
            <w:hideMark/>
          </w:tcPr>
          <w:p w:rsidR="00772C6A" w:rsidRPr="007729B3" w:rsidRDefault="00E547C3" w:rsidP="00361CC6">
            <w:pPr>
              <w:rPr>
                <w:rFonts w:ascii="Times New Roman" w:hAnsi="Times New Roman"/>
                <w:color w:val="000000"/>
                <w:sz w:val="24"/>
                <w:szCs w:val="24"/>
              </w:rPr>
            </w:pPr>
            <w:r w:rsidRPr="007729B3">
              <w:rPr>
                <w:rFonts w:ascii="Times New Roman" w:hAnsi="Times New Roman"/>
                <w:color w:val="000000"/>
                <w:sz w:val="24"/>
                <w:szCs w:val="24"/>
              </w:rPr>
              <w:t>f</w:t>
            </w:r>
            <w:r w:rsidR="00772C6A" w:rsidRPr="007729B3">
              <w:rPr>
                <w:rFonts w:ascii="Times New Roman" w:hAnsi="Times New Roman"/>
                <w:color w:val="000000"/>
                <w:sz w:val="24"/>
                <w:szCs w:val="24"/>
              </w:rPr>
              <w:t>usidic acid R</w:t>
            </w:r>
            <w:r w:rsidR="003F4552" w:rsidRPr="003F4552">
              <w:rPr>
                <w:rFonts w:ascii="Times New Roman" w:hAnsi="Times New Roman"/>
                <w:color w:val="000000"/>
                <w:sz w:val="32"/>
                <w:szCs w:val="24"/>
                <w:vertAlign w:val="superscript"/>
                <w:lang w:val="en-US"/>
              </w:rPr>
              <w:t xml:space="preserve"> b)</w:t>
            </w:r>
          </w:p>
        </w:tc>
      </w:tr>
      <w:tr w:rsidR="00772C6A" w:rsidRPr="007729B3" w:rsidTr="00897124">
        <w:trPr>
          <w:trHeight w:val="619"/>
        </w:trPr>
        <w:tc>
          <w:tcPr>
            <w:tcW w:w="1276" w:type="pct"/>
            <w:shd w:val="clear" w:color="auto" w:fill="auto"/>
            <w:noWrap/>
            <w:hideMark/>
          </w:tcPr>
          <w:p w:rsidR="00772C6A" w:rsidRPr="007729B3" w:rsidRDefault="00283623" w:rsidP="00361CC6">
            <w:pPr>
              <w:rPr>
                <w:rFonts w:ascii="Times New Roman" w:hAnsi="Times New Roman"/>
                <w:b/>
                <w:bCs/>
                <w:color w:val="000000"/>
                <w:sz w:val="24"/>
                <w:szCs w:val="24"/>
              </w:rPr>
            </w:pPr>
            <w:r w:rsidRPr="007729B3">
              <w:rPr>
                <w:rFonts w:ascii="Times New Roman" w:hAnsi="Times New Roman"/>
                <w:b/>
                <w:bCs/>
                <w:color w:val="000000"/>
                <w:sz w:val="24"/>
                <w:szCs w:val="24"/>
              </w:rPr>
              <w:t>Oxazolidi</w:t>
            </w:r>
            <w:r w:rsidR="00772C6A" w:rsidRPr="007729B3">
              <w:rPr>
                <w:rFonts w:ascii="Times New Roman" w:hAnsi="Times New Roman"/>
                <w:b/>
                <w:bCs/>
                <w:color w:val="000000"/>
                <w:sz w:val="24"/>
                <w:szCs w:val="24"/>
              </w:rPr>
              <w:t>nones</w:t>
            </w:r>
          </w:p>
        </w:tc>
        <w:tc>
          <w:tcPr>
            <w:tcW w:w="1652"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c>
          <w:tcPr>
            <w:tcW w:w="2072" w:type="pct"/>
            <w:gridSpan w:val="2"/>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r>
      <w:tr w:rsidR="00772C6A" w:rsidRPr="007729B3" w:rsidTr="00897124">
        <w:trPr>
          <w:trHeight w:val="315"/>
        </w:trPr>
        <w:tc>
          <w:tcPr>
            <w:tcW w:w="1276"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wild-type</w:t>
            </w:r>
          </w:p>
        </w:tc>
        <w:tc>
          <w:tcPr>
            <w:tcW w:w="1652"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c>
          <w:tcPr>
            <w:tcW w:w="2072" w:type="pct"/>
            <w:gridSpan w:val="2"/>
            <w:shd w:val="clear" w:color="auto" w:fill="auto"/>
            <w:noWrap/>
            <w:hideMark/>
          </w:tcPr>
          <w:p w:rsidR="00772C6A" w:rsidRPr="007729B3" w:rsidRDefault="00E547C3" w:rsidP="00361CC6">
            <w:pPr>
              <w:rPr>
                <w:rFonts w:ascii="Times New Roman" w:hAnsi="Times New Roman"/>
                <w:color w:val="000000"/>
                <w:sz w:val="24"/>
                <w:szCs w:val="24"/>
              </w:rPr>
            </w:pPr>
            <w:r w:rsidRPr="007729B3">
              <w:rPr>
                <w:rFonts w:ascii="Times New Roman" w:hAnsi="Times New Roman"/>
                <w:color w:val="000000"/>
                <w:sz w:val="24"/>
                <w:szCs w:val="24"/>
              </w:rPr>
              <w:t>l</w:t>
            </w:r>
            <w:r w:rsidR="00772C6A" w:rsidRPr="007729B3">
              <w:rPr>
                <w:rFonts w:ascii="Times New Roman" w:hAnsi="Times New Roman"/>
                <w:color w:val="000000"/>
                <w:sz w:val="24"/>
                <w:szCs w:val="24"/>
              </w:rPr>
              <w:t>inezolide S</w:t>
            </w:r>
          </w:p>
        </w:tc>
      </w:tr>
      <w:tr w:rsidR="00772C6A" w:rsidRPr="007729B3" w:rsidTr="00897124">
        <w:trPr>
          <w:trHeight w:val="330"/>
        </w:trPr>
        <w:tc>
          <w:tcPr>
            <w:tcW w:w="1276"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non-wild-type</w:t>
            </w:r>
          </w:p>
        </w:tc>
        <w:tc>
          <w:tcPr>
            <w:tcW w:w="1652"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c>
          <w:tcPr>
            <w:tcW w:w="2072" w:type="pct"/>
            <w:gridSpan w:val="2"/>
            <w:shd w:val="clear" w:color="auto" w:fill="auto"/>
            <w:noWrap/>
            <w:hideMark/>
          </w:tcPr>
          <w:p w:rsidR="00772C6A" w:rsidRPr="007729B3" w:rsidRDefault="00E547C3" w:rsidP="00361CC6">
            <w:pPr>
              <w:rPr>
                <w:rFonts w:ascii="Times New Roman" w:hAnsi="Times New Roman"/>
                <w:color w:val="000000"/>
                <w:sz w:val="24"/>
                <w:szCs w:val="24"/>
              </w:rPr>
            </w:pPr>
            <w:r w:rsidRPr="007729B3">
              <w:rPr>
                <w:rFonts w:ascii="Times New Roman" w:hAnsi="Times New Roman"/>
                <w:color w:val="000000"/>
                <w:sz w:val="24"/>
                <w:szCs w:val="24"/>
              </w:rPr>
              <w:t>l</w:t>
            </w:r>
            <w:r w:rsidR="00772C6A" w:rsidRPr="007729B3">
              <w:rPr>
                <w:rFonts w:ascii="Times New Roman" w:hAnsi="Times New Roman"/>
                <w:color w:val="000000"/>
                <w:sz w:val="24"/>
                <w:szCs w:val="24"/>
              </w:rPr>
              <w:t>inezolide R</w:t>
            </w:r>
          </w:p>
        </w:tc>
      </w:tr>
      <w:tr w:rsidR="00772C6A" w:rsidRPr="007729B3" w:rsidTr="00897124">
        <w:trPr>
          <w:trHeight w:val="642"/>
        </w:trPr>
        <w:tc>
          <w:tcPr>
            <w:tcW w:w="1276" w:type="pct"/>
            <w:shd w:val="clear" w:color="auto" w:fill="auto"/>
            <w:noWrap/>
            <w:hideMark/>
          </w:tcPr>
          <w:p w:rsidR="00772C6A" w:rsidRPr="007729B3" w:rsidRDefault="00772C6A" w:rsidP="00361CC6">
            <w:pPr>
              <w:rPr>
                <w:rFonts w:ascii="Times New Roman" w:hAnsi="Times New Roman"/>
                <w:b/>
                <w:bCs/>
                <w:color w:val="000000"/>
                <w:sz w:val="24"/>
                <w:szCs w:val="24"/>
              </w:rPr>
            </w:pPr>
            <w:r w:rsidRPr="007729B3">
              <w:rPr>
                <w:rFonts w:ascii="Times New Roman" w:hAnsi="Times New Roman"/>
                <w:b/>
                <w:bCs/>
                <w:color w:val="000000"/>
                <w:sz w:val="24"/>
                <w:szCs w:val="24"/>
              </w:rPr>
              <w:t>Rifampicin</w:t>
            </w:r>
          </w:p>
        </w:tc>
        <w:tc>
          <w:tcPr>
            <w:tcW w:w="1652"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c>
          <w:tcPr>
            <w:tcW w:w="2072" w:type="pct"/>
            <w:gridSpan w:val="2"/>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r>
      <w:tr w:rsidR="00772C6A" w:rsidRPr="007729B3" w:rsidTr="00897124">
        <w:trPr>
          <w:trHeight w:val="315"/>
        </w:trPr>
        <w:tc>
          <w:tcPr>
            <w:tcW w:w="1276"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wild-type</w:t>
            </w:r>
          </w:p>
        </w:tc>
        <w:tc>
          <w:tcPr>
            <w:tcW w:w="1652"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c>
          <w:tcPr>
            <w:tcW w:w="2072" w:type="pct"/>
            <w:gridSpan w:val="2"/>
            <w:shd w:val="clear" w:color="auto" w:fill="auto"/>
            <w:noWrap/>
            <w:hideMark/>
          </w:tcPr>
          <w:p w:rsidR="00772C6A" w:rsidRPr="007729B3" w:rsidRDefault="00E547C3" w:rsidP="00361CC6">
            <w:pPr>
              <w:rPr>
                <w:rFonts w:ascii="Times New Roman" w:hAnsi="Times New Roman"/>
                <w:color w:val="000000"/>
                <w:sz w:val="24"/>
                <w:szCs w:val="24"/>
              </w:rPr>
            </w:pPr>
            <w:r w:rsidRPr="007729B3">
              <w:rPr>
                <w:rFonts w:ascii="Times New Roman" w:hAnsi="Times New Roman"/>
                <w:color w:val="000000"/>
                <w:sz w:val="24"/>
                <w:szCs w:val="24"/>
              </w:rPr>
              <w:t>r</w:t>
            </w:r>
            <w:r w:rsidR="00772C6A" w:rsidRPr="007729B3">
              <w:rPr>
                <w:rFonts w:ascii="Times New Roman" w:hAnsi="Times New Roman"/>
                <w:color w:val="000000"/>
                <w:sz w:val="24"/>
                <w:szCs w:val="24"/>
              </w:rPr>
              <w:t>ifampicin S</w:t>
            </w:r>
          </w:p>
        </w:tc>
      </w:tr>
      <w:tr w:rsidR="00772C6A" w:rsidRPr="007729B3" w:rsidTr="00897124">
        <w:trPr>
          <w:trHeight w:val="330"/>
        </w:trPr>
        <w:tc>
          <w:tcPr>
            <w:tcW w:w="1276"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non-wild-type</w:t>
            </w:r>
          </w:p>
        </w:tc>
        <w:tc>
          <w:tcPr>
            <w:tcW w:w="1652" w:type="pct"/>
            <w:shd w:val="clear" w:color="auto" w:fill="auto"/>
            <w:noWrap/>
            <w:hideMark/>
          </w:tcPr>
          <w:p w:rsidR="00772C6A" w:rsidRPr="007729B3" w:rsidRDefault="00772C6A" w:rsidP="00361CC6">
            <w:pPr>
              <w:rPr>
                <w:rFonts w:ascii="Times New Roman" w:hAnsi="Times New Roman"/>
                <w:color w:val="000000"/>
                <w:sz w:val="24"/>
                <w:szCs w:val="24"/>
              </w:rPr>
            </w:pPr>
            <w:r w:rsidRPr="007729B3">
              <w:rPr>
                <w:rFonts w:ascii="Times New Roman" w:hAnsi="Times New Roman"/>
                <w:color w:val="000000"/>
                <w:sz w:val="24"/>
                <w:szCs w:val="24"/>
              </w:rPr>
              <w:t> </w:t>
            </w:r>
          </w:p>
        </w:tc>
        <w:tc>
          <w:tcPr>
            <w:tcW w:w="2072" w:type="pct"/>
            <w:gridSpan w:val="2"/>
            <w:shd w:val="clear" w:color="auto" w:fill="auto"/>
            <w:noWrap/>
            <w:hideMark/>
          </w:tcPr>
          <w:p w:rsidR="00772C6A" w:rsidRPr="007729B3" w:rsidRDefault="00E547C3" w:rsidP="00361CC6">
            <w:pPr>
              <w:rPr>
                <w:rFonts w:ascii="Times New Roman" w:hAnsi="Times New Roman"/>
                <w:color w:val="000000"/>
                <w:sz w:val="24"/>
                <w:szCs w:val="24"/>
              </w:rPr>
            </w:pPr>
            <w:r w:rsidRPr="007729B3">
              <w:rPr>
                <w:rFonts w:ascii="Times New Roman" w:hAnsi="Times New Roman"/>
                <w:color w:val="000000"/>
                <w:sz w:val="24"/>
                <w:szCs w:val="24"/>
              </w:rPr>
              <w:t>r</w:t>
            </w:r>
            <w:r w:rsidR="00772C6A" w:rsidRPr="007729B3">
              <w:rPr>
                <w:rFonts w:ascii="Times New Roman" w:hAnsi="Times New Roman"/>
                <w:color w:val="000000"/>
                <w:sz w:val="24"/>
                <w:szCs w:val="24"/>
              </w:rPr>
              <w:t>ifampicin R</w:t>
            </w:r>
          </w:p>
        </w:tc>
      </w:tr>
    </w:tbl>
    <w:p w:rsidR="003D1746" w:rsidRDefault="003D1746" w:rsidP="00361CC6">
      <w:pPr>
        <w:spacing w:line="480" w:lineRule="auto"/>
        <w:ind w:left="852" w:right="565"/>
        <w:rPr>
          <w:rFonts w:ascii="Times New Roman" w:hAnsi="Times New Roman"/>
          <w:sz w:val="24"/>
          <w:szCs w:val="24"/>
          <w:lang w:val="en-GB"/>
        </w:rPr>
      </w:pPr>
    </w:p>
    <w:p w:rsidR="0015670E" w:rsidRDefault="00AC0AF6" w:rsidP="00361CC6">
      <w:pPr>
        <w:spacing w:line="480" w:lineRule="auto"/>
        <w:ind w:left="852" w:right="565"/>
        <w:rPr>
          <w:rFonts w:ascii="Times New Roman" w:hAnsi="Times New Roman"/>
          <w:sz w:val="24"/>
          <w:szCs w:val="24"/>
          <w:lang w:val="en-GB"/>
        </w:rPr>
      </w:pPr>
      <w:r>
        <w:rPr>
          <w:rFonts w:ascii="Times New Roman" w:hAnsi="Times New Roman"/>
          <w:sz w:val="24"/>
          <w:szCs w:val="24"/>
          <w:lang w:val="en-GB"/>
        </w:rPr>
        <w:lastRenderedPageBreak/>
        <w:t>S, susceptible; I, intermediate; R, resistant</w:t>
      </w:r>
      <w:r w:rsidR="00A80A64">
        <w:rPr>
          <w:rFonts w:ascii="Times New Roman" w:hAnsi="Times New Roman"/>
          <w:sz w:val="24"/>
          <w:szCs w:val="24"/>
          <w:lang w:val="en-GB"/>
        </w:rPr>
        <w:t xml:space="preserve">. </w:t>
      </w:r>
      <w:r w:rsidR="00FF2713">
        <w:rPr>
          <w:rFonts w:ascii="Times New Roman" w:hAnsi="Times New Roman"/>
          <w:sz w:val="24"/>
          <w:szCs w:val="24"/>
          <w:lang w:val="en-GB"/>
        </w:rPr>
        <w:t xml:space="preserve">Assignment of phenotypes was </w:t>
      </w:r>
      <w:r w:rsidR="006B5D4A">
        <w:rPr>
          <w:rFonts w:ascii="Times New Roman" w:hAnsi="Times New Roman"/>
          <w:sz w:val="24"/>
          <w:szCs w:val="24"/>
          <w:lang w:val="en-GB"/>
        </w:rPr>
        <w:t>conducted</w:t>
      </w:r>
      <w:r w:rsidR="00FF2713">
        <w:rPr>
          <w:rFonts w:ascii="Times New Roman" w:hAnsi="Times New Roman"/>
          <w:sz w:val="24"/>
          <w:szCs w:val="24"/>
          <w:lang w:val="en-GB"/>
        </w:rPr>
        <w:t xml:space="preserve"> based on independent disk diameter measurements generated</w:t>
      </w:r>
      <w:r w:rsidR="00A9385A">
        <w:rPr>
          <w:rFonts w:ascii="Times New Roman" w:hAnsi="Times New Roman"/>
          <w:sz w:val="24"/>
          <w:szCs w:val="24"/>
          <w:lang w:val="en-GB"/>
        </w:rPr>
        <w:t xml:space="preserve"> prior to this study</w:t>
      </w:r>
      <w:r w:rsidR="00FF2713">
        <w:rPr>
          <w:rFonts w:ascii="Times New Roman" w:hAnsi="Times New Roman"/>
          <w:sz w:val="24"/>
          <w:szCs w:val="24"/>
          <w:lang w:val="en-GB"/>
        </w:rPr>
        <w:t xml:space="preserve"> by using the EUCAST recommended </w:t>
      </w:r>
      <w:r w:rsidR="006B5D4A">
        <w:rPr>
          <w:rFonts w:ascii="Times New Roman" w:hAnsi="Times New Roman"/>
          <w:sz w:val="24"/>
          <w:szCs w:val="24"/>
          <w:lang w:val="en-GB"/>
        </w:rPr>
        <w:t xml:space="preserve">disk diffusion </w:t>
      </w:r>
      <w:r w:rsidR="00FF2713">
        <w:rPr>
          <w:rFonts w:ascii="Times New Roman" w:hAnsi="Times New Roman"/>
          <w:sz w:val="24"/>
          <w:szCs w:val="24"/>
          <w:lang w:val="en-GB"/>
        </w:rPr>
        <w:t xml:space="preserve">method </w:t>
      </w:r>
      <w:r w:rsidR="00FF2713" w:rsidRPr="00D954C7">
        <w:rPr>
          <w:rFonts w:ascii="Times New Roman" w:hAnsi="Times New Roman"/>
          <w:sz w:val="24"/>
          <w:szCs w:val="24"/>
          <w:lang w:val="en-GB"/>
        </w:rPr>
        <w:t xml:space="preserve">on Müller-Hinton II agar (Beckton-Dickinson, Franklin Lakes, NJ, USA) and with antibiotic discs from </w:t>
      </w:r>
      <w:r w:rsidR="00FF2713">
        <w:rPr>
          <w:rFonts w:ascii="Times New Roman" w:hAnsi="Times New Roman"/>
          <w:sz w:val="24"/>
          <w:szCs w:val="24"/>
          <w:lang w:val="en-GB"/>
        </w:rPr>
        <w:t>i2a</w:t>
      </w:r>
      <w:r w:rsidR="00FF2713" w:rsidRPr="00D954C7">
        <w:rPr>
          <w:rFonts w:ascii="Times New Roman" w:hAnsi="Times New Roman"/>
          <w:sz w:val="24"/>
          <w:szCs w:val="24"/>
          <w:lang w:val="en-GB"/>
        </w:rPr>
        <w:t xml:space="preserve"> (i2a, Montpellier, France)</w:t>
      </w:r>
      <w:r w:rsidR="00FF2713">
        <w:rPr>
          <w:rFonts w:ascii="Times New Roman" w:hAnsi="Times New Roman"/>
          <w:sz w:val="24"/>
          <w:szCs w:val="24"/>
          <w:lang w:val="en-GB"/>
        </w:rPr>
        <w:t xml:space="preserve"> and applying EUCAST CBPs</w:t>
      </w:r>
      <w:r w:rsidR="006B5D4A">
        <w:rPr>
          <w:rFonts w:ascii="Times New Roman" w:hAnsi="Times New Roman"/>
          <w:sz w:val="24"/>
          <w:szCs w:val="24"/>
          <w:lang w:val="en-GB"/>
        </w:rPr>
        <w:t xml:space="preserve">. </w:t>
      </w:r>
      <w:r w:rsidR="008732D8">
        <w:fldChar w:fldCharType="begin"/>
      </w:r>
      <w:r w:rsidR="008732D8" w:rsidRPr="008732D8">
        <w:rPr>
          <w:lang w:val="en-GB"/>
          <w:rPrChange w:id="114" w:author="Nicolas Blöchliger" w:date="2016-11-10T15:58:00Z">
            <w:rPr/>
          </w:rPrChange>
        </w:rPr>
        <w:instrText xml:space="preserve"> HYPERLINK \l "_ENREF_19" \o "EUCAST, 2016 #2102" </w:instrText>
      </w:r>
      <w:r w:rsidR="008732D8">
        <w:fldChar w:fldCharType="separate"/>
      </w:r>
      <w:r w:rsidR="003F4552">
        <w:rPr>
          <w:rFonts w:ascii="Times New Roman" w:hAnsi="Times New Roman"/>
          <w:sz w:val="24"/>
          <w:szCs w:val="24"/>
          <w:lang w:val="en-GB"/>
        </w:rPr>
        <w:fldChar w:fldCharType="begin"/>
      </w:r>
      <w:r w:rsidR="003F4552">
        <w:rPr>
          <w:rFonts w:ascii="Times New Roman" w:hAnsi="Times New Roman"/>
          <w:sz w:val="24"/>
          <w:szCs w:val="24"/>
          <w:lang w:val="en-GB"/>
        </w:rPr>
        <w:instrText xml:space="preserve"> ADDIN EN.CITE &lt;EndNote&gt;&lt;Cite&gt;&lt;Author&gt;EUCAST&lt;/Author&gt;&lt;Year&gt;2016&lt;/Year&gt;&lt;RecNum&gt;2102&lt;/RecNum&gt;&lt;DisplayText&gt;&lt;style face="superscript"&gt;19&lt;/style&gt;&lt;/DisplayText&gt;&lt;record&gt;&lt;rec-number&gt;2102&lt;/rec-number&gt;&lt;foreign-keys&gt;&lt;key app="EN" db-id="paz59evx1v29r1e0ds9xx597e5vapvv2z2w0" timestamp="1448113876"&gt;2102&lt;/key&gt;&lt;/foreign-keys&gt;&lt;ref-type name="Journal Article"&gt;17&lt;/ref-type&gt;&lt;contributors&gt;&lt;authors&gt;&lt;author&gt;EUCAST&lt;/author&gt;&lt;/authors&gt;&lt;/contributors&gt;&lt;titles&gt;&lt;title&gt;European Committee on Antimicrobial Susceptibility Testing. Breakpoint tables for interpretation of MICs and zone diameters. Version 6.0&lt;/title&gt;&lt;/titles&gt;&lt;dates&gt;&lt;year&gt;2016&lt;/year&gt;&lt;/dates&gt;&lt;urls&gt;&lt;/urls&gt;&lt;/record&gt;&lt;/Cite&gt;&lt;/EndNote&gt;</w:instrText>
      </w:r>
      <w:r w:rsidR="003F4552">
        <w:rPr>
          <w:rFonts w:ascii="Times New Roman" w:hAnsi="Times New Roman"/>
          <w:sz w:val="24"/>
          <w:szCs w:val="24"/>
          <w:lang w:val="en-GB"/>
        </w:rPr>
        <w:fldChar w:fldCharType="separate"/>
      </w:r>
      <w:r w:rsidR="003F4552" w:rsidRPr="006B5D4A">
        <w:rPr>
          <w:rFonts w:ascii="Times New Roman" w:hAnsi="Times New Roman"/>
          <w:noProof/>
          <w:sz w:val="24"/>
          <w:szCs w:val="24"/>
          <w:vertAlign w:val="superscript"/>
          <w:lang w:val="en-GB"/>
        </w:rPr>
        <w:t>19</w:t>
      </w:r>
      <w:r w:rsidR="003F4552">
        <w:rPr>
          <w:rFonts w:ascii="Times New Roman" w:hAnsi="Times New Roman"/>
          <w:sz w:val="24"/>
          <w:szCs w:val="24"/>
          <w:lang w:val="en-GB"/>
        </w:rPr>
        <w:fldChar w:fldCharType="end"/>
      </w:r>
      <w:r w:rsidR="008732D8">
        <w:rPr>
          <w:rFonts w:ascii="Times New Roman" w:hAnsi="Times New Roman"/>
          <w:sz w:val="24"/>
          <w:szCs w:val="24"/>
          <w:lang w:val="en-GB"/>
        </w:rPr>
        <w:fldChar w:fldCharType="end"/>
      </w:r>
      <w:r w:rsidR="00FF2713">
        <w:rPr>
          <w:rFonts w:ascii="Times New Roman" w:hAnsi="Times New Roman"/>
          <w:sz w:val="24"/>
          <w:szCs w:val="24"/>
          <w:lang w:val="en-GB"/>
        </w:rPr>
        <w:t xml:space="preserve"> (</w:t>
      </w:r>
      <w:r w:rsidR="00FF2713" w:rsidRPr="00546216">
        <w:rPr>
          <w:rFonts w:ascii="Times New Roman" w:hAnsi="Times New Roman"/>
          <w:sz w:val="24"/>
          <w:szCs w:val="24"/>
          <w:highlight w:val="cyan"/>
          <w:lang w:val="en-GB"/>
        </w:rPr>
        <w:t>EUCAST 2016</w:t>
      </w:r>
      <w:r w:rsidR="00FF2713">
        <w:rPr>
          <w:rFonts w:ascii="Times New Roman" w:hAnsi="Times New Roman"/>
          <w:sz w:val="24"/>
          <w:szCs w:val="24"/>
          <w:lang w:val="en-GB"/>
        </w:rPr>
        <w:t xml:space="preserve">). </w:t>
      </w:r>
    </w:p>
    <w:p w:rsidR="006B5D4A" w:rsidRDefault="006A3A23" w:rsidP="00361CC6">
      <w:pPr>
        <w:spacing w:line="480" w:lineRule="auto"/>
        <w:ind w:left="852" w:right="565"/>
        <w:rPr>
          <w:rFonts w:ascii="Times New Roman" w:hAnsi="Times New Roman"/>
          <w:sz w:val="24"/>
          <w:szCs w:val="24"/>
          <w:lang w:val="en-GB"/>
        </w:rPr>
      </w:pPr>
      <w:r w:rsidRPr="006A3A23">
        <w:rPr>
          <w:rFonts w:ascii="Times New Roman" w:hAnsi="Times New Roman"/>
          <w:sz w:val="24"/>
          <w:szCs w:val="24"/>
          <w:lang w:val="en-GB"/>
        </w:rPr>
        <w:t xml:space="preserve">a) </w:t>
      </w:r>
      <w:r w:rsidR="006B5D4A">
        <w:rPr>
          <w:rFonts w:ascii="Times New Roman" w:hAnsi="Times New Roman"/>
          <w:sz w:val="24"/>
          <w:szCs w:val="24"/>
          <w:lang w:val="en-GB"/>
        </w:rPr>
        <w:t>other beta-lactamases contain e.g. TEM-1/2, SHV-1, OXA-type enzymes that could not be discriminated phenotypically</w:t>
      </w:r>
    </w:p>
    <w:p w:rsidR="00361CC6" w:rsidRDefault="006A3A23" w:rsidP="00361CC6">
      <w:pPr>
        <w:spacing w:line="480" w:lineRule="auto"/>
        <w:ind w:left="852" w:right="565"/>
        <w:rPr>
          <w:rFonts w:ascii="Times New Roman" w:hAnsi="Times New Roman"/>
          <w:sz w:val="24"/>
          <w:szCs w:val="24"/>
          <w:lang w:val="en-GB"/>
        </w:rPr>
        <w:sectPr w:rsidR="00361CC6" w:rsidSect="00782102">
          <w:pgSz w:w="16838" w:h="11906" w:orient="landscape" w:code="9"/>
          <w:pgMar w:top="851" w:right="851" w:bottom="244" w:left="568" w:header="720" w:footer="720" w:gutter="0"/>
          <w:lnNumType w:countBy="1" w:restart="newSection"/>
          <w:cols w:space="720"/>
          <w:docGrid w:linePitch="299"/>
        </w:sectPr>
      </w:pPr>
      <w:r>
        <w:rPr>
          <w:rFonts w:ascii="Times New Roman" w:hAnsi="Times New Roman"/>
          <w:sz w:val="24"/>
          <w:szCs w:val="24"/>
          <w:lang w:val="en-GB"/>
        </w:rPr>
        <w:t>b)</w:t>
      </w:r>
      <w:r w:rsidR="0015670E">
        <w:rPr>
          <w:rFonts w:ascii="Times New Roman" w:hAnsi="Times New Roman"/>
          <w:sz w:val="24"/>
          <w:szCs w:val="24"/>
          <w:lang w:val="en-GB"/>
        </w:rPr>
        <w:t xml:space="preserve"> </w:t>
      </w:r>
      <w:r w:rsidR="00FB14B0">
        <w:rPr>
          <w:rFonts w:ascii="Times New Roman" w:hAnsi="Times New Roman"/>
          <w:sz w:val="24"/>
          <w:szCs w:val="24"/>
          <w:lang w:val="en-GB"/>
        </w:rPr>
        <w:t xml:space="preserve">The following breakpoints </w:t>
      </w:r>
      <w:r w:rsidR="006B5D4A">
        <w:rPr>
          <w:rFonts w:ascii="Times New Roman" w:hAnsi="Times New Roman"/>
          <w:sz w:val="24"/>
          <w:szCs w:val="24"/>
          <w:lang w:val="en-GB"/>
        </w:rPr>
        <w:t xml:space="preserve">that are </w:t>
      </w:r>
      <w:r w:rsidR="00FB14B0">
        <w:rPr>
          <w:rFonts w:ascii="Times New Roman" w:hAnsi="Times New Roman"/>
          <w:sz w:val="24"/>
          <w:szCs w:val="24"/>
          <w:lang w:val="en-GB"/>
        </w:rPr>
        <w:t>not contained in the EUCAST 2016 version</w:t>
      </w:r>
      <w:r w:rsidR="006B5D4A">
        <w:rPr>
          <w:rFonts w:ascii="Times New Roman" w:hAnsi="Times New Roman"/>
          <w:sz w:val="24"/>
          <w:szCs w:val="24"/>
          <w:lang w:val="en-GB"/>
        </w:rPr>
        <w:t xml:space="preserve"> 6.0</w:t>
      </w:r>
      <w:r w:rsidR="00FB14B0">
        <w:rPr>
          <w:rFonts w:ascii="Times New Roman" w:hAnsi="Times New Roman"/>
          <w:sz w:val="24"/>
          <w:szCs w:val="24"/>
          <w:lang w:val="en-GB"/>
        </w:rPr>
        <w:t xml:space="preserve"> of breakpoint tables were applied</w:t>
      </w:r>
      <w:r w:rsidR="00FB14B0" w:rsidRPr="00FB33F4">
        <w:rPr>
          <w:rFonts w:ascii="Times New Roman" w:hAnsi="Times New Roman"/>
          <w:sz w:val="24"/>
          <w:szCs w:val="24"/>
          <w:lang w:val="en-GB"/>
        </w:rPr>
        <w:t xml:space="preserve">: Nalidixic acid: S ≥16 mm </w:t>
      </w:r>
      <w:r w:rsidR="00FB14B0" w:rsidRPr="00FB14B0">
        <w:rPr>
          <w:rFonts w:ascii="Times New Roman" w:hAnsi="Times New Roman"/>
          <w:sz w:val="24"/>
          <w:szCs w:val="24"/>
          <w:highlight w:val="cyan"/>
          <w:lang w:val="en-GB"/>
        </w:rPr>
        <w:t>(EUCAST Clinical Breakpoint Table v. 1.1</w:t>
      </w:r>
      <w:r w:rsidR="00FB14B0">
        <w:rPr>
          <w:rFonts w:ascii="Times New Roman" w:hAnsi="Times New Roman"/>
          <w:sz w:val="24"/>
          <w:szCs w:val="24"/>
          <w:lang w:val="en-GB"/>
        </w:rPr>
        <w:t xml:space="preserve">), </w:t>
      </w:r>
      <w:r w:rsidR="00161961" w:rsidRPr="00CA311A">
        <w:rPr>
          <w:rFonts w:ascii="Times New Roman" w:hAnsi="Times New Roman"/>
          <w:sz w:val="24"/>
          <w:szCs w:val="24"/>
          <w:lang w:val="en-GB"/>
        </w:rPr>
        <w:t>fusidic acid: S ≥24 mm</w:t>
      </w:r>
      <w:r w:rsidR="00FF2713" w:rsidRPr="00CA311A">
        <w:rPr>
          <w:rFonts w:ascii="Times New Roman" w:hAnsi="Times New Roman"/>
          <w:sz w:val="24"/>
          <w:szCs w:val="24"/>
          <w:lang w:val="en-GB"/>
        </w:rPr>
        <w:t xml:space="preserve"> </w:t>
      </w:r>
      <w:r w:rsidR="00161961">
        <w:rPr>
          <w:rFonts w:ascii="Times New Roman" w:hAnsi="Times New Roman"/>
          <w:sz w:val="24"/>
          <w:szCs w:val="24"/>
          <w:lang w:val="en-GB"/>
        </w:rPr>
        <w:t>(</w:t>
      </w:r>
      <w:r w:rsidR="00161961" w:rsidRPr="00CA311A">
        <w:rPr>
          <w:rFonts w:ascii="Times New Roman" w:hAnsi="Times New Roman"/>
          <w:sz w:val="24"/>
          <w:szCs w:val="24"/>
          <w:highlight w:val="cyan"/>
          <w:lang w:val="en-GB"/>
        </w:rPr>
        <w:t>CA-SFM 2012</w:t>
      </w:r>
      <w:r w:rsidR="00161961">
        <w:rPr>
          <w:rFonts w:ascii="Times New Roman" w:hAnsi="Times New Roman"/>
          <w:sz w:val="24"/>
          <w:szCs w:val="24"/>
          <w:lang w:val="en-GB"/>
        </w:rPr>
        <w:t>)</w:t>
      </w:r>
      <w:r w:rsidR="00FB33F4">
        <w:rPr>
          <w:rFonts w:ascii="Times New Roman" w:hAnsi="Times New Roman"/>
          <w:sz w:val="24"/>
          <w:szCs w:val="24"/>
          <w:lang w:val="en-GB"/>
        </w:rPr>
        <w:t xml:space="preserve">, kanamycin and Enterobacteriaceae: </w:t>
      </w:r>
      <w:r w:rsidR="00FB33F4" w:rsidRPr="00FB33F4">
        <w:rPr>
          <w:rFonts w:ascii="Times New Roman" w:hAnsi="Times New Roman"/>
          <w:sz w:val="24"/>
          <w:szCs w:val="24"/>
          <w:lang w:val="en-GB"/>
        </w:rPr>
        <w:t>kanamycin: S ≥17 mm</w:t>
      </w:r>
      <w:r w:rsidR="00FB33F4">
        <w:rPr>
          <w:rFonts w:ascii="Times New Roman" w:hAnsi="Times New Roman"/>
          <w:sz w:val="24"/>
          <w:szCs w:val="24"/>
          <w:lang w:val="en-GB"/>
        </w:rPr>
        <w:t xml:space="preserve"> (</w:t>
      </w:r>
      <w:r w:rsidR="00FB33F4" w:rsidRPr="00CA311A">
        <w:rPr>
          <w:rFonts w:ascii="Times New Roman" w:hAnsi="Times New Roman"/>
          <w:sz w:val="24"/>
          <w:szCs w:val="24"/>
          <w:highlight w:val="cyan"/>
          <w:lang w:val="en-GB"/>
        </w:rPr>
        <w:t>CA-SFM 2012</w:t>
      </w:r>
      <w:r w:rsidR="00FB33F4">
        <w:rPr>
          <w:rFonts w:ascii="Times New Roman" w:hAnsi="Times New Roman"/>
          <w:sz w:val="24"/>
          <w:szCs w:val="24"/>
          <w:lang w:val="en-GB"/>
        </w:rPr>
        <w:t>).</w:t>
      </w:r>
      <w:r w:rsidR="006B5D4A">
        <w:rPr>
          <w:rFonts w:ascii="Times New Roman" w:hAnsi="Times New Roman"/>
          <w:sz w:val="24"/>
          <w:szCs w:val="24"/>
          <w:lang w:val="en-GB"/>
        </w:rPr>
        <w:t xml:space="preserve"> </w:t>
      </w:r>
      <w:r w:rsidR="006B5D4A">
        <w:rPr>
          <w:rFonts w:ascii="Times New Roman" w:hAnsi="Times New Roman"/>
          <w:sz w:val="24"/>
          <w:szCs w:val="24"/>
          <w:lang w:val="en-GB"/>
        </w:rPr>
        <w:fldChar w:fldCharType="begin"/>
      </w:r>
      <w:r w:rsidR="003F4552">
        <w:rPr>
          <w:rFonts w:ascii="Times New Roman" w:hAnsi="Times New Roman"/>
          <w:sz w:val="24"/>
          <w:szCs w:val="24"/>
          <w:lang w:val="en-GB"/>
        </w:rPr>
        <w:instrText xml:space="preserve"> ADDIN EN.CITE &lt;EndNote&gt;&lt;Cite&gt;&lt;Author&gt;CA-SFM&lt;/Author&gt;&lt;Year&gt;2012&lt;/Year&gt;&lt;RecNum&gt;2103&lt;/RecNum&gt;&lt;DisplayText&gt;&lt;style face="superscript"&gt;22, 27&lt;/style&gt;&lt;/DisplayText&gt;&lt;record&gt;&lt;rec-number&gt;2103&lt;/rec-number&gt;&lt;foreign-keys&gt;&lt;key app="EN" db-id="paz59evx1v29r1e0ds9xx597e5vapvv2z2w0" timestamp="1448113948"&gt;2103&lt;/key&gt;&lt;/foreign-keys&gt;&lt;ref-type name="Journal Article"&gt;17&lt;/ref-type&gt;&lt;contributors&gt;&lt;authors&gt;&lt;author&gt;&lt;style face="bold" font="default" size="10"&gt;CA-SFM&lt;/style&gt;&lt;/author&gt;&lt;/authors&gt;&lt;/contributors&gt;&lt;titles&gt;&lt;title&gt;&lt;style face="bold" font="default" size="10"&gt;COMITE DE L’ANTIBIOGRAMME DE LA SOCIETE FRANCAISE DE MICROBIOLOGIE &lt;/style&gt;&lt;style face="bold" font="default" size="100%"&gt;Recommandations 2012&lt;/style&gt;&lt;/title&gt;&lt;/titles&gt;&lt;dates&gt;&lt;year&gt;2012&lt;/year&gt;&lt;/dates&gt;&lt;urls&gt;&lt;/urls&gt;&lt;/record&gt;&lt;/Cite&gt;&lt;Cite&gt;&lt;Author&gt;EUCAST&lt;/Author&gt;&lt;Year&gt;2010&lt;/Year&gt;&lt;RecNum&gt;530&lt;/RecNum&gt;&lt;record&gt;&lt;rec-number&gt;530&lt;/rec-number&gt;&lt;foreign-keys&gt;&lt;key app="EN" db-id="paz59evx1v29r1e0ds9xx597e5vapvv2z2w0" timestamp="1290861543"&gt;530&lt;/key&gt;&lt;/foreign-keys&gt;&lt;ref-type name="Journal Article"&gt;17&lt;/ref-type&gt;&lt;contributors&gt;&lt;authors&gt;&lt;author&gt;EUCAST&lt;/author&gt;&lt;/authors&gt;&lt;/contributors&gt;&lt;titles&gt;&lt;title&gt;European Committee on Antimicrobial Susceptibility Testing. Breakpoint tables for interpretation of MICs and zone diameters. Version 1.1&lt;/title&gt;&lt;/titles&gt;&lt;dates&gt;&lt;year&gt;2010&lt;/year&gt;&lt;/dates&gt;&lt;urls&gt;&lt;/urls&gt;&lt;/record&gt;&lt;/Cite&gt;&lt;/EndNote&gt;</w:instrText>
      </w:r>
      <w:r w:rsidR="006B5D4A">
        <w:rPr>
          <w:rFonts w:ascii="Times New Roman" w:hAnsi="Times New Roman"/>
          <w:sz w:val="24"/>
          <w:szCs w:val="24"/>
          <w:lang w:val="en-GB"/>
        </w:rPr>
        <w:fldChar w:fldCharType="separate"/>
      </w:r>
      <w:r w:rsidR="008732D8">
        <w:fldChar w:fldCharType="begin"/>
      </w:r>
      <w:r w:rsidR="008732D8" w:rsidRPr="008732D8">
        <w:rPr>
          <w:lang w:val="en-GB"/>
          <w:rPrChange w:id="115" w:author="Nicolas Blöchliger" w:date="2016-11-10T15:58:00Z">
            <w:rPr/>
          </w:rPrChange>
        </w:rPr>
        <w:instrText xml:space="preserve"> HYPERLINK \l "_ENREF_22" \o "EUCAST, 2010 #530" </w:instrText>
      </w:r>
      <w:r w:rsidR="008732D8">
        <w:fldChar w:fldCharType="separate"/>
      </w:r>
      <w:r w:rsidR="003F4552" w:rsidRPr="003F4552">
        <w:rPr>
          <w:rFonts w:ascii="Times New Roman" w:hAnsi="Times New Roman"/>
          <w:noProof/>
          <w:sz w:val="24"/>
          <w:szCs w:val="24"/>
          <w:vertAlign w:val="superscript"/>
          <w:lang w:val="en-GB"/>
        </w:rPr>
        <w:t>22</w:t>
      </w:r>
      <w:r w:rsidR="008732D8">
        <w:rPr>
          <w:rFonts w:ascii="Times New Roman" w:hAnsi="Times New Roman"/>
          <w:noProof/>
          <w:sz w:val="24"/>
          <w:szCs w:val="24"/>
          <w:vertAlign w:val="superscript"/>
          <w:lang w:val="en-GB"/>
        </w:rPr>
        <w:fldChar w:fldCharType="end"/>
      </w:r>
      <w:r w:rsidR="003F4552" w:rsidRPr="003F4552">
        <w:rPr>
          <w:rFonts w:ascii="Times New Roman" w:hAnsi="Times New Roman"/>
          <w:noProof/>
          <w:sz w:val="24"/>
          <w:szCs w:val="24"/>
          <w:vertAlign w:val="superscript"/>
          <w:lang w:val="en-GB"/>
        </w:rPr>
        <w:t xml:space="preserve">, </w:t>
      </w:r>
      <w:r w:rsidR="008732D8">
        <w:fldChar w:fldCharType="begin"/>
      </w:r>
      <w:r w:rsidR="008732D8" w:rsidRPr="008732D8">
        <w:rPr>
          <w:lang w:val="en-GB"/>
          <w:rPrChange w:id="116" w:author="Nicolas Blöchliger" w:date="2016-11-10T15:58:00Z">
            <w:rPr/>
          </w:rPrChange>
        </w:rPr>
        <w:instrText xml:space="preserve"> HYPERLINK \l "_ENREF_27" \o "CA-SFM, 2012 #2103" </w:instrText>
      </w:r>
      <w:r w:rsidR="008732D8">
        <w:fldChar w:fldCharType="separate"/>
      </w:r>
      <w:r w:rsidR="003F4552" w:rsidRPr="003F4552">
        <w:rPr>
          <w:rFonts w:ascii="Times New Roman" w:hAnsi="Times New Roman"/>
          <w:noProof/>
          <w:sz w:val="24"/>
          <w:szCs w:val="24"/>
          <w:vertAlign w:val="superscript"/>
          <w:lang w:val="en-GB"/>
        </w:rPr>
        <w:t>27</w:t>
      </w:r>
      <w:r w:rsidR="008732D8">
        <w:rPr>
          <w:rFonts w:ascii="Times New Roman" w:hAnsi="Times New Roman"/>
          <w:noProof/>
          <w:sz w:val="24"/>
          <w:szCs w:val="24"/>
          <w:vertAlign w:val="superscript"/>
          <w:lang w:val="en-GB"/>
        </w:rPr>
        <w:fldChar w:fldCharType="end"/>
      </w:r>
      <w:r w:rsidR="006B5D4A">
        <w:rPr>
          <w:rFonts w:ascii="Times New Roman" w:hAnsi="Times New Roman"/>
          <w:sz w:val="24"/>
          <w:szCs w:val="24"/>
          <w:lang w:val="en-GB"/>
        </w:rPr>
        <w:fldChar w:fldCharType="end"/>
      </w:r>
    </w:p>
    <w:p w:rsidR="001C4523" w:rsidRDefault="001C4523" w:rsidP="00361CC6">
      <w:pPr>
        <w:suppressLineNumbers/>
        <w:spacing w:line="480" w:lineRule="auto"/>
        <w:ind w:left="142" w:right="565"/>
        <w:rPr>
          <w:rFonts w:ascii="Times New Roman" w:hAnsi="Times New Roman"/>
          <w:b/>
          <w:sz w:val="24"/>
          <w:szCs w:val="24"/>
          <w:lang w:val="en-GB"/>
        </w:rPr>
      </w:pPr>
      <w:r>
        <w:rPr>
          <w:rFonts w:ascii="Times New Roman" w:hAnsi="Times New Roman"/>
          <w:b/>
          <w:sz w:val="24"/>
          <w:szCs w:val="24"/>
          <w:lang w:val="en-GB"/>
        </w:rPr>
        <w:lastRenderedPageBreak/>
        <w:t>Table 2:</w:t>
      </w:r>
      <w:r w:rsidR="00361CC6">
        <w:rPr>
          <w:rFonts w:ascii="Times New Roman" w:hAnsi="Times New Roman"/>
          <w:b/>
          <w:sz w:val="24"/>
          <w:szCs w:val="24"/>
          <w:lang w:val="en-GB"/>
        </w:rPr>
        <w:t xml:space="preserve"> </w:t>
      </w:r>
      <w:commentRangeStart w:id="117"/>
      <w:r w:rsidR="00361CC6">
        <w:rPr>
          <w:rFonts w:ascii="Times New Roman" w:hAnsi="Times New Roman"/>
          <w:b/>
          <w:sz w:val="24"/>
          <w:szCs w:val="24"/>
          <w:lang w:val="en-GB"/>
        </w:rPr>
        <w:t>Change of wild-type zone diameters over time</w:t>
      </w:r>
      <w:commentRangeEnd w:id="117"/>
      <w:r w:rsidR="00B600FC">
        <w:rPr>
          <w:rStyle w:val="CommentReference"/>
        </w:rPr>
        <w:commentReference w:id="117"/>
      </w:r>
    </w:p>
    <w:tbl>
      <w:tblPr>
        <w:tblW w:w="9851" w:type="dxa"/>
        <w:tblCellMar>
          <w:left w:w="70" w:type="dxa"/>
          <w:right w:w="70" w:type="dxa"/>
        </w:tblCellMar>
        <w:tblLook w:val="04A0" w:firstRow="1" w:lastRow="0" w:firstColumn="1" w:lastColumn="0" w:noHBand="0" w:noVBand="1"/>
      </w:tblPr>
      <w:tblGrid>
        <w:gridCol w:w="3063"/>
        <w:gridCol w:w="1300"/>
        <w:gridCol w:w="1661"/>
        <w:gridCol w:w="1134"/>
        <w:gridCol w:w="1134"/>
        <w:gridCol w:w="1559"/>
      </w:tblGrid>
      <w:tr w:rsidR="00E4486E" w:rsidRPr="00361CC6" w:rsidTr="00361CC6">
        <w:trPr>
          <w:trHeight w:val="465"/>
        </w:trPr>
        <w:tc>
          <w:tcPr>
            <w:tcW w:w="3063" w:type="dxa"/>
            <w:tcBorders>
              <w:top w:val="nil"/>
              <w:left w:val="nil"/>
              <w:bottom w:val="nil"/>
              <w:right w:val="nil"/>
            </w:tcBorders>
            <w:shd w:val="clear" w:color="auto" w:fill="auto"/>
            <w:noWrap/>
            <w:vAlign w:val="center"/>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lang w:val="en-US"/>
              </w:rPr>
              <w:t xml:space="preserve">       </w:t>
            </w:r>
            <w:r w:rsidR="00361CC6" w:rsidRPr="00361CC6">
              <w:rPr>
                <w:rFonts w:ascii="Times New Roman" w:hAnsi="Times New Roman"/>
                <w:b/>
                <w:color w:val="000000"/>
                <w:lang w:val="en-US"/>
              </w:rPr>
              <w:t>Drug</w:t>
            </w:r>
            <w:r w:rsidRPr="00361CC6">
              <w:rPr>
                <w:rFonts w:ascii="Times New Roman" w:hAnsi="Times New Roman"/>
                <w:b/>
                <w:color w:val="000000"/>
                <w:lang w:val="en-US"/>
              </w:rPr>
              <w:t xml:space="preserve">          </w:t>
            </w:r>
          </w:p>
        </w:tc>
        <w:tc>
          <w:tcPr>
            <w:tcW w:w="1300" w:type="dxa"/>
            <w:tcBorders>
              <w:top w:val="nil"/>
              <w:left w:val="nil"/>
              <w:bottom w:val="nil"/>
              <w:right w:val="nil"/>
            </w:tcBorders>
            <w:shd w:val="clear" w:color="auto" w:fill="auto"/>
            <w:noWrap/>
            <w:hideMark/>
          </w:tcPr>
          <w:p w:rsidR="00E4486E" w:rsidRPr="00361CC6" w:rsidRDefault="00E4486E" w:rsidP="00361CC6">
            <w:pPr>
              <w:rPr>
                <w:rFonts w:ascii="Times New Roman" w:hAnsi="Times New Roman"/>
                <w:b/>
                <w:i/>
                <w:color w:val="000000"/>
              </w:rPr>
            </w:pPr>
            <w:r w:rsidRPr="00361CC6">
              <w:rPr>
                <w:rFonts w:ascii="Times New Roman" w:hAnsi="Times New Roman"/>
                <w:b/>
                <w:i/>
                <w:color w:val="000000"/>
              </w:rPr>
              <w:t>E. coli</w:t>
            </w:r>
          </w:p>
        </w:tc>
        <w:tc>
          <w:tcPr>
            <w:tcW w:w="1661" w:type="dxa"/>
            <w:tcBorders>
              <w:top w:val="nil"/>
              <w:left w:val="nil"/>
              <w:bottom w:val="nil"/>
              <w:right w:val="nil"/>
            </w:tcBorders>
            <w:shd w:val="clear" w:color="auto" w:fill="auto"/>
            <w:noWrap/>
            <w:hideMark/>
          </w:tcPr>
          <w:p w:rsidR="00E4486E" w:rsidRPr="00361CC6" w:rsidRDefault="00E4486E" w:rsidP="00361CC6">
            <w:pPr>
              <w:rPr>
                <w:rFonts w:ascii="Times New Roman" w:hAnsi="Times New Roman"/>
                <w:b/>
                <w:i/>
                <w:color w:val="000000"/>
              </w:rPr>
            </w:pPr>
            <w:r w:rsidRPr="00361CC6">
              <w:rPr>
                <w:rFonts w:ascii="Times New Roman" w:hAnsi="Times New Roman"/>
                <w:b/>
                <w:i/>
                <w:color w:val="000000"/>
              </w:rPr>
              <w:t>K. pneumoniae</w:t>
            </w:r>
          </w:p>
        </w:tc>
        <w:tc>
          <w:tcPr>
            <w:tcW w:w="1134" w:type="dxa"/>
            <w:tcBorders>
              <w:top w:val="nil"/>
              <w:left w:val="nil"/>
              <w:bottom w:val="nil"/>
              <w:right w:val="nil"/>
            </w:tcBorders>
            <w:shd w:val="clear" w:color="auto" w:fill="auto"/>
            <w:noWrap/>
            <w:hideMark/>
          </w:tcPr>
          <w:p w:rsidR="00E4486E" w:rsidRPr="00361CC6" w:rsidRDefault="00E4486E" w:rsidP="00361CC6">
            <w:pPr>
              <w:rPr>
                <w:rFonts w:ascii="Times New Roman" w:hAnsi="Times New Roman"/>
                <w:b/>
                <w:i/>
                <w:color w:val="000000"/>
              </w:rPr>
            </w:pPr>
            <w:r w:rsidRPr="00361CC6">
              <w:rPr>
                <w:rFonts w:ascii="Times New Roman" w:hAnsi="Times New Roman"/>
                <w:b/>
                <w:i/>
                <w:color w:val="000000"/>
              </w:rPr>
              <w:t>E. cloacae</w:t>
            </w:r>
          </w:p>
        </w:tc>
        <w:tc>
          <w:tcPr>
            <w:tcW w:w="1134" w:type="dxa"/>
            <w:tcBorders>
              <w:top w:val="nil"/>
              <w:left w:val="nil"/>
              <w:bottom w:val="nil"/>
              <w:right w:val="nil"/>
            </w:tcBorders>
            <w:shd w:val="clear" w:color="auto" w:fill="auto"/>
            <w:noWrap/>
            <w:hideMark/>
          </w:tcPr>
          <w:p w:rsidR="00E4486E" w:rsidRPr="00361CC6" w:rsidRDefault="00E4486E" w:rsidP="00361CC6">
            <w:pPr>
              <w:rPr>
                <w:rFonts w:ascii="Times New Roman" w:hAnsi="Times New Roman"/>
                <w:b/>
                <w:i/>
                <w:color w:val="000000"/>
              </w:rPr>
            </w:pPr>
            <w:r w:rsidRPr="00361CC6">
              <w:rPr>
                <w:rFonts w:ascii="Times New Roman" w:hAnsi="Times New Roman"/>
                <w:b/>
                <w:i/>
                <w:color w:val="000000"/>
              </w:rPr>
              <w:t>S. aureus</w:t>
            </w:r>
          </w:p>
        </w:tc>
        <w:tc>
          <w:tcPr>
            <w:tcW w:w="1559" w:type="dxa"/>
            <w:tcBorders>
              <w:top w:val="nil"/>
              <w:left w:val="nil"/>
              <w:bottom w:val="nil"/>
              <w:right w:val="nil"/>
            </w:tcBorders>
            <w:shd w:val="clear" w:color="auto" w:fill="auto"/>
            <w:noWrap/>
            <w:hideMark/>
          </w:tcPr>
          <w:p w:rsidR="00E4486E" w:rsidRPr="00361CC6" w:rsidRDefault="00E4486E" w:rsidP="00361CC6">
            <w:pPr>
              <w:rPr>
                <w:rFonts w:ascii="Times New Roman" w:hAnsi="Times New Roman"/>
                <w:b/>
                <w:i/>
                <w:color w:val="000000"/>
              </w:rPr>
            </w:pPr>
            <w:r w:rsidRPr="00361CC6">
              <w:rPr>
                <w:rFonts w:ascii="Times New Roman" w:hAnsi="Times New Roman"/>
                <w:b/>
                <w:i/>
                <w:color w:val="000000"/>
              </w:rPr>
              <w:t>S. epidermidis</w:t>
            </w: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Benzylpenicillin</w:t>
            </w: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Ampicillin</w:t>
            </w: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NR</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NR</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D71155" w:rsidP="00361CC6">
            <w:pPr>
              <w:rPr>
                <w:rFonts w:ascii="Times New Roman" w:hAnsi="Times New Roman"/>
                <w:color w:val="000000"/>
              </w:rPr>
            </w:pPr>
            <w:r>
              <w:rPr>
                <w:rFonts w:ascii="Times New Roman" w:hAnsi="Times New Roman"/>
                <w:color w:val="000000"/>
              </w:rPr>
              <w:t>Amoxicillin/clavulanic acid</w:t>
            </w: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NR</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D71155" w:rsidP="00361CC6">
            <w:pPr>
              <w:rPr>
                <w:rFonts w:ascii="Times New Roman" w:hAnsi="Times New Roman"/>
                <w:color w:val="000000"/>
              </w:rPr>
            </w:pPr>
            <w:r>
              <w:rPr>
                <w:rFonts w:ascii="Times New Roman" w:hAnsi="Times New Roman"/>
                <w:color w:val="000000"/>
              </w:rPr>
              <w:t>Piperacillin/t</w:t>
            </w:r>
            <w:r w:rsidR="00E4486E" w:rsidRPr="00361CC6">
              <w:rPr>
                <w:rFonts w:ascii="Times New Roman" w:hAnsi="Times New Roman"/>
                <w:color w:val="000000"/>
              </w:rPr>
              <w:t>azobactam</w:t>
            </w: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Temocillin</w:t>
            </w: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Cefuroxime</w:t>
            </w: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Cefoxitin</w:t>
            </w: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NR</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Cefpodoxime</w:t>
            </w: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Ceftriaxone</w:t>
            </w: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Cefepime</w:t>
            </w: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Meropenem</w:t>
            </w: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Nalidixic acid</w:t>
            </w: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Norfloxacin</w:t>
            </w: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Ciprofloxacin</w:t>
            </w: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Levofloxacin</w:t>
            </w: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Gentamicin</w:t>
            </w: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Tobramycin</w:t>
            </w: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Kanamycin</w:t>
            </w: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Tetracycline</w:t>
            </w: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Minocycline</w:t>
            </w: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Tigecycline</w:t>
            </w: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E4486E" w:rsidP="00D71155">
            <w:pPr>
              <w:rPr>
                <w:rFonts w:ascii="Times New Roman" w:hAnsi="Times New Roman"/>
                <w:color w:val="000000"/>
              </w:rPr>
            </w:pPr>
            <w:r w:rsidRPr="00361CC6">
              <w:rPr>
                <w:rFonts w:ascii="Times New Roman" w:hAnsi="Times New Roman"/>
                <w:color w:val="000000"/>
              </w:rPr>
              <w:t>Trimethoprim/</w:t>
            </w:r>
            <w:r w:rsidR="00D71155">
              <w:rPr>
                <w:rFonts w:ascii="Times New Roman" w:hAnsi="Times New Roman"/>
                <w:color w:val="000000"/>
              </w:rPr>
              <w:t>s</w:t>
            </w:r>
            <w:r w:rsidRPr="00361CC6">
              <w:rPr>
                <w:rFonts w:ascii="Times New Roman" w:hAnsi="Times New Roman"/>
                <w:color w:val="000000"/>
              </w:rPr>
              <w:t>ulfamethoxazole</w:t>
            </w: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Clindamycin</w:t>
            </w: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Erythromycin</w:t>
            </w: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Fusidic acid</w:t>
            </w: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Rifampicin</w:t>
            </w: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r>
      <w:tr w:rsidR="00E4486E" w:rsidRPr="00361CC6" w:rsidTr="00361CC6">
        <w:trPr>
          <w:trHeight w:val="300"/>
        </w:trPr>
        <w:tc>
          <w:tcPr>
            <w:tcW w:w="3063"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color w:val="000000"/>
              </w:rPr>
            </w:pPr>
            <w:r w:rsidRPr="00361CC6">
              <w:rPr>
                <w:rFonts w:ascii="Times New Roman" w:hAnsi="Times New Roman"/>
                <w:color w:val="000000"/>
              </w:rPr>
              <w:t>Linezolid</w:t>
            </w:r>
          </w:p>
        </w:tc>
        <w:tc>
          <w:tcPr>
            <w:tcW w:w="1300"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661"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p>
        </w:tc>
        <w:tc>
          <w:tcPr>
            <w:tcW w:w="1134"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c>
          <w:tcPr>
            <w:tcW w:w="1559" w:type="dxa"/>
            <w:tcBorders>
              <w:top w:val="nil"/>
              <w:left w:val="nil"/>
              <w:bottom w:val="nil"/>
              <w:right w:val="nil"/>
            </w:tcBorders>
            <w:shd w:val="clear" w:color="auto" w:fill="auto"/>
            <w:noWrap/>
            <w:vAlign w:val="bottom"/>
            <w:hideMark/>
          </w:tcPr>
          <w:p w:rsidR="00E4486E" w:rsidRPr="00361CC6" w:rsidRDefault="00E4486E" w:rsidP="00361CC6">
            <w:pPr>
              <w:rPr>
                <w:rFonts w:ascii="Times New Roman" w:hAnsi="Times New Roman"/>
                <w:b/>
                <w:color w:val="000000"/>
              </w:rPr>
            </w:pPr>
            <w:r w:rsidRPr="00361CC6">
              <w:rPr>
                <w:rFonts w:ascii="Times New Roman" w:hAnsi="Times New Roman"/>
                <w:b/>
                <w:color w:val="000000"/>
              </w:rPr>
              <w:t>↑</w:t>
            </w:r>
          </w:p>
        </w:tc>
      </w:tr>
    </w:tbl>
    <w:p w:rsidR="00E4486E" w:rsidRDefault="00E4486E" w:rsidP="00361CC6">
      <w:pPr>
        <w:suppressLineNumbers/>
        <w:spacing w:line="480" w:lineRule="auto"/>
        <w:ind w:left="852" w:right="565"/>
        <w:rPr>
          <w:rFonts w:ascii="Times New Roman" w:hAnsi="Times New Roman"/>
          <w:sz w:val="24"/>
          <w:szCs w:val="24"/>
          <w:lang w:val="en-GB"/>
        </w:rPr>
      </w:pPr>
    </w:p>
    <w:p w:rsidR="00361CC6" w:rsidRPr="00361CC6" w:rsidRDefault="00361CC6" w:rsidP="00361CC6">
      <w:pPr>
        <w:suppressLineNumbers/>
        <w:spacing w:line="480" w:lineRule="auto"/>
        <w:ind w:left="852" w:right="565"/>
        <w:rPr>
          <w:rFonts w:ascii="Times New Roman" w:hAnsi="Times New Roman"/>
          <w:color w:val="000000"/>
          <w:lang w:val="en-US"/>
        </w:rPr>
      </w:pPr>
      <w:r w:rsidRPr="00361CC6">
        <w:rPr>
          <w:rFonts w:ascii="Times New Roman" w:hAnsi="Times New Roman"/>
          <w:color w:val="000000"/>
          <w:lang w:val="en-US"/>
        </w:rPr>
        <w:t xml:space="preserve">Arrows indicate the relative direction of zone diameter changes over time: </w:t>
      </w:r>
    </w:p>
    <w:p w:rsidR="00361CC6" w:rsidRPr="003D1746" w:rsidRDefault="00361CC6" w:rsidP="00361CC6">
      <w:pPr>
        <w:suppressLineNumbers/>
        <w:spacing w:line="480" w:lineRule="auto"/>
        <w:ind w:left="852" w:right="565"/>
        <w:rPr>
          <w:rFonts w:ascii="Times New Roman" w:hAnsi="Times New Roman"/>
          <w:sz w:val="24"/>
          <w:szCs w:val="24"/>
          <w:lang w:val="en-GB"/>
        </w:rPr>
      </w:pPr>
      <w:r w:rsidRPr="00361CC6">
        <w:rPr>
          <w:rFonts w:ascii="Times New Roman" w:hAnsi="Times New Roman"/>
          <w:color w:val="000000"/>
          <w:lang w:val="en-US"/>
        </w:rPr>
        <w:t>↑ increase; ↔ stable; ↓ decrease; NR, natural resistance</w:t>
      </w:r>
    </w:p>
    <w:p w:rsidR="00361CC6" w:rsidRPr="003D1746" w:rsidRDefault="00361CC6" w:rsidP="00361CC6">
      <w:pPr>
        <w:suppressLineNumbers/>
        <w:spacing w:line="480" w:lineRule="auto"/>
        <w:ind w:left="852" w:right="565"/>
        <w:rPr>
          <w:rFonts w:ascii="Times New Roman" w:hAnsi="Times New Roman"/>
          <w:sz w:val="24"/>
          <w:szCs w:val="24"/>
          <w:lang w:val="en-GB"/>
        </w:rPr>
      </w:pPr>
    </w:p>
    <w:sectPr w:rsidR="00361CC6" w:rsidRPr="003D1746" w:rsidSect="00361CC6">
      <w:pgSz w:w="11906" w:h="16838" w:code="9"/>
      <w:pgMar w:top="851" w:right="244" w:bottom="568" w:left="851" w:header="720" w:footer="720" w:gutter="0"/>
      <w:lnNumType w:countBy="1" w:restart="continuous"/>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Nicolas Blöchliger" w:date="2016-11-10T16:25:00Z" w:initials="NB">
    <w:p w:rsidR="008732D8" w:rsidRDefault="008732D8">
      <w:pPr>
        <w:pStyle w:val="CommentText"/>
      </w:pPr>
      <w:r>
        <w:rPr>
          <w:rStyle w:val="CommentReference"/>
        </w:rPr>
        <w:annotationRef/>
      </w:r>
      <w:r>
        <w:t>407 im aktuellsten Datansatz, den ich habe</w:t>
      </w:r>
    </w:p>
  </w:comment>
  <w:comment w:id="13" w:author="Nicolas Blöchliger" w:date="2016-11-10T16:25:00Z" w:initials="NB">
    <w:p w:rsidR="008732D8" w:rsidRPr="00F330E9" w:rsidRDefault="008732D8" w:rsidP="00F330E9">
      <w:pPr>
        <w:pStyle w:val="HTMLPreformatted"/>
        <w:shd w:val="clear" w:color="auto" w:fill="FFFFFF"/>
        <w:wordWrap w:val="0"/>
        <w:spacing w:line="285" w:lineRule="atLeast"/>
        <w:rPr>
          <w:rFonts w:ascii="Lucida Console" w:hAnsi="Lucida Console"/>
          <w:color w:val="000000"/>
          <w:lang w:val="en-GB"/>
        </w:rPr>
      </w:pPr>
      <w:r>
        <w:rPr>
          <w:rStyle w:val="CommentReference"/>
        </w:rPr>
        <w:annotationRef/>
      </w:r>
      <w:proofErr w:type="spellStart"/>
      <w:r w:rsidRPr="00F330E9">
        <w:rPr>
          <w:lang w:val="en-GB"/>
        </w:rPr>
        <w:t>Referenz</w:t>
      </w:r>
      <w:proofErr w:type="spellEnd"/>
      <w:r w:rsidRPr="00F330E9">
        <w:rPr>
          <w:lang w:val="en-GB"/>
        </w:rPr>
        <w:t xml:space="preserve">: </w:t>
      </w:r>
      <w:r w:rsidRPr="00F330E9">
        <w:rPr>
          <w:rFonts w:ascii="Lucida Console" w:hAnsi="Lucida Console"/>
          <w:color w:val="000000"/>
          <w:lang w:val="en-GB"/>
        </w:rPr>
        <w:t>R Core Team (2015). R: A language and environment for statistical computing. R Foundation for Statistical</w:t>
      </w:r>
    </w:p>
    <w:p w:rsidR="008732D8" w:rsidRPr="00F330E9" w:rsidRDefault="008732D8" w:rsidP="00F33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000000"/>
          <w:sz w:val="20"/>
          <w:szCs w:val="20"/>
          <w:lang w:val="en-GB"/>
        </w:rPr>
      </w:pPr>
      <w:r w:rsidRPr="00F330E9">
        <w:rPr>
          <w:rFonts w:ascii="Lucida Console" w:hAnsi="Lucida Console" w:cs="Courier New"/>
          <w:color w:val="000000"/>
          <w:sz w:val="20"/>
          <w:szCs w:val="20"/>
          <w:lang w:val="en-GB"/>
        </w:rPr>
        <w:t xml:space="preserve">  Computing, Vienna, Austria. URL https://www.R-project.org/.</w:t>
      </w:r>
    </w:p>
    <w:p w:rsidR="008732D8" w:rsidRPr="00F330E9" w:rsidRDefault="008732D8">
      <w:pPr>
        <w:pStyle w:val="CommentText"/>
        <w:rPr>
          <w:lang w:val="en-GB"/>
        </w:rPr>
      </w:pPr>
    </w:p>
  </w:comment>
  <w:comment w:id="17" w:author="Nicolas Blöchliger" w:date="2016-11-10T16:25:00Z" w:initials="NB">
    <w:p w:rsidR="008732D8" w:rsidRDefault="008732D8">
      <w:pPr>
        <w:pStyle w:val="CommentText"/>
      </w:pPr>
      <w:r>
        <w:rPr>
          <w:rStyle w:val="CommentReference"/>
        </w:rPr>
        <w:annotationRef/>
      </w:r>
      <w:r>
        <w:t>Ich würde</w:t>
      </w:r>
      <w:r w:rsidR="00C934E9">
        <w:t xml:space="preserve"> </w:t>
      </w:r>
      <w:r>
        <w:t>an dieser Stelle eine genau</w:t>
      </w:r>
      <w:r w:rsidR="006F66CF">
        <w:t>e</w:t>
      </w:r>
      <w:r>
        <w:t xml:space="preserve"> Definition </w:t>
      </w:r>
      <w:r w:rsidR="006F66CF">
        <w:t>angeben</w:t>
      </w:r>
      <w:r>
        <w:t xml:space="preserve"> und diese dann bei der Beschreibung der Resultate konsequent anwenden um vage Ausdrücke wie „generally discriminated“, „useful to separate“, „clear separation“, etc. zu vermeiden.</w:t>
      </w:r>
    </w:p>
  </w:comment>
  <w:comment w:id="61" w:author="Nicolas Blöchliger" w:date="2016-11-10T16:25:00Z" w:initials="NB">
    <w:p w:rsidR="008732D8" w:rsidRDefault="008732D8">
      <w:pPr>
        <w:pStyle w:val="CommentText"/>
      </w:pPr>
      <w:r>
        <w:rPr>
          <w:rStyle w:val="CommentReference"/>
        </w:rPr>
        <w:annotationRef/>
      </w:r>
      <w:r>
        <w:t>Pietro?</w:t>
      </w:r>
    </w:p>
  </w:comment>
  <w:comment w:id="90" w:author="Michael Hombach" w:date="2016-11-10T16:25:00Z" w:initials="MH">
    <w:p w:rsidR="008732D8" w:rsidRDefault="008732D8">
      <w:pPr>
        <w:pStyle w:val="CommentText"/>
      </w:pPr>
      <w:r>
        <w:rPr>
          <w:rStyle w:val="CommentReference"/>
        </w:rPr>
        <w:annotationRef/>
      </w:r>
      <w:r>
        <w:t>Nicolas, könntest du das vielleicht beschreiben? Dein mathematisches Englisch ist besser las meins. Gemeint ist, dass separation bedeutet, wenn die „bars“ von WT und NWT in Supplement 1 NICHT überlappen.</w:t>
      </w:r>
    </w:p>
  </w:comment>
  <w:comment w:id="91" w:author="Nicolas Blöchliger" w:date="2016-11-10T16:25:00Z" w:initials="NB">
    <w:p w:rsidR="00C934E9" w:rsidRDefault="00C934E9">
      <w:pPr>
        <w:pStyle w:val="CommentText"/>
      </w:pPr>
      <w:r>
        <w:rPr>
          <w:rStyle w:val="CommentReference"/>
        </w:rPr>
        <w:annotationRef/>
      </w:r>
      <w:r>
        <w:t>Hier den selben Ausdruck verwenden wie in der vorgeschlagenen Definition im Abschnitt Results.</w:t>
      </w:r>
    </w:p>
  </w:comment>
  <w:comment w:id="112" w:author="Michael Hombach" w:date="2016-11-10T16:25:00Z" w:initials="MH">
    <w:p w:rsidR="008732D8" w:rsidRDefault="008732D8" w:rsidP="0045392C">
      <w:pPr>
        <w:pStyle w:val="CommentText"/>
      </w:pPr>
      <w:r>
        <w:rPr>
          <w:rStyle w:val="CommentReference"/>
        </w:rPr>
        <w:annotationRef/>
      </w:r>
      <w:r>
        <w:t>Nicolas, könntest du das vielleicht beschreiben? Dein mathematisches Englisch ist besser las meins. Gemeint ist, dass separation bedeutet, wenn die „bars“ von WT und NWT in Supplement 1 NICHT überlappen.</w:t>
      </w:r>
    </w:p>
  </w:comment>
  <w:comment w:id="117" w:author="Nicolas Blöchliger" w:date="2016-11-10T16:25:00Z" w:initials="NB">
    <w:p w:rsidR="008732D8" w:rsidRDefault="008732D8">
      <w:pPr>
        <w:pStyle w:val="CommentText"/>
      </w:pPr>
      <w:r>
        <w:rPr>
          <w:rStyle w:val="CommentReference"/>
        </w:rPr>
        <w:annotationRef/>
      </w:r>
      <w:r>
        <w:t>Hier sollte erklärt werden, wie dies berechnet wurde. Handelt es sich um die Entwicklung des Medians oder die durchschnittliche Entwicklung aller Stämme oder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5AB" w:rsidRDefault="00F345AB">
      <w:r>
        <w:separator/>
      </w:r>
    </w:p>
  </w:endnote>
  <w:endnote w:type="continuationSeparator" w:id="0">
    <w:p w:rsidR="00F345AB" w:rsidRDefault="00F34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2D8" w:rsidRDefault="008732D8" w:rsidP="00C609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732D8" w:rsidRDefault="008732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2D8" w:rsidRDefault="008732D8">
    <w:pPr>
      <w:pStyle w:val="Footer"/>
      <w:jc w:val="right"/>
    </w:pPr>
  </w:p>
  <w:p w:rsidR="008732D8" w:rsidRDefault="008732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5AB" w:rsidRDefault="00F345AB">
      <w:r>
        <w:separator/>
      </w:r>
    </w:p>
  </w:footnote>
  <w:footnote w:type="continuationSeparator" w:id="0">
    <w:p w:rsidR="00F345AB" w:rsidRDefault="00F345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20.65pt;height:646.75pt;visibility:visible;mso-wrap-style:square" o:bullet="t">
        <v:imagedata r:id="rId1" o:title=""/>
      </v:shape>
    </w:pict>
  </w:numPicBullet>
  <w:abstractNum w:abstractNumId="0">
    <w:nsid w:val="FFFFFF88"/>
    <w:multiLevelType w:val="singleLevel"/>
    <w:tmpl w:val="450AE8D2"/>
    <w:lvl w:ilvl="0">
      <w:start w:val="1"/>
      <w:numFmt w:val="decimal"/>
      <w:pStyle w:val="ListNumber"/>
      <w:lvlText w:val="%1."/>
      <w:lvlJc w:val="left"/>
      <w:pPr>
        <w:tabs>
          <w:tab w:val="num" w:pos="360"/>
        </w:tabs>
        <w:ind w:left="360" w:hanging="360"/>
      </w:pPr>
    </w:lvl>
  </w:abstractNum>
  <w:abstractNum w:abstractNumId="1">
    <w:nsid w:val="053F0254"/>
    <w:multiLevelType w:val="hybridMultilevel"/>
    <w:tmpl w:val="C274697A"/>
    <w:lvl w:ilvl="0" w:tplc="08070001">
      <w:numFmt w:val="bullet"/>
      <w:lvlText w:val=""/>
      <w:lvlJc w:val="left"/>
      <w:pPr>
        <w:ind w:left="720" w:hanging="360"/>
      </w:pPr>
      <w:rPr>
        <w:rFonts w:ascii="Symbol" w:eastAsia="Times New Roman"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729713A"/>
    <w:multiLevelType w:val="hybridMultilevel"/>
    <w:tmpl w:val="88662F74"/>
    <w:lvl w:ilvl="0" w:tplc="266EAA48">
      <w:start w:val="2"/>
      <w:numFmt w:val="lowerLetter"/>
      <w:lvlText w:val="%1."/>
      <w:lvlJc w:val="left"/>
      <w:pPr>
        <w:ind w:left="144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9C001F8"/>
    <w:multiLevelType w:val="multilevel"/>
    <w:tmpl w:val="0A407892"/>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2160"/>
        </w:tabs>
        <w:ind w:left="1701" w:hanging="1701"/>
      </w:pPr>
    </w:lvl>
  </w:abstractNum>
  <w:abstractNum w:abstractNumId="4">
    <w:nsid w:val="1E55656C"/>
    <w:multiLevelType w:val="hybridMultilevel"/>
    <w:tmpl w:val="CF4894B6"/>
    <w:lvl w:ilvl="0" w:tplc="C802B2C6">
      <w:start w:val="1"/>
      <w:numFmt w:val="lowerLetter"/>
      <w:lvlText w:val="%1."/>
      <w:lvlJc w:val="left"/>
      <w:pPr>
        <w:ind w:left="1440" w:hanging="360"/>
      </w:pPr>
      <w:rPr>
        <w:rFonts w:hint="default"/>
      </w:rPr>
    </w:lvl>
    <w:lvl w:ilvl="1" w:tplc="08070019" w:tentative="1">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E066025"/>
    <w:multiLevelType w:val="hybridMultilevel"/>
    <w:tmpl w:val="7BA2992C"/>
    <w:lvl w:ilvl="0" w:tplc="08070013">
      <w:start w:val="1"/>
      <w:numFmt w:val="upperRoman"/>
      <w:lvlText w:val="%1."/>
      <w:lvlJc w:val="righ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nsid w:val="41360259"/>
    <w:multiLevelType w:val="hybridMultilevel"/>
    <w:tmpl w:val="623AC5A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52FD00D3"/>
    <w:multiLevelType w:val="hybridMultilevel"/>
    <w:tmpl w:val="7E8A1CA8"/>
    <w:lvl w:ilvl="0" w:tplc="842AE470">
      <w:start w:val="1"/>
      <w:numFmt w:val="lowerLetter"/>
      <w:lvlText w:val="%1."/>
      <w:lvlJc w:val="left"/>
      <w:pPr>
        <w:ind w:left="1440" w:hanging="360"/>
      </w:pPr>
      <w:rPr>
        <w:rFonts w:hint="default"/>
      </w:rPr>
    </w:lvl>
    <w:lvl w:ilvl="1" w:tplc="08070019" w:tentative="1">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9A062EE"/>
    <w:multiLevelType w:val="hybridMultilevel"/>
    <w:tmpl w:val="3CA85818"/>
    <w:lvl w:ilvl="0" w:tplc="4C62D34A">
      <w:start w:val="1"/>
      <w:numFmt w:val="lowerLetter"/>
      <w:lvlText w:val="%1)"/>
      <w:lvlJc w:val="left"/>
      <w:pPr>
        <w:tabs>
          <w:tab w:val="num" w:pos="927"/>
        </w:tabs>
        <w:ind w:left="927" w:hanging="360"/>
      </w:pPr>
      <w:rPr>
        <w:rFonts w:hint="default"/>
      </w:rPr>
    </w:lvl>
    <w:lvl w:ilvl="1" w:tplc="04070019" w:tentative="1">
      <w:start w:val="1"/>
      <w:numFmt w:val="lowerLetter"/>
      <w:lvlText w:val="%2."/>
      <w:lvlJc w:val="left"/>
      <w:pPr>
        <w:tabs>
          <w:tab w:val="num" w:pos="1647"/>
        </w:tabs>
        <w:ind w:left="1647" w:hanging="360"/>
      </w:pPr>
    </w:lvl>
    <w:lvl w:ilvl="2" w:tplc="0407001B" w:tentative="1">
      <w:start w:val="1"/>
      <w:numFmt w:val="lowerRoman"/>
      <w:lvlText w:val="%3."/>
      <w:lvlJc w:val="right"/>
      <w:pPr>
        <w:tabs>
          <w:tab w:val="num" w:pos="2367"/>
        </w:tabs>
        <w:ind w:left="2367" w:hanging="180"/>
      </w:pPr>
    </w:lvl>
    <w:lvl w:ilvl="3" w:tplc="0407000F" w:tentative="1">
      <w:start w:val="1"/>
      <w:numFmt w:val="decimal"/>
      <w:lvlText w:val="%4."/>
      <w:lvlJc w:val="left"/>
      <w:pPr>
        <w:tabs>
          <w:tab w:val="num" w:pos="3087"/>
        </w:tabs>
        <w:ind w:left="3087" w:hanging="360"/>
      </w:pPr>
    </w:lvl>
    <w:lvl w:ilvl="4" w:tplc="04070019" w:tentative="1">
      <w:start w:val="1"/>
      <w:numFmt w:val="lowerLetter"/>
      <w:lvlText w:val="%5."/>
      <w:lvlJc w:val="left"/>
      <w:pPr>
        <w:tabs>
          <w:tab w:val="num" w:pos="3807"/>
        </w:tabs>
        <w:ind w:left="3807" w:hanging="360"/>
      </w:pPr>
    </w:lvl>
    <w:lvl w:ilvl="5" w:tplc="0407001B" w:tentative="1">
      <w:start w:val="1"/>
      <w:numFmt w:val="lowerRoman"/>
      <w:lvlText w:val="%6."/>
      <w:lvlJc w:val="right"/>
      <w:pPr>
        <w:tabs>
          <w:tab w:val="num" w:pos="4527"/>
        </w:tabs>
        <w:ind w:left="4527" w:hanging="180"/>
      </w:pPr>
    </w:lvl>
    <w:lvl w:ilvl="6" w:tplc="0407000F" w:tentative="1">
      <w:start w:val="1"/>
      <w:numFmt w:val="decimal"/>
      <w:lvlText w:val="%7."/>
      <w:lvlJc w:val="left"/>
      <w:pPr>
        <w:tabs>
          <w:tab w:val="num" w:pos="5247"/>
        </w:tabs>
        <w:ind w:left="5247" w:hanging="360"/>
      </w:pPr>
    </w:lvl>
    <w:lvl w:ilvl="7" w:tplc="04070019" w:tentative="1">
      <w:start w:val="1"/>
      <w:numFmt w:val="lowerLetter"/>
      <w:lvlText w:val="%8."/>
      <w:lvlJc w:val="left"/>
      <w:pPr>
        <w:tabs>
          <w:tab w:val="num" w:pos="5967"/>
        </w:tabs>
        <w:ind w:left="5967" w:hanging="360"/>
      </w:pPr>
    </w:lvl>
    <w:lvl w:ilvl="8" w:tplc="0407001B" w:tentative="1">
      <w:start w:val="1"/>
      <w:numFmt w:val="lowerRoman"/>
      <w:lvlText w:val="%9."/>
      <w:lvlJc w:val="right"/>
      <w:pPr>
        <w:tabs>
          <w:tab w:val="num" w:pos="6687"/>
        </w:tabs>
        <w:ind w:left="6687"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0"/>
  </w:num>
  <w:num w:numId="24">
    <w:abstractNumId w:val="0"/>
  </w:num>
  <w:num w:numId="25">
    <w:abstractNumId w:val="0"/>
  </w:num>
  <w:num w:numId="26">
    <w:abstractNumId w:val="0"/>
  </w:num>
  <w:num w:numId="27">
    <w:abstractNumId w:val="0"/>
  </w:num>
  <w:num w:numId="28">
    <w:abstractNumId w:val="0"/>
  </w:num>
  <w:num w:numId="29">
    <w:abstractNumId w:val="3"/>
  </w:num>
  <w:num w:numId="30">
    <w:abstractNumId w:val="8"/>
  </w:num>
  <w:num w:numId="31">
    <w:abstractNumId w:val="5"/>
  </w:num>
  <w:num w:numId="32">
    <w:abstractNumId w:val="6"/>
  </w:num>
  <w:num w:numId="33">
    <w:abstractNumId w:val="2"/>
  </w:num>
  <w:num w:numId="34">
    <w:abstractNumId w:val="4"/>
  </w:num>
  <w:num w:numId="35">
    <w:abstractNumId w:val="7"/>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timicrobial Chemo&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1&lt;/SpaceAfter&gt;&lt;HyperlinksEnabled&gt;1&lt;/HyperlinksEnabled&gt;&lt;HyperlinksVisible&gt;0&lt;/HyperlinksVisible&gt;&lt;EnableBibliographyCategories&gt;0&lt;/EnableBibliographyCategories&gt;&lt;/ENLayout&gt;"/>
    <w:docVar w:name="EN.Libraries" w:val="&lt;Libraries&gt;&lt;item db-id=&quot;paz59evx1v29r1e0ds9xx597e5vapvv2z2w0&quot;&gt;Xpert BDGeneOhm-Saved&lt;record-ids&gt;&lt;item&gt;146&lt;/item&gt;&lt;item&gt;225&lt;/item&gt;&lt;item&gt;382&lt;/item&gt;&lt;item&gt;384&lt;/item&gt;&lt;item&gt;420&lt;/item&gt;&lt;item&gt;425&lt;/item&gt;&lt;item&gt;530&lt;/item&gt;&lt;item&gt;852&lt;/item&gt;&lt;item&gt;865&lt;/item&gt;&lt;item&gt;1090&lt;/item&gt;&lt;item&gt;1294&lt;/item&gt;&lt;item&gt;1817&lt;/item&gt;&lt;item&gt;1897&lt;/item&gt;&lt;item&gt;1913&lt;/item&gt;&lt;item&gt;2102&lt;/item&gt;&lt;item&gt;2103&lt;/item&gt;&lt;item&gt;2378&lt;/item&gt;&lt;item&gt;2381&lt;/item&gt;&lt;item&gt;2385&lt;/item&gt;&lt;item&gt;2391&lt;/item&gt;&lt;item&gt;2486&lt;/item&gt;&lt;item&gt;2630&lt;/item&gt;&lt;item&gt;2631&lt;/item&gt;&lt;item&gt;2632&lt;/item&gt;&lt;item&gt;2656&lt;/item&gt;&lt;item&gt;2657&lt;/item&gt;&lt;item&gt;2658&lt;/item&gt;&lt;/record-ids&gt;&lt;/item&gt;&lt;/Libraries&gt;"/>
  </w:docVars>
  <w:rsids>
    <w:rsidRoot w:val="00060CBC"/>
    <w:rsid w:val="00000D9E"/>
    <w:rsid w:val="00001896"/>
    <w:rsid w:val="00001B4C"/>
    <w:rsid w:val="00002C8F"/>
    <w:rsid w:val="00002F8D"/>
    <w:rsid w:val="000031C2"/>
    <w:rsid w:val="00007ACB"/>
    <w:rsid w:val="00007C23"/>
    <w:rsid w:val="000104E0"/>
    <w:rsid w:val="00010997"/>
    <w:rsid w:val="0001136B"/>
    <w:rsid w:val="00011F2A"/>
    <w:rsid w:val="000127E2"/>
    <w:rsid w:val="00012A6E"/>
    <w:rsid w:val="000134EB"/>
    <w:rsid w:val="00014AEB"/>
    <w:rsid w:val="00014B3A"/>
    <w:rsid w:val="00014F48"/>
    <w:rsid w:val="0001512A"/>
    <w:rsid w:val="0001570C"/>
    <w:rsid w:val="00015989"/>
    <w:rsid w:val="00017123"/>
    <w:rsid w:val="00017919"/>
    <w:rsid w:val="00017CD5"/>
    <w:rsid w:val="00017F8B"/>
    <w:rsid w:val="000202D4"/>
    <w:rsid w:val="000204D9"/>
    <w:rsid w:val="00020800"/>
    <w:rsid w:val="00020B8F"/>
    <w:rsid w:val="00022554"/>
    <w:rsid w:val="0002350E"/>
    <w:rsid w:val="00023D99"/>
    <w:rsid w:val="000249A4"/>
    <w:rsid w:val="00024D05"/>
    <w:rsid w:val="00024F15"/>
    <w:rsid w:val="00025029"/>
    <w:rsid w:val="0002538E"/>
    <w:rsid w:val="0002622F"/>
    <w:rsid w:val="000262D8"/>
    <w:rsid w:val="000269AE"/>
    <w:rsid w:val="00026B03"/>
    <w:rsid w:val="00027E35"/>
    <w:rsid w:val="00030AEB"/>
    <w:rsid w:val="00030C20"/>
    <w:rsid w:val="00030F6B"/>
    <w:rsid w:val="000318AF"/>
    <w:rsid w:val="00031A95"/>
    <w:rsid w:val="00031E34"/>
    <w:rsid w:val="000320FE"/>
    <w:rsid w:val="00032E55"/>
    <w:rsid w:val="00033343"/>
    <w:rsid w:val="000341CC"/>
    <w:rsid w:val="0003436A"/>
    <w:rsid w:val="00034769"/>
    <w:rsid w:val="00034A66"/>
    <w:rsid w:val="00034C2F"/>
    <w:rsid w:val="000355A4"/>
    <w:rsid w:val="00036534"/>
    <w:rsid w:val="000374D5"/>
    <w:rsid w:val="000375C3"/>
    <w:rsid w:val="00037BEE"/>
    <w:rsid w:val="00037BEF"/>
    <w:rsid w:val="00037C3F"/>
    <w:rsid w:val="0004010C"/>
    <w:rsid w:val="000410AE"/>
    <w:rsid w:val="000428D9"/>
    <w:rsid w:val="000428EE"/>
    <w:rsid w:val="0004296F"/>
    <w:rsid w:val="00042B55"/>
    <w:rsid w:val="0004404A"/>
    <w:rsid w:val="00044F7D"/>
    <w:rsid w:val="00045F7E"/>
    <w:rsid w:val="00046ED1"/>
    <w:rsid w:val="00047133"/>
    <w:rsid w:val="00047275"/>
    <w:rsid w:val="00051E4E"/>
    <w:rsid w:val="0005215D"/>
    <w:rsid w:val="0005257A"/>
    <w:rsid w:val="0005300B"/>
    <w:rsid w:val="0005314E"/>
    <w:rsid w:val="00053C9E"/>
    <w:rsid w:val="00054423"/>
    <w:rsid w:val="000549AE"/>
    <w:rsid w:val="00054DCB"/>
    <w:rsid w:val="000553ED"/>
    <w:rsid w:val="00055738"/>
    <w:rsid w:val="00055D4C"/>
    <w:rsid w:val="00056DC9"/>
    <w:rsid w:val="00056EE9"/>
    <w:rsid w:val="000570C3"/>
    <w:rsid w:val="0005738C"/>
    <w:rsid w:val="00057E65"/>
    <w:rsid w:val="000600C3"/>
    <w:rsid w:val="000605DC"/>
    <w:rsid w:val="0006093A"/>
    <w:rsid w:val="00060CBC"/>
    <w:rsid w:val="00060F60"/>
    <w:rsid w:val="00060F91"/>
    <w:rsid w:val="0006145F"/>
    <w:rsid w:val="0006220C"/>
    <w:rsid w:val="000626AB"/>
    <w:rsid w:val="0006276F"/>
    <w:rsid w:val="00062A5B"/>
    <w:rsid w:val="00062ADD"/>
    <w:rsid w:val="00062D47"/>
    <w:rsid w:val="00062FCD"/>
    <w:rsid w:val="00063C53"/>
    <w:rsid w:val="00063E20"/>
    <w:rsid w:val="0006430A"/>
    <w:rsid w:val="0006571F"/>
    <w:rsid w:val="00066905"/>
    <w:rsid w:val="00070204"/>
    <w:rsid w:val="00070D26"/>
    <w:rsid w:val="00071001"/>
    <w:rsid w:val="00071AD1"/>
    <w:rsid w:val="0007211E"/>
    <w:rsid w:val="00072285"/>
    <w:rsid w:val="0007270F"/>
    <w:rsid w:val="000731E4"/>
    <w:rsid w:val="00073520"/>
    <w:rsid w:val="000736AA"/>
    <w:rsid w:val="00074C0D"/>
    <w:rsid w:val="000753C5"/>
    <w:rsid w:val="00075B85"/>
    <w:rsid w:val="00080607"/>
    <w:rsid w:val="00081672"/>
    <w:rsid w:val="00081CE5"/>
    <w:rsid w:val="000828F8"/>
    <w:rsid w:val="00084E7B"/>
    <w:rsid w:val="000855E4"/>
    <w:rsid w:val="000870E8"/>
    <w:rsid w:val="00087608"/>
    <w:rsid w:val="00087BBE"/>
    <w:rsid w:val="0009010C"/>
    <w:rsid w:val="00090233"/>
    <w:rsid w:val="00090BA1"/>
    <w:rsid w:val="00090C49"/>
    <w:rsid w:val="00090CA6"/>
    <w:rsid w:val="000911AC"/>
    <w:rsid w:val="0009145E"/>
    <w:rsid w:val="000918FC"/>
    <w:rsid w:val="00091AA0"/>
    <w:rsid w:val="000923C5"/>
    <w:rsid w:val="0009283E"/>
    <w:rsid w:val="0009356A"/>
    <w:rsid w:val="000935CD"/>
    <w:rsid w:val="00094D33"/>
    <w:rsid w:val="00094DA3"/>
    <w:rsid w:val="00095782"/>
    <w:rsid w:val="00095D7C"/>
    <w:rsid w:val="0009702B"/>
    <w:rsid w:val="00097158"/>
    <w:rsid w:val="0009743A"/>
    <w:rsid w:val="00097497"/>
    <w:rsid w:val="00097DB6"/>
    <w:rsid w:val="000A1089"/>
    <w:rsid w:val="000A10EE"/>
    <w:rsid w:val="000A1F36"/>
    <w:rsid w:val="000A2E43"/>
    <w:rsid w:val="000A445A"/>
    <w:rsid w:val="000A457C"/>
    <w:rsid w:val="000A57A0"/>
    <w:rsid w:val="000A73E8"/>
    <w:rsid w:val="000A79FE"/>
    <w:rsid w:val="000B0326"/>
    <w:rsid w:val="000B0691"/>
    <w:rsid w:val="000B0763"/>
    <w:rsid w:val="000B1474"/>
    <w:rsid w:val="000B21D7"/>
    <w:rsid w:val="000B27EF"/>
    <w:rsid w:val="000B3DF6"/>
    <w:rsid w:val="000B5A20"/>
    <w:rsid w:val="000B7205"/>
    <w:rsid w:val="000B722A"/>
    <w:rsid w:val="000B7450"/>
    <w:rsid w:val="000B76DF"/>
    <w:rsid w:val="000C11F5"/>
    <w:rsid w:val="000C183A"/>
    <w:rsid w:val="000C1B5B"/>
    <w:rsid w:val="000C1E72"/>
    <w:rsid w:val="000C204D"/>
    <w:rsid w:val="000C3302"/>
    <w:rsid w:val="000C359F"/>
    <w:rsid w:val="000C4071"/>
    <w:rsid w:val="000C4755"/>
    <w:rsid w:val="000C5F97"/>
    <w:rsid w:val="000C6154"/>
    <w:rsid w:val="000C66BA"/>
    <w:rsid w:val="000C6CB5"/>
    <w:rsid w:val="000C6D04"/>
    <w:rsid w:val="000C6E5F"/>
    <w:rsid w:val="000D17A8"/>
    <w:rsid w:val="000D2E6F"/>
    <w:rsid w:val="000D37BC"/>
    <w:rsid w:val="000D466F"/>
    <w:rsid w:val="000D4F0F"/>
    <w:rsid w:val="000D5950"/>
    <w:rsid w:val="000D5E19"/>
    <w:rsid w:val="000D5F37"/>
    <w:rsid w:val="000D602D"/>
    <w:rsid w:val="000D65D6"/>
    <w:rsid w:val="000D6936"/>
    <w:rsid w:val="000D6E1B"/>
    <w:rsid w:val="000E007F"/>
    <w:rsid w:val="000E0123"/>
    <w:rsid w:val="000E19C2"/>
    <w:rsid w:val="000E2D4D"/>
    <w:rsid w:val="000E2E59"/>
    <w:rsid w:val="000E3A68"/>
    <w:rsid w:val="000E3E66"/>
    <w:rsid w:val="000E404B"/>
    <w:rsid w:val="000E48BC"/>
    <w:rsid w:val="000E5057"/>
    <w:rsid w:val="000E61FE"/>
    <w:rsid w:val="000E6F52"/>
    <w:rsid w:val="000E7F4D"/>
    <w:rsid w:val="000F091D"/>
    <w:rsid w:val="000F0A22"/>
    <w:rsid w:val="000F136C"/>
    <w:rsid w:val="000F1AE1"/>
    <w:rsid w:val="000F413B"/>
    <w:rsid w:val="000F4237"/>
    <w:rsid w:val="000F4363"/>
    <w:rsid w:val="000F5243"/>
    <w:rsid w:val="000F54CB"/>
    <w:rsid w:val="000F5891"/>
    <w:rsid w:val="000F6E2B"/>
    <w:rsid w:val="000F71FA"/>
    <w:rsid w:val="000F79A9"/>
    <w:rsid w:val="001001D6"/>
    <w:rsid w:val="001006AD"/>
    <w:rsid w:val="001013A3"/>
    <w:rsid w:val="00101D01"/>
    <w:rsid w:val="00103066"/>
    <w:rsid w:val="0010369A"/>
    <w:rsid w:val="001039CC"/>
    <w:rsid w:val="00103AF7"/>
    <w:rsid w:val="00105391"/>
    <w:rsid w:val="001059BF"/>
    <w:rsid w:val="00105F1C"/>
    <w:rsid w:val="00106E01"/>
    <w:rsid w:val="00106E2D"/>
    <w:rsid w:val="00106E81"/>
    <w:rsid w:val="0010778B"/>
    <w:rsid w:val="001077AE"/>
    <w:rsid w:val="00107D08"/>
    <w:rsid w:val="0011057E"/>
    <w:rsid w:val="00111073"/>
    <w:rsid w:val="001110A8"/>
    <w:rsid w:val="00111207"/>
    <w:rsid w:val="00111CF9"/>
    <w:rsid w:val="00112121"/>
    <w:rsid w:val="001133B9"/>
    <w:rsid w:val="001135BF"/>
    <w:rsid w:val="00113646"/>
    <w:rsid w:val="00114002"/>
    <w:rsid w:val="00114433"/>
    <w:rsid w:val="00115C6E"/>
    <w:rsid w:val="0011606F"/>
    <w:rsid w:val="0011616F"/>
    <w:rsid w:val="00116E22"/>
    <w:rsid w:val="00117C6A"/>
    <w:rsid w:val="0012047D"/>
    <w:rsid w:val="0012070C"/>
    <w:rsid w:val="00121CC2"/>
    <w:rsid w:val="00121CEC"/>
    <w:rsid w:val="001221E7"/>
    <w:rsid w:val="00122721"/>
    <w:rsid w:val="001235D6"/>
    <w:rsid w:val="00123991"/>
    <w:rsid w:val="0012458F"/>
    <w:rsid w:val="00124DED"/>
    <w:rsid w:val="00125769"/>
    <w:rsid w:val="00125B5C"/>
    <w:rsid w:val="001269FD"/>
    <w:rsid w:val="00126A9F"/>
    <w:rsid w:val="00126C04"/>
    <w:rsid w:val="00126FC0"/>
    <w:rsid w:val="0012742A"/>
    <w:rsid w:val="001275F9"/>
    <w:rsid w:val="00131391"/>
    <w:rsid w:val="00134273"/>
    <w:rsid w:val="00135FC6"/>
    <w:rsid w:val="001366DC"/>
    <w:rsid w:val="00136C1F"/>
    <w:rsid w:val="00137898"/>
    <w:rsid w:val="00140696"/>
    <w:rsid w:val="001408A2"/>
    <w:rsid w:val="0014112E"/>
    <w:rsid w:val="00141793"/>
    <w:rsid w:val="00141B2E"/>
    <w:rsid w:val="0014234F"/>
    <w:rsid w:val="001428CB"/>
    <w:rsid w:val="00142CB0"/>
    <w:rsid w:val="00143C47"/>
    <w:rsid w:val="00144612"/>
    <w:rsid w:val="0014498D"/>
    <w:rsid w:val="00144EEE"/>
    <w:rsid w:val="00144F1F"/>
    <w:rsid w:val="00146884"/>
    <w:rsid w:val="001474E8"/>
    <w:rsid w:val="001500A1"/>
    <w:rsid w:val="00150AD1"/>
    <w:rsid w:val="00151958"/>
    <w:rsid w:val="00152748"/>
    <w:rsid w:val="00152BA3"/>
    <w:rsid w:val="00153081"/>
    <w:rsid w:val="001539AD"/>
    <w:rsid w:val="00153B97"/>
    <w:rsid w:val="0015599C"/>
    <w:rsid w:val="001559A6"/>
    <w:rsid w:val="0015670E"/>
    <w:rsid w:val="001567EC"/>
    <w:rsid w:val="00157959"/>
    <w:rsid w:val="00160178"/>
    <w:rsid w:val="001611AF"/>
    <w:rsid w:val="001614AA"/>
    <w:rsid w:val="001615F4"/>
    <w:rsid w:val="00161961"/>
    <w:rsid w:val="00161A07"/>
    <w:rsid w:val="00161D47"/>
    <w:rsid w:val="00162E55"/>
    <w:rsid w:val="00163DE2"/>
    <w:rsid w:val="001660E5"/>
    <w:rsid w:val="0016631E"/>
    <w:rsid w:val="0016640C"/>
    <w:rsid w:val="0016675C"/>
    <w:rsid w:val="00166F46"/>
    <w:rsid w:val="0016738D"/>
    <w:rsid w:val="00170D61"/>
    <w:rsid w:val="00170DC6"/>
    <w:rsid w:val="00170E81"/>
    <w:rsid w:val="00171BA1"/>
    <w:rsid w:val="00171D35"/>
    <w:rsid w:val="0017223E"/>
    <w:rsid w:val="00173CA3"/>
    <w:rsid w:val="0017420A"/>
    <w:rsid w:val="0017524E"/>
    <w:rsid w:val="001754D3"/>
    <w:rsid w:val="00175FB1"/>
    <w:rsid w:val="00176DA1"/>
    <w:rsid w:val="001776B3"/>
    <w:rsid w:val="00177D32"/>
    <w:rsid w:val="00180B48"/>
    <w:rsid w:val="00180C6F"/>
    <w:rsid w:val="00180F3A"/>
    <w:rsid w:val="00181893"/>
    <w:rsid w:val="0018195C"/>
    <w:rsid w:val="00181AD5"/>
    <w:rsid w:val="00182013"/>
    <w:rsid w:val="00183193"/>
    <w:rsid w:val="001837C7"/>
    <w:rsid w:val="00183EE5"/>
    <w:rsid w:val="00184136"/>
    <w:rsid w:val="00184D5C"/>
    <w:rsid w:val="00185045"/>
    <w:rsid w:val="00185E98"/>
    <w:rsid w:val="0018605C"/>
    <w:rsid w:val="00187F09"/>
    <w:rsid w:val="001906C1"/>
    <w:rsid w:val="00191D99"/>
    <w:rsid w:val="0019225D"/>
    <w:rsid w:val="0019526C"/>
    <w:rsid w:val="00195A5B"/>
    <w:rsid w:val="00195C07"/>
    <w:rsid w:val="00195E9F"/>
    <w:rsid w:val="00196958"/>
    <w:rsid w:val="00196F7E"/>
    <w:rsid w:val="001970F1"/>
    <w:rsid w:val="00197833"/>
    <w:rsid w:val="00197CC5"/>
    <w:rsid w:val="001A036D"/>
    <w:rsid w:val="001A0E6D"/>
    <w:rsid w:val="001A13E9"/>
    <w:rsid w:val="001A1537"/>
    <w:rsid w:val="001A174E"/>
    <w:rsid w:val="001A246A"/>
    <w:rsid w:val="001A2BBF"/>
    <w:rsid w:val="001A2E73"/>
    <w:rsid w:val="001A335F"/>
    <w:rsid w:val="001A3417"/>
    <w:rsid w:val="001A344A"/>
    <w:rsid w:val="001A379C"/>
    <w:rsid w:val="001A43D4"/>
    <w:rsid w:val="001A56B2"/>
    <w:rsid w:val="001A5A19"/>
    <w:rsid w:val="001A5BAA"/>
    <w:rsid w:val="001A5D77"/>
    <w:rsid w:val="001A6182"/>
    <w:rsid w:val="001A6FCB"/>
    <w:rsid w:val="001A7F6E"/>
    <w:rsid w:val="001A7FCB"/>
    <w:rsid w:val="001B0807"/>
    <w:rsid w:val="001B0D6D"/>
    <w:rsid w:val="001B1B5B"/>
    <w:rsid w:val="001B1B98"/>
    <w:rsid w:val="001B1C94"/>
    <w:rsid w:val="001B2C25"/>
    <w:rsid w:val="001B3A01"/>
    <w:rsid w:val="001B5095"/>
    <w:rsid w:val="001B53CF"/>
    <w:rsid w:val="001B5459"/>
    <w:rsid w:val="001B69AD"/>
    <w:rsid w:val="001B7048"/>
    <w:rsid w:val="001B70F3"/>
    <w:rsid w:val="001B745E"/>
    <w:rsid w:val="001B7BC7"/>
    <w:rsid w:val="001B7C2B"/>
    <w:rsid w:val="001B7ED1"/>
    <w:rsid w:val="001C006D"/>
    <w:rsid w:val="001C0DD4"/>
    <w:rsid w:val="001C1029"/>
    <w:rsid w:val="001C1CEB"/>
    <w:rsid w:val="001C1D6E"/>
    <w:rsid w:val="001C23D8"/>
    <w:rsid w:val="001C23EA"/>
    <w:rsid w:val="001C273B"/>
    <w:rsid w:val="001C28CF"/>
    <w:rsid w:val="001C29C4"/>
    <w:rsid w:val="001C2D0A"/>
    <w:rsid w:val="001C4523"/>
    <w:rsid w:val="001C4540"/>
    <w:rsid w:val="001C4661"/>
    <w:rsid w:val="001C478A"/>
    <w:rsid w:val="001C483C"/>
    <w:rsid w:val="001C682B"/>
    <w:rsid w:val="001C6CE0"/>
    <w:rsid w:val="001D0808"/>
    <w:rsid w:val="001D14D8"/>
    <w:rsid w:val="001D19E7"/>
    <w:rsid w:val="001D1D43"/>
    <w:rsid w:val="001D28D3"/>
    <w:rsid w:val="001D2BB3"/>
    <w:rsid w:val="001D3032"/>
    <w:rsid w:val="001D31CC"/>
    <w:rsid w:val="001D31FF"/>
    <w:rsid w:val="001D3A25"/>
    <w:rsid w:val="001D4014"/>
    <w:rsid w:val="001D40B2"/>
    <w:rsid w:val="001D440F"/>
    <w:rsid w:val="001D60D7"/>
    <w:rsid w:val="001D63E8"/>
    <w:rsid w:val="001D7315"/>
    <w:rsid w:val="001D7510"/>
    <w:rsid w:val="001D75F1"/>
    <w:rsid w:val="001D762E"/>
    <w:rsid w:val="001E00B8"/>
    <w:rsid w:val="001E0BA9"/>
    <w:rsid w:val="001E0EDC"/>
    <w:rsid w:val="001E27C3"/>
    <w:rsid w:val="001E3B3D"/>
    <w:rsid w:val="001E4056"/>
    <w:rsid w:val="001E4810"/>
    <w:rsid w:val="001E49D1"/>
    <w:rsid w:val="001E4F40"/>
    <w:rsid w:val="001E6386"/>
    <w:rsid w:val="001E6568"/>
    <w:rsid w:val="001F1213"/>
    <w:rsid w:val="001F1796"/>
    <w:rsid w:val="001F2164"/>
    <w:rsid w:val="001F216B"/>
    <w:rsid w:val="001F23C4"/>
    <w:rsid w:val="001F34E5"/>
    <w:rsid w:val="001F4018"/>
    <w:rsid w:val="001F4281"/>
    <w:rsid w:val="001F5209"/>
    <w:rsid w:val="001F55C0"/>
    <w:rsid w:val="001F6188"/>
    <w:rsid w:val="001F61A6"/>
    <w:rsid w:val="001F6841"/>
    <w:rsid w:val="001F6B85"/>
    <w:rsid w:val="001F6F34"/>
    <w:rsid w:val="001F77DB"/>
    <w:rsid w:val="001F798F"/>
    <w:rsid w:val="001F7B7C"/>
    <w:rsid w:val="00200B75"/>
    <w:rsid w:val="00201698"/>
    <w:rsid w:val="00201C2D"/>
    <w:rsid w:val="0020215A"/>
    <w:rsid w:val="00203E10"/>
    <w:rsid w:val="0020462D"/>
    <w:rsid w:val="00204736"/>
    <w:rsid w:val="002048B4"/>
    <w:rsid w:val="00205DCD"/>
    <w:rsid w:val="0020630B"/>
    <w:rsid w:val="00206E1B"/>
    <w:rsid w:val="00207E04"/>
    <w:rsid w:val="00210026"/>
    <w:rsid w:val="00210CAF"/>
    <w:rsid w:val="00211EF4"/>
    <w:rsid w:val="002124E8"/>
    <w:rsid w:val="00215D3B"/>
    <w:rsid w:val="00220FD8"/>
    <w:rsid w:val="00221337"/>
    <w:rsid w:val="002215D9"/>
    <w:rsid w:val="0022169E"/>
    <w:rsid w:val="00222C63"/>
    <w:rsid w:val="00223614"/>
    <w:rsid w:val="00223C1A"/>
    <w:rsid w:val="00223E78"/>
    <w:rsid w:val="00224151"/>
    <w:rsid w:val="00224EDE"/>
    <w:rsid w:val="00225471"/>
    <w:rsid w:val="002274E2"/>
    <w:rsid w:val="002277A3"/>
    <w:rsid w:val="00227DFB"/>
    <w:rsid w:val="00231309"/>
    <w:rsid w:val="0023137D"/>
    <w:rsid w:val="00231507"/>
    <w:rsid w:val="00231A86"/>
    <w:rsid w:val="00232048"/>
    <w:rsid w:val="0023305B"/>
    <w:rsid w:val="00233422"/>
    <w:rsid w:val="00233B5F"/>
    <w:rsid w:val="00234B84"/>
    <w:rsid w:val="002351D8"/>
    <w:rsid w:val="002353AA"/>
    <w:rsid w:val="00235B59"/>
    <w:rsid w:val="00236AC1"/>
    <w:rsid w:val="002375C4"/>
    <w:rsid w:val="00237A57"/>
    <w:rsid w:val="00237D33"/>
    <w:rsid w:val="002400DB"/>
    <w:rsid w:val="0024032B"/>
    <w:rsid w:val="00240D41"/>
    <w:rsid w:val="002410EA"/>
    <w:rsid w:val="00241B0D"/>
    <w:rsid w:val="002423A5"/>
    <w:rsid w:val="00242937"/>
    <w:rsid w:val="00242CDB"/>
    <w:rsid w:val="002436A1"/>
    <w:rsid w:val="002439C4"/>
    <w:rsid w:val="00243E96"/>
    <w:rsid w:val="0024400A"/>
    <w:rsid w:val="002446F9"/>
    <w:rsid w:val="00244E38"/>
    <w:rsid w:val="002450D0"/>
    <w:rsid w:val="00245E50"/>
    <w:rsid w:val="00246990"/>
    <w:rsid w:val="00250607"/>
    <w:rsid w:val="00250952"/>
    <w:rsid w:val="00250BAF"/>
    <w:rsid w:val="00250FE4"/>
    <w:rsid w:val="0025101E"/>
    <w:rsid w:val="00251F6E"/>
    <w:rsid w:val="002533EA"/>
    <w:rsid w:val="00253C86"/>
    <w:rsid w:val="00253CEE"/>
    <w:rsid w:val="00253F8C"/>
    <w:rsid w:val="00254180"/>
    <w:rsid w:val="00254E80"/>
    <w:rsid w:val="00256036"/>
    <w:rsid w:val="002561B3"/>
    <w:rsid w:val="00256A55"/>
    <w:rsid w:val="00257E32"/>
    <w:rsid w:val="00260E5C"/>
    <w:rsid w:val="00260EDC"/>
    <w:rsid w:val="0026122E"/>
    <w:rsid w:val="002615B5"/>
    <w:rsid w:val="002615F9"/>
    <w:rsid w:val="00261687"/>
    <w:rsid w:val="00261A7A"/>
    <w:rsid w:val="00261C48"/>
    <w:rsid w:val="00262539"/>
    <w:rsid w:val="0026305F"/>
    <w:rsid w:val="00263B05"/>
    <w:rsid w:val="00263FEB"/>
    <w:rsid w:val="002647AA"/>
    <w:rsid w:val="002648F0"/>
    <w:rsid w:val="00264E01"/>
    <w:rsid w:val="00265599"/>
    <w:rsid w:val="0026562E"/>
    <w:rsid w:val="0026592F"/>
    <w:rsid w:val="00265C33"/>
    <w:rsid w:val="0026645A"/>
    <w:rsid w:val="00267459"/>
    <w:rsid w:val="002705AF"/>
    <w:rsid w:val="00270A81"/>
    <w:rsid w:val="0027136D"/>
    <w:rsid w:val="002717FA"/>
    <w:rsid w:val="00271ACA"/>
    <w:rsid w:val="00271C1B"/>
    <w:rsid w:val="002721B1"/>
    <w:rsid w:val="00272A86"/>
    <w:rsid w:val="00272CB3"/>
    <w:rsid w:val="002741EE"/>
    <w:rsid w:val="002746B4"/>
    <w:rsid w:val="00274B99"/>
    <w:rsid w:val="00275110"/>
    <w:rsid w:val="00275405"/>
    <w:rsid w:val="00276941"/>
    <w:rsid w:val="00276CD9"/>
    <w:rsid w:val="00276F78"/>
    <w:rsid w:val="0028047B"/>
    <w:rsid w:val="00280D81"/>
    <w:rsid w:val="00281648"/>
    <w:rsid w:val="00282BF8"/>
    <w:rsid w:val="00283623"/>
    <w:rsid w:val="0028468F"/>
    <w:rsid w:val="00284AE1"/>
    <w:rsid w:val="00284C2C"/>
    <w:rsid w:val="00285132"/>
    <w:rsid w:val="002860E4"/>
    <w:rsid w:val="002863B1"/>
    <w:rsid w:val="0028685D"/>
    <w:rsid w:val="00286A2A"/>
    <w:rsid w:val="00286F4F"/>
    <w:rsid w:val="0028735C"/>
    <w:rsid w:val="00290900"/>
    <w:rsid w:val="00290D1E"/>
    <w:rsid w:val="00291027"/>
    <w:rsid w:val="00291ABA"/>
    <w:rsid w:val="00293739"/>
    <w:rsid w:val="002938E8"/>
    <w:rsid w:val="00293E4D"/>
    <w:rsid w:val="00297880"/>
    <w:rsid w:val="002A2F3B"/>
    <w:rsid w:val="002A2F42"/>
    <w:rsid w:val="002A324E"/>
    <w:rsid w:val="002A333C"/>
    <w:rsid w:val="002A3E8A"/>
    <w:rsid w:val="002A3F87"/>
    <w:rsid w:val="002A414F"/>
    <w:rsid w:val="002A4174"/>
    <w:rsid w:val="002A46C1"/>
    <w:rsid w:val="002A4AF9"/>
    <w:rsid w:val="002A52D2"/>
    <w:rsid w:val="002A5B2B"/>
    <w:rsid w:val="002A6745"/>
    <w:rsid w:val="002A726B"/>
    <w:rsid w:val="002A72B3"/>
    <w:rsid w:val="002A7BC8"/>
    <w:rsid w:val="002B03B2"/>
    <w:rsid w:val="002B0C9C"/>
    <w:rsid w:val="002B0D1C"/>
    <w:rsid w:val="002B0DAC"/>
    <w:rsid w:val="002B1EE2"/>
    <w:rsid w:val="002B290B"/>
    <w:rsid w:val="002B36CA"/>
    <w:rsid w:val="002B40FC"/>
    <w:rsid w:val="002B41E2"/>
    <w:rsid w:val="002B4DE3"/>
    <w:rsid w:val="002B55DF"/>
    <w:rsid w:val="002B5FF7"/>
    <w:rsid w:val="002B62A0"/>
    <w:rsid w:val="002B6BA5"/>
    <w:rsid w:val="002B7E07"/>
    <w:rsid w:val="002B7F89"/>
    <w:rsid w:val="002C04E2"/>
    <w:rsid w:val="002C1124"/>
    <w:rsid w:val="002C1142"/>
    <w:rsid w:val="002C114D"/>
    <w:rsid w:val="002C138B"/>
    <w:rsid w:val="002C1850"/>
    <w:rsid w:val="002C2535"/>
    <w:rsid w:val="002C3F33"/>
    <w:rsid w:val="002C4C27"/>
    <w:rsid w:val="002C4EC3"/>
    <w:rsid w:val="002C5B7C"/>
    <w:rsid w:val="002C64A6"/>
    <w:rsid w:val="002C704F"/>
    <w:rsid w:val="002C7727"/>
    <w:rsid w:val="002D0DAF"/>
    <w:rsid w:val="002D1BB7"/>
    <w:rsid w:val="002D2165"/>
    <w:rsid w:val="002D2C0E"/>
    <w:rsid w:val="002D2D1F"/>
    <w:rsid w:val="002D3996"/>
    <w:rsid w:val="002D3B2C"/>
    <w:rsid w:val="002D43E5"/>
    <w:rsid w:val="002D4BC1"/>
    <w:rsid w:val="002D4E91"/>
    <w:rsid w:val="002D618E"/>
    <w:rsid w:val="002D6516"/>
    <w:rsid w:val="002D6D10"/>
    <w:rsid w:val="002D7EB3"/>
    <w:rsid w:val="002E0459"/>
    <w:rsid w:val="002E076B"/>
    <w:rsid w:val="002E098A"/>
    <w:rsid w:val="002E3F30"/>
    <w:rsid w:val="002E3FEF"/>
    <w:rsid w:val="002E4F21"/>
    <w:rsid w:val="002E6246"/>
    <w:rsid w:val="002E6D8E"/>
    <w:rsid w:val="002E7125"/>
    <w:rsid w:val="002E7176"/>
    <w:rsid w:val="002E7D54"/>
    <w:rsid w:val="002F05CA"/>
    <w:rsid w:val="002F0A06"/>
    <w:rsid w:val="002F1565"/>
    <w:rsid w:val="002F18A6"/>
    <w:rsid w:val="002F1A64"/>
    <w:rsid w:val="002F1BC0"/>
    <w:rsid w:val="002F301E"/>
    <w:rsid w:val="002F464E"/>
    <w:rsid w:val="002F4B7D"/>
    <w:rsid w:val="002F5591"/>
    <w:rsid w:val="002F5C24"/>
    <w:rsid w:val="002F6BBE"/>
    <w:rsid w:val="002F6C0C"/>
    <w:rsid w:val="002F73DF"/>
    <w:rsid w:val="002F7827"/>
    <w:rsid w:val="002F7E13"/>
    <w:rsid w:val="002F7EF5"/>
    <w:rsid w:val="00303FBE"/>
    <w:rsid w:val="003044E7"/>
    <w:rsid w:val="00304F27"/>
    <w:rsid w:val="00306061"/>
    <w:rsid w:val="0030679B"/>
    <w:rsid w:val="0030712C"/>
    <w:rsid w:val="00307DB0"/>
    <w:rsid w:val="003100FE"/>
    <w:rsid w:val="003106EB"/>
    <w:rsid w:val="00310B20"/>
    <w:rsid w:val="00311F5E"/>
    <w:rsid w:val="003124CE"/>
    <w:rsid w:val="00312B2D"/>
    <w:rsid w:val="00312B54"/>
    <w:rsid w:val="00312C77"/>
    <w:rsid w:val="00313EA6"/>
    <w:rsid w:val="00314031"/>
    <w:rsid w:val="00314395"/>
    <w:rsid w:val="003153AF"/>
    <w:rsid w:val="00315546"/>
    <w:rsid w:val="0031588C"/>
    <w:rsid w:val="00315A34"/>
    <w:rsid w:val="00316C26"/>
    <w:rsid w:val="00317109"/>
    <w:rsid w:val="00317671"/>
    <w:rsid w:val="003210BE"/>
    <w:rsid w:val="00321A31"/>
    <w:rsid w:val="003223B3"/>
    <w:rsid w:val="003229B2"/>
    <w:rsid w:val="00322E75"/>
    <w:rsid w:val="00323420"/>
    <w:rsid w:val="00323439"/>
    <w:rsid w:val="003237F3"/>
    <w:rsid w:val="003247C1"/>
    <w:rsid w:val="00324BBE"/>
    <w:rsid w:val="003254FB"/>
    <w:rsid w:val="00325835"/>
    <w:rsid w:val="00325D79"/>
    <w:rsid w:val="00326279"/>
    <w:rsid w:val="00326444"/>
    <w:rsid w:val="00326B6C"/>
    <w:rsid w:val="00326C8C"/>
    <w:rsid w:val="0032792B"/>
    <w:rsid w:val="0033072B"/>
    <w:rsid w:val="00330AD8"/>
    <w:rsid w:val="003311AD"/>
    <w:rsid w:val="003321C3"/>
    <w:rsid w:val="00332599"/>
    <w:rsid w:val="00332A10"/>
    <w:rsid w:val="00332B61"/>
    <w:rsid w:val="00333628"/>
    <w:rsid w:val="00333F95"/>
    <w:rsid w:val="003340CF"/>
    <w:rsid w:val="0033686E"/>
    <w:rsid w:val="00337300"/>
    <w:rsid w:val="003376AD"/>
    <w:rsid w:val="00337C1F"/>
    <w:rsid w:val="0034036F"/>
    <w:rsid w:val="0034186A"/>
    <w:rsid w:val="00342690"/>
    <w:rsid w:val="003433F1"/>
    <w:rsid w:val="0034367C"/>
    <w:rsid w:val="00343825"/>
    <w:rsid w:val="00343BFE"/>
    <w:rsid w:val="00343D47"/>
    <w:rsid w:val="0034585C"/>
    <w:rsid w:val="00346168"/>
    <w:rsid w:val="00346D6D"/>
    <w:rsid w:val="00347C75"/>
    <w:rsid w:val="00347F61"/>
    <w:rsid w:val="00350251"/>
    <w:rsid w:val="00350C7A"/>
    <w:rsid w:val="00350E20"/>
    <w:rsid w:val="00351809"/>
    <w:rsid w:val="00351890"/>
    <w:rsid w:val="0035294A"/>
    <w:rsid w:val="003529DF"/>
    <w:rsid w:val="00353779"/>
    <w:rsid w:val="00354926"/>
    <w:rsid w:val="0035507F"/>
    <w:rsid w:val="003564C9"/>
    <w:rsid w:val="00356759"/>
    <w:rsid w:val="0035677D"/>
    <w:rsid w:val="00356C27"/>
    <w:rsid w:val="0035731A"/>
    <w:rsid w:val="0035744E"/>
    <w:rsid w:val="00357A5D"/>
    <w:rsid w:val="00360370"/>
    <w:rsid w:val="003611B7"/>
    <w:rsid w:val="00361728"/>
    <w:rsid w:val="00361C6B"/>
    <w:rsid w:val="00361CC6"/>
    <w:rsid w:val="00361F54"/>
    <w:rsid w:val="0036205B"/>
    <w:rsid w:val="00363008"/>
    <w:rsid w:val="00363C4A"/>
    <w:rsid w:val="00363C50"/>
    <w:rsid w:val="003643B4"/>
    <w:rsid w:val="003658F3"/>
    <w:rsid w:val="003703A3"/>
    <w:rsid w:val="003704FB"/>
    <w:rsid w:val="00370697"/>
    <w:rsid w:val="003709DA"/>
    <w:rsid w:val="0037111E"/>
    <w:rsid w:val="00372380"/>
    <w:rsid w:val="00372E39"/>
    <w:rsid w:val="00373CE3"/>
    <w:rsid w:val="003742D3"/>
    <w:rsid w:val="003756E3"/>
    <w:rsid w:val="003761AD"/>
    <w:rsid w:val="003768B8"/>
    <w:rsid w:val="00376C72"/>
    <w:rsid w:val="00377493"/>
    <w:rsid w:val="003776CF"/>
    <w:rsid w:val="003778C4"/>
    <w:rsid w:val="0038087F"/>
    <w:rsid w:val="003814C1"/>
    <w:rsid w:val="00381B5B"/>
    <w:rsid w:val="00381D05"/>
    <w:rsid w:val="003822C4"/>
    <w:rsid w:val="003825FD"/>
    <w:rsid w:val="0038278B"/>
    <w:rsid w:val="0038361B"/>
    <w:rsid w:val="00383BD2"/>
    <w:rsid w:val="00384E6C"/>
    <w:rsid w:val="00385021"/>
    <w:rsid w:val="003858E1"/>
    <w:rsid w:val="003873F6"/>
    <w:rsid w:val="003908EB"/>
    <w:rsid w:val="00390B08"/>
    <w:rsid w:val="00391167"/>
    <w:rsid w:val="00391C8D"/>
    <w:rsid w:val="00391E94"/>
    <w:rsid w:val="00392642"/>
    <w:rsid w:val="00392A84"/>
    <w:rsid w:val="00393801"/>
    <w:rsid w:val="00394464"/>
    <w:rsid w:val="00394DF2"/>
    <w:rsid w:val="003954FF"/>
    <w:rsid w:val="0039589E"/>
    <w:rsid w:val="0039620E"/>
    <w:rsid w:val="00396893"/>
    <w:rsid w:val="00397094"/>
    <w:rsid w:val="0039716C"/>
    <w:rsid w:val="00397189"/>
    <w:rsid w:val="00397E35"/>
    <w:rsid w:val="003A06D6"/>
    <w:rsid w:val="003A0D5C"/>
    <w:rsid w:val="003A0E6A"/>
    <w:rsid w:val="003A35FD"/>
    <w:rsid w:val="003A39A3"/>
    <w:rsid w:val="003A3C34"/>
    <w:rsid w:val="003A4230"/>
    <w:rsid w:val="003A56CA"/>
    <w:rsid w:val="003A5C20"/>
    <w:rsid w:val="003A5D59"/>
    <w:rsid w:val="003A649A"/>
    <w:rsid w:val="003A66C6"/>
    <w:rsid w:val="003A6CDA"/>
    <w:rsid w:val="003A708F"/>
    <w:rsid w:val="003B0E00"/>
    <w:rsid w:val="003B2152"/>
    <w:rsid w:val="003B227B"/>
    <w:rsid w:val="003B2CA3"/>
    <w:rsid w:val="003B2DCB"/>
    <w:rsid w:val="003B2EF4"/>
    <w:rsid w:val="003B30C3"/>
    <w:rsid w:val="003B34E2"/>
    <w:rsid w:val="003B3A29"/>
    <w:rsid w:val="003B3A2C"/>
    <w:rsid w:val="003B415C"/>
    <w:rsid w:val="003B429E"/>
    <w:rsid w:val="003B4307"/>
    <w:rsid w:val="003B44EE"/>
    <w:rsid w:val="003B4C0F"/>
    <w:rsid w:val="003B4C15"/>
    <w:rsid w:val="003B4D53"/>
    <w:rsid w:val="003B6919"/>
    <w:rsid w:val="003B72E7"/>
    <w:rsid w:val="003C060C"/>
    <w:rsid w:val="003C0983"/>
    <w:rsid w:val="003C0A6A"/>
    <w:rsid w:val="003C0AB6"/>
    <w:rsid w:val="003C0ABC"/>
    <w:rsid w:val="003C0AE2"/>
    <w:rsid w:val="003C0C0D"/>
    <w:rsid w:val="003C0FED"/>
    <w:rsid w:val="003C1205"/>
    <w:rsid w:val="003C23B8"/>
    <w:rsid w:val="003C2ECE"/>
    <w:rsid w:val="003C344F"/>
    <w:rsid w:val="003C3C2F"/>
    <w:rsid w:val="003C3FDC"/>
    <w:rsid w:val="003C46F9"/>
    <w:rsid w:val="003C46FB"/>
    <w:rsid w:val="003C4CBA"/>
    <w:rsid w:val="003D0CD7"/>
    <w:rsid w:val="003D112D"/>
    <w:rsid w:val="003D1746"/>
    <w:rsid w:val="003D1C34"/>
    <w:rsid w:val="003D2354"/>
    <w:rsid w:val="003D328C"/>
    <w:rsid w:val="003D3577"/>
    <w:rsid w:val="003D37A1"/>
    <w:rsid w:val="003D3877"/>
    <w:rsid w:val="003D5152"/>
    <w:rsid w:val="003D55D4"/>
    <w:rsid w:val="003D5D08"/>
    <w:rsid w:val="003D5F5E"/>
    <w:rsid w:val="003D71BA"/>
    <w:rsid w:val="003D775A"/>
    <w:rsid w:val="003D7913"/>
    <w:rsid w:val="003D796E"/>
    <w:rsid w:val="003D7CED"/>
    <w:rsid w:val="003D7D9C"/>
    <w:rsid w:val="003D7DE7"/>
    <w:rsid w:val="003E0A3A"/>
    <w:rsid w:val="003E1760"/>
    <w:rsid w:val="003E2534"/>
    <w:rsid w:val="003E2DBF"/>
    <w:rsid w:val="003E3499"/>
    <w:rsid w:val="003E4CC6"/>
    <w:rsid w:val="003E67B5"/>
    <w:rsid w:val="003E69E0"/>
    <w:rsid w:val="003E6E00"/>
    <w:rsid w:val="003E7403"/>
    <w:rsid w:val="003F0551"/>
    <w:rsid w:val="003F10B6"/>
    <w:rsid w:val="003F10EB"/>
    <w:rsid w:val="003F13B0"/>
    <w:rsid w:val="003F2A74"/>
    <w:rsid w:val="003F3FDF"/>
    <w:rsid w:val="003F4552"/>
    <w:rsid w:val="003F61CD"/>
    <w:rsid w:val="003F678F"/>
    <w:rsid w:val="003F69EA"/>
    <w:rsid w:val="003F6F85"/>
    <w:rsid w:val="003F790F"/>
    <w:rsid w:val="00400777"/>
    <w:rsid w:val="00400E5C"/>
    <w:rsid w:val="00401770"/>
    <w:rsid w:val="00401F64"/>
    <w:rsid w:val="00402992"/>
    <w:rsid w:val="00402A00"/>
    <w:rsid w:val="00403FE6"/>
    <w:rsid w:val="00404328"/>
    <w:rsid w:val="00404442"/>
    <w:rsid w:val="004055CD"/>
    <w:rsid w:val="004063F4"/>
    <w:rsid w:val="00406667"/>
    <w:rsid w:val="00406959"/>
    <w:rsid w:val="00407DD7"/>
    <w:rsid w:val="0041089A"/>
    <w:rsid w:val="00410C3C"/>
    <w:rsid w:val="00410FC5"/>
    <w:rsid w:val="0041173D"/>
    <w:rsid w:val="00411F26"/>
    <w:rsid w:val="004126EF"/>
    <w:rsid w:val="004127EC"/>
    <w:rsid w:val="00412DE6"/>
    <w:rsid w:val="0041327C"/>
    <w:rsid w:val="0041346A"/>
    <w:rsid w:val="00413A43"/>
    <w:rsid w:val="004144C3"/>
    <w:rsid w:val="00414604"/>
    <w:rsid w:val="00415301"/>
    <w:rsid w:val="0041537A"/>
    <w:rsid w:val="004155E7"/>
    <w:rsid w:val="00415F8E"/>
    <w:rsid w:val="004169DD"/>
    <w:rsid w:val="0041737C"/>
    <w:rsid w:val="004173B3"/>
    <w:rsid w:val="0041746A"/>
    <w:rsid w:val="00417CF8"/>
    <w:rsid w:val="00420330"/>
    <w:rsid w:val="004204CE"/>
    <w:rsid w:val="004211A0"/>
    <w:rsid w:val="004220E4"/>
    <w:rsid w:val="00422462"/>
    <w:rsid w:val="004225CD"/>
    <w:rsid w:val="00423038"/>
    <w:rsid w:val="004231F0"/>
    <w:rsid w:val="004237EC"/>
    <w:rsid w:val="00424ED1"/>
    <w:rsid w:val="00424FDD"/>
    <w:rsid w:val="00425654"/>
    <w:rsid w:val="00425DFE"/>
    <w:rsid w:val="0042616C"/>
    <w:rsid w:val="00426FA9"/>
    <w:rsid w:val="004277A5"/>
    <w:rsid w:val="0043035F"/>
    <w:rsid w:val="00431969"/>
    <w:rsid w:val="00431F79"/>
    <w:rsid w:val="004327CB"/>
    <w:rsid w:val="00433621"/>
    <w:rsid w:val="00433D99"/>
    <w:rsid w:val="00434406"/>
    <w:rsid w:val="00436608"/>
    <w:rsid w:val="004367AC"/>
    <w:rsid w:val="0043691C"/>
    <w:rsid w:val="004374ED"/>
    <w:rsid w:val="0043765F"/>
    <w:rsid w:val="00437EC3"/>
    <w:rsid w:val="0044042B"/>
    <w:rsid w:val="00440806"/>
    <w:rsid w:val="00440C2E"/>
    <w:rsid w:val="00440D8F"/>
    <w:rsid w:val="00441A88"/>
    <w:rsid w:val="00441A8D"/>
    <w:rsid w:val="00442423"/>
    <w:rsid w:val="00443308"/>
    <w:rsid w:val="00443574"/>
    <w:rsid w:val="00443FBD"/>
    <w:rsid w:val="004441E6"/>
    <w:rsid w:val="0044449E"/>
    <w:rsid w:val="00444718"/>
    <w:rsid w:val="004455B7"/>
    <w:rsid w:val="00445C77"/>
    <w:rsid w:val="0045070E"/>
    <w:rsid w:val="004507CE"/>
    <w:rsid w:val="00450A57"/>
    <w:rsid w:val="00450FEC"/>
    <w:rsid w:val="00451B77"/>
    <w:rsid w:val="00452C54"/>
    <w:rsid w:val="004533FD"/>
    <w:rsid w:val="0045348E"/>
    <w:rsid w:val="00453533"/>
    <w:rsid w:val="0045392C"/>
    <w:rsid w:val="00455194"/>
    <w:rsid w:val="00455921"/>
    <w:rsid w:val="00455D70"/>
    <w:rsid w:val="00456034"/>
    <w:rsid w:val="004568F5"/>
    <w:rsid w:val="00457476"/>
    <w:rsid w:val="004610AB"/>
    <w:rsid w:val="0046185D"/>
    <w:rsid w:val="004626FE"/>
    <w:rsid w:val="0046461D"/>
    <w:rsid w:val="00465360"/>
    <w:rsid w:val="0046619E"/>
    <w:rsid w:val="0046664D"/>
    <w:rsid w:val="004667A7"/>
    <w:rsid w:val="004669ED"/>
    <w:rsid w:val="00467BD7"/>
    <w:rsid w:val="00470863"/>
    <w:rsid w:val="004715C5"/>
    <w:rsid w:val="0047197D"/>
    <w:rsid w:val="00472B17"/>
    <w:rsid w:val="00472CBA"/>
    <w:rsid w:val="004731EA"/>
    <w:rsid w:val="0047347D"/>
    <w:rsid w:val="0047474D"/>
    <w:rsid w:val="004747D8"/>
    <w:rsid w:val="00476A80"/>
    <w:rsid w:val="0048073A"/>
    <w:rsid w:val="004807A6"/>
    <w:rsid w:val="00481626"/>
    <w:rsid w:val="0048199C"/>
    <w:rsid w:val="004824A6"/>
    <w:rsid w:val="004832DD"/>
    <w:rsid w:val="0048336D"/>
    <w:rsid w:val="00483575"/>
    <w:rsid w:val="00483A6C"/>
    <w:rsid w:val="00486CB1"/>
    <w:rsid w:val="00486FB9"/>
    <w:rsid w:val="004873E0"/>
    <w:rsid w:val="00487746"/>
    <w:rsid w:val="00487E2F"/>
    <w:rsid w:val="00487EBE"/>
    <w:rsid w:val="00491798"/>
    <w:rsid w:val="00491E80"/>
    <w:rsid w:val="00491F0D"/>
    <w:rsid w:val="004928B0"/>
    <w:rsid w:val="00493642"/>
    <w:rsid w:val="0049459E"/>
    <w:rsid w:val="00494B32"/>
    <w:rsid w:val="004952C3"/>
    <w:rsid w:val="00495A99"/>
    <w:rsid w:val="00495F87"/>
    <w:rsid w:val="00495FFC"/>
    <w:rsid w:val="00496264"/>
    <w:rsid w:val="004965CB"/>
    <w:rsid w:val="00496D88"/>
    <w:rsid w:val="00496E0F"/>
    <w:rsid w:val="0049786A"/>
    <w:rsid w:val="00497B52"/>
    <w:rsid w:val="004A06D1"/>
    <w:rsid w:val="004A097F"/>
    <w:rsid w:val="004A0BE4"/>
    <w:rsid w:val="004A0C47"/>
    <w:rsid w:val="004A1718"/>
    <w:rsid w:val="004A1909"/>
    <w:rsid w:val="004A1AC2"/>
    <w:rsid w:val="004A275E"/>
    <w:rsid w:val="004A2CD8"/>
    <w:rsid w:val="004A33A2"/>
    <w:rsid w:val="004A392E"/>
    <w:rsid w:val="004A3B38"/>
    <w:rsid w:val="004A4169"/>
    <w:rsid w:val="004A65F4"/>
    <w:rsid w:val="004A7591"/>
    <w:rsid w:val="004A7858"/>
    <w:rsid w:val="004A7C52"/>
    <w:rsid w:val="004B059C"/>
    <w:rsid w:val="004B07AC"/>
    <w:rsid w:val="004B0CBF"/>
    <w:rsid w:val="004B1409"/>
    <w:rsid w:val="004B27B5"/>
    <w:rsid w:val="004B2AD7"/>
    <w:rsid w:val="004B3FB8"/>
    <w:rsid w:val="004B46C0"/>
    <w:rsid w:val="004B4AD9"/>
    <w:rsid w:val="004B500D"/>
    <w:rsid w:val="004B50C1"/>
    <w:rsid w:val="004B5991"/>
    <w:rsid w:val="004B7333"/>
    <w:rsid w:val="004C0451"/>
    <w:rsid w:val="004C2612"/>
    <w:rsid w:val="004C27BC"/>
    <w:rsid w:val="004C3CB2"/>
    <w:rsid w:val="004C403F"/>
    <w:rsid w:val="004C52DD"/>
    <w:rsid w:val="004C5D5C"/>
    <w:rsid w:val="004C76D6"/>
    <w:rsid w:val="004D0862"/>
    <w:rsid w:val="004D1C89"/>
    <w:rsid w:val="004D1F1E"/>
    <w:rsid w:val="004D1F61"/>
    <w:rsid w:val="004D28AF"/>
    <w:rsid w:val="004D3925"/>
    <w:rsid w:val="004D4536"/>
    <w:rsid w:val="004D59AB"/>
    <w:rsid w:val="004D5A52"/>
    <w:rsid w:val="004D5A88"/>
    <w:rsid w:val="004D5ED1"/>
    <w:rsid w:val="004D5FA6"/>
    <w:rsid w:val="004D7FCD"/>
    <w:rsid w:val="004E025B"/>
    <w:rsid w:val="004E0A4E"/>
    <w:rsid w:val="004E21C7"/>
    <w:rsid w:val="004E23E9"/>
    <w:rsid w:val="004E24C9"/>
    <w:rsid w:val="004E2612"/>
    <w:rsid w:val="004E26CA"/>
    <w:rsid w:val="004E2CA3"/>
    <w:rsid w:val="004E3E8C"/>
    <w:rsid w:val="004E40F3"/>
    <w:rsid w:val="004E63EA"/>
    <w:rsid w:val="004E700D"/>
    <w:rsid w:val="004F00DB"/>
    <w:rsid w:val="004F0ADD"/>
    <w:rsid w:val="004F1389"/>
    <w:rsid w:val="004F1798"/>
    <w:rsid w:val="004F1843"/>
    <w:rsid w:val="004F32FB"/>
    <w:rsid w:val="004F3392"/>
    <w:rsid w:val="004F3654"/>
    <w:rsid w:val="004F4121"/>
    <w:rsid w:val="004F5818"/>
    <w:rsid w:val="004F5BE0"/>
    <w:rsid w:val="004F6B0C"/>
    <w:rsid w:val="004F6B89"/>
    <w:rsid w:val="004F709E"/>
    <w:rsid w:val="004F77C1"/>
    <w:rsid w:val="00500442"/>
    <w:rsid w:val="00501E46"/>
    <w:rsid w:val="005032FD"/>
    <w:rsid w:val="005036BF"/>
    <w:rsid w:val="005044B8"/>
    <w:rsid w:val="005044C7"/>
    <w:rsid w:val="0050494B"/>
    <w:rsid w:val="00506A48"/>
    <w:rsid w:val="00507826"/>
    <w:rsid w:val="00507878"/>
    <w:rsid w:val="00510082"/>
    <w:rsid w:val="00510828"/>
    <w:rsid w:val="00510C2D"/>
    <w:rsid w:val="0051223D"/>
    <w:rsid w:val="00512CB6"/>
    <w:rsid w:val="005133F3"/>
    <w:rsid w:val="00513678"/>
    <w:rsid w:val="00513781"/>
    <w:rsid w:val="00513AAF"/>
    <w:rsid w:val="00514A63"/>
    <w:rsid w:val="005151C5"/>
    <w:rsid w:val="00515276"/>
    <w:rsid w:val="0051641B"/>
    <w:rsid w:val="00516BE6"/>
    <w:rsid w:val="005171D6"/>
    <w:rsid w:val="00517811"/>
    <w:rsid w:val="00522EE6"/>
    <w:rsid w:val="00524109"/>
    <w:rsid w:val="00524373"/>
    <w:rsid w:val="0052438F"/>
    <w:rsid w:val="0052447F"/>
    <w:rsid w:val="005248C1"/>
    <w:rsid w:val="00525486"/>
    <w:rsid w:val="00525503"/>
    <w:rsid w:val="00525D98"/>
    <w:rsid w:val="00526EF7"/>
    <w:rsid w:val="00527AAB"/>
    <w:rsid w:val="00527F4D"/>
    <w:rsid w:val="00530DCF"/>
    <w:rsid w:val="005312C9"/>
    <w:rsid w:val="00531492"/>
    <w:rsid w:val="00532882"/>
    <w:rsid w:val="00532E05"/>
    <w:rsid w:val="00532FE4"/>
    <w:rsid w:val="00533136"/>
    <w:rsid w:val="005347F6"/>
    <w:rsid w:val="005369DB"/>
    <w:rsid w:val="00536A04"/>
    <w:rsid w:val="005370A7"/>
    <w:rsid w:val="00537DFC"/>
    <w:rsid w:val="0054061B"/>
    <w:rsid w:val="0054066D"/>
    <w:rsid w:val="00540FD6"/>
    <w:rsid w:val="00541BE9"/>
    <w:rsid w:val="00542223"/>
    <w:rsid w:val="005429A5"/>
    <w:rsid w:val="00542DE6"/>
    <w:rsid w:val="00543A0E"/>
    <w:rsid w:val="00543CB7"/>
    <w:rsid w:val="00543F91"/>
    <w:rsid w:val="00544099"/>
    <w:rsid w:val="00544130"/>
    <w:rsid w:val="005442CE"/>
    <w:rsid w:val="00544362"/>
    <w:rsid w:val="00544556"/>
    <w:rsid w:val="00544588"/>
    <w:rsid w:val="005445AF"/>
    <w:rsid w:val="005457B9"/>
    <w:rsid w:val="00545F2F"/>
    <w:rsid w:val="00546216"/>
    <w:rsid w:val="005463CF"/>
    <w:rsid w:val="005469F1"/>
    <w:rsid w:val="00550CD7"/>
    <w:rsid w:val="00550E40"/>
    <w:rsid w:val="00551525"/>
    <w:rsid w:val="005515CB"/>
    <w:rsid w:val="00551DAD"/>
    <w:rsid w:val="00553585"/>
    <w:rsid w:val="00553985"/>
    <w:rsid w:val="00553B93"/>
    <w:rsid w:val="0055474E"/>
    <w:rsid w:val="00554BB3"/>
    <w:rsid w:val="00555C92"/>
    <w:rsid w:val="00555D04"/>
    <w:rsid w:val="005570CA"/>
    <w:rsid w:val="005609A2"/>
    <w:rsid w:val="00561882"/>
    <w:rsid w:val="00561C3C"/>
    <w:rsid w:val="00561EFE"/>
    <w:rsid w:val="00562072"/>
    <w:rsid w:val="00562FA3"/>
    <w:rsid w:val="00563421"/>
    <w:rsid w:val="005639E7"/>
    <w:rsid w:val="00563EA9"/>
    <w:rsid w:val="00564000"/>
    <w:rsid w:val="00564744"/>
    <w:rsid w:val="00564D00"/>
    <w:rsid w:val="00564E22"/>
    <w:rsid w:val="00565FAF"/>
    <w:rsid w:val="00566F7D"/>
    <w:rsid w:val="00567137"/>
    <w:rsid w:val="00567A45"/>
    <w:rsid w:val="0057036E"/>
    <w:rsid w:val="005706D4"/>
    <w:rsid w:val="00571538"/>
    <w:rsid w:val="00571977"/>
    <w:rsid w:val="00571CA8"/>
    <w:rsid w:val="00571F5B"/>
    <w:rsid w:val="00572139"/>
    <w:rsid w:val="0057217A"/>
    <w:rsid w:val="00573679"/>
    <w:rsid w:val="0057565E"/>
    <w:rsid w:val="00575A58"/>
    <w:rsid w:val="00577D94"/>
    <w:rsid w:val="00577D99"/>
    <w:rsid w:val="00577DCB"/>
    <w:rsid w:val="005804DF"/>
    <w:rsid w:val="005822FD"/>
    <w:rsid w:val="0058305D"/>
    <w:rsid w:val="00583B82"/>
    <w:rsid w:val="00583F00"/>
    <w:rsid w:val="00583F26"/>
    <w:rsid w:val="005841F2"/>
    <w:rsid w:val="00584568"/>
    <w:rsid w:val="00584FB5"/>
    <w:rsid w:val="005852CB"/>
    <w:rsid w:val="0058534E"/>
    <w:rsid w:val="00586161"/>
    <w:rsid w:val="00586521"/>
    <w:rsid w:val="00586ACD"/>
    <w:rsid w:val="00586DE6"/>
    <w:rsid w:val="0059041D"/>
    <w:rsid w:val="00590CDF"/>
    <w:rsid w:val="00590D72"/>
    <w:rsid w:val="0059137D"/>
    <w:rsid w:val="0059148C"/>
    <w:rsid w:val="0059207A"/>
    <w:rsid w:val="00592530"/>
    <w:rsid w:val="005927D4"/>
    <w:rsid w:val="00593F9E"/>
    <w:rsid w:val="00595548"/>
    <w:rsid w:val="005955E1"/>
    <w:rsid w:val="00595699"/>
    <w:rsid w:val="0059650C"/>
    <w:rsid w:val="005A1A16"/>
    <w:rsid w:val="005A2808"/>
    <w:rsid w:val="005A387C"/>
    <w:rsid w:val="005A5505"/>
    <w:rsid w:val="005A5C81"/>
    <w:rsid w:val="005A632B"/>
    <w:rsid w:val="005B04D9"/>
    <w:rsid w:val="005B05A8"/>
    <w:rsid w:val="005B0697"/>
    <w:rsid w:val="005B0B95"/>
    <w:rsid w:val="005B0BE2"/>
    <w:rsid w:val="005B1235"/>
    <w:rsid w:val="005B1EB6"/>
    <w:rsid w:val="005B1FEF"/>
    <w:rsid w:val="005B299A"/>
    <w:rsid w:val="005B2D0C"/>
    <w:rsid w:val="005B3B61"/>
    <w:rsid w:val="005B4F9B"/>
    <w:rsid w:val="005B638A"/>
    <w:rsid w:val="005B78D7"/>
    <w:rsid w:val="005C0703"/>
    <w:rsid w:val="005C0705"/>
    <w:rsid w:val="005C0E2C"/>
    <w:rsid w:val="005C17E2"/>
    <w:rsid w:val="005C1811"/>
    <w:rsid w:val="005C1C9C"/>
    <w:rsid w:val="005C1D65"/>
    <w:rsid w:val="005C241A"/>
    <w:rsid w:val="005C2FE7"/>
    <w:rsid w:val="005C33E5"/>
    <w:rsid w:val="005C3B3E"/>
    <w:rsid w:val="005C3FA7"/>
    <w:rsid w:val="005C41E1"/>
    <w:rsid w:val="005C4269"/>
    <w:rsid w:val="005C4462"/>
    <w:rsid w:val="005C4E3A"/>
    <w:rsid w:val="005C4F4E"/>
    <w:rsid w:val="005C5A3E"/>
    <w:rsid w:val="005C5DCC"/>
    <w:rsid w:val="005C6929"/>
    <w:rsid w:val="005C6E48"/>
    <w:rsid w:val="005C765A"/>
    <w:rsid w:val="005D1234"/>
    <w:rsid w:val="005D28EC"/>
    <w:rsid w:val="005D29D0"/>
    <w:rsid w:val="005D3419"/>
    <w:rsid w:val="005D469C"/>
    <w:rsid w:val="005D5E19"/>
    <w:rsid w:val="005D7230"/>
    <w:rsid w:val="005D73FD"/>
    <w:rsid w:val="005E021A"/>
    <w:rsid w:val="005E0367"/>
    <w:rsid w:val="005E039E"/>
    <w:rsid w:val="005E0F1A"/>
    <w:rsid w:val="005E1009"/>
    <w:rsid w:val="005E1416"/>
    <w:rsid w:val="005E1622"/>
    <w:rsid w:val="005E1AFC"/>
    <w:rsid w:val="005E1C81"/>
    <w:rsid w:val="005E2741"/>
    <w:rsid w:val="005E2983"/>
    <w:rsid w:val="005E315B"/>
    <w:rsid w:val="005E3271"/>
    <w:rsid w:val="005E4D29"/>
    <w:rsid w:val="005E4FEC"/>
    <w:rsid w:val="005E59FD"/>
    <w:rsid w:val="005E640B"/>
    <w:rsid w:val="005E66A9"/>
    <w:rsid w:val="005E6DBA"/>
    <w:rsid w:val="005F0033"/>
    <w:rsid w:val="005F08E0"/>
    <w:rsid w:val="005F09CF"/>
    <w:rsid w:val="005F0B3C"/>
    <w:rsid w:val="005F0BBB"/>
    <w:rsid w:val="005F13DC"/>
    <w:rsid w:val="005F1808"/>
    <w:rsid w:val="005F1905"/>
    <w:rsid w:val="005F22A2"/>
    <w:rsid w:val="005F45B4"/>
    <w:rsid w:val="005F4602"/>
    <w:rsid w:val="005F5919"/>
    <w:rsid w:val="005F59B4"/>
    <w:rsid w:val="005F640E"/>
    <w:rsid w:val="005F6487"/>
    <w:rsid w:val="005F6F36"/>
    <w:rsid w:val="005F7294"/>
    <w:rsid w:val="005F7947"/>
    <w:rsid w:val="005F7D46"/>
    <w:rsid w:val="006007E5"/>
    <w:rsid w:val="00600E2B"/>
    <w:rsid w:val="0060115F"/>
    <w:rsid w:val="00601ED1"/>
    <w:rsid w:val="0060344E"/>
    <w:rsid w:val="0060355F"/>
    <w:rsid w:val="006038F4"/>
    <w:rsid w:val="00603B33"/>
    <w:rsid w:val="00603F91"/>
    <w:rsid w:val="00604428"/>
    <w:rsid w:val="00605C49"/>
    <w:rsid w:val="00606232"/>
    <w:rsid w:val="0060649E"/>
    <w:rsid w:val="00606F50"/>
    <w:rsid w:val="00607029"/>
    <w:rsid w:val="0061084D"/>
    <w:rsid w:val="00610C39"/>
    <w:rsid w:val="006115F9"/>
    <w:rsid w:val="0061292B"/>
    <w:rsid w:val="00612C47"/>
    <w:rsid w:val="006135ED"/>
    <w:rsid w:val="00613CFE"/>
    <w:rsid w:val="0061498E"/>
    <w:rsid w:val="006171DD"/>
    <w:rsid w:val="00620085"/>
    <w:rsid w:val="006201A8"/>
    <w:rsid w:val="00620744"/>
    <w:rsid w:val="0062144F"/>
    <w:rsid w:val="00621B70"/>
    <w:rsid w:val="006223F6"/>
    <w:rsid w:val="00623520"/>
    <w:rsid w:val="00623538"/>
    <w:rsid w:val="0062449B"/>
    <w:rsid w:val="00624663"/>
    <w:rsid w:val="00624D8A"/>
    <w:rsid w:val="00625040"/>
    <w:rsid w:val="006262A1"/>
    <w:rsid w:val="0062657F"/>
    <w:rsid w:val="00626877"/>
    <w:rsid w:val="00626D42"/>
    <w:rsid w:val="00627026"/>
    <w:rsid w:val="00627768"/>
    <w:rsid w:val="00627911"/>
    <w:rsid w:val="00627E79"/>
    <w:rsid w:val="00630A7B"/>
    <w:rsid w:val="00631D5D"/>
    <w:rsid w:val="0063226C"/>
    <w:rsid w:val="006336E5"/>
    <w:rsid w:val="00634187"/>
    <w:rsid w:val="00634193"/>
    <w:rsid w:val="00635080"/>
    <w:rsid w:val="00635586"/>
    <w:rsid w:val="0063567B"/>
    <w:rsid w:val="00635EAF"/>
    <w:rsid w:val="0063629A"/>
    <w:rsid w:val="00636B9A"/>
    <w:rsid w:val="006373B5"/>
    <w:rsid w:val="00637FD9"/>
    <w:rsid w:val="006400AE"/>
    <w:rsid w:val="00640605"/>
    <w:rsid w:val="00641579"/>
    <w:rsid w:val="00641A28"/>
    <w:rsid w:val="00641DD0"/>
    <w:rsid w:val="006424C0"/>
    <w:rsid w:val="006429B8"/>
    <w:rsid w:val="00642A40"/>
    <w:rsid w:val="006432A9"/>
    <w:rsid w:val="00643506"/>
    <w:rsid w:val="006436B7"/>
    <w:rsid w:val="00643C64"/>
    <w:rsid w:val="00643DFB"/>
    <w:rsid w:val="006448A0"/>
    <w:rsid w:val="00644F0B"/>
    <w:rsid w:val="00645DED"/>
    <w:rsid w:val="006460FB"/>
    <w:rsid w:val="00646709"/>
    <w:rsid w:val="00646C9A"/>
    <w:rsid w:val="00647D85"/>
    <w:rsid w:val="00650B11"/>
    <w:rsid w:val="00652DB7"/>
    <w:rsid w:val="006535A2"/>
    <w:rsid w:val="00653B84"/>
    <w:rsid w:val="00654099"/>
    <w:rsid w:val="006554AC"/>
    <w:rsid w:val="00655B38"/>
    <w:rsid w:val="00656884"/>
    <w:rsid w:val="00656B5D"/>
    <w:rsid w:val="00657383"/>
    <w:rsid w:val="0066036D"/>
    <w:rsid w:val="00660433"/>
    <w:rsid w:val="0066059C"/>
    <w:rsid w:val="0066060C"/>
    <w:rsid w:val="0066093A"/>
    <w:rsid w:val="00660A8A"/>
    <w:rsid w:val="006617F7"/>
    <w:rsid w:val="00661828"/>
    <w:rsid w:val="00661B90"/>
    <w:rsid w:val="006623A3"/>
    <w:rsid w:val="00662BFA"/>
    <w:rsid w:val="00664056"/>
    <w:rsid w:val="00664721"/>
    <w:rsid w:val="0066530B"/>
    <w:rsid w:val="006656EA"/>
    <w:rsid w:val="0066626B"/>
    <w:rsid w:val="006673CB"/>
    <w:rsid w:val="00667585"/>
    <w:rsid w:val="00670650"/>
    <w:rsid w:val="00670EA6"/>
    <w:rsid w:val="00671FC7"/>
    <w:rsid w:val="006731AC"/>
    <w:rsid w:val="00673953"/>
    <w:rsid w:val="00673D7D"/>
    <w:rsid w:val="00673F38"/>
    <w:rsid w:val="006742D6"/>
    <w:rsid w:val="00674354"/>
    <w:rsid w:val="00674B89"/>
    <w:rsid w:val="00674C1F"/>
    <w:rsid w:val="00677B34"/>
    <w:rsid w:val="00680667"/>
    <w:rsid w:val="00680BB6"/>
    <w:rsid w:val="00680BCE"/>
    <w:rsid w:val="006816AE"/>
    <w:rsid w:val="0068181C"/>
    <w:rsid w:val="00681AEC"/>
    <w:rsid w:val="006826E6"/>
    <w:rsid w:val="0068297F"/>
    <w:rsid w:val="0068319C"/>
    <w:rsid w:val="00684074"/>
    <w:rsid w:val="006843E7"/>
    <w:rsid w:val="00684A49"/>
    <w:rsid w:val="00685FBD"/>
    <w:rsid w:val="0068671D"/>
    <w:rsid w:val="00686F6F"/>
    <w:rsid w:val="00687734"/>
    <w:rsid w:val="00687810"/>
    <w:rsid w:val="00690067"/>
    <w:rsid w:val="00690079"/>
    <w:rsid w:val="00690914"/>
    <w:rsid w:val="006919A8"/>
    <w:rsid w:val="00691CB8"/>
    <w:rsid w:val="00692353"/>
    <w:rsid w:val="0069337B"/>
    <w:rsid w:val="006945CA"/>
    <w:rsid w:val="00694789"/>
    <w:rsid w:val="006947B3"/>
    <w:rsid w:val="0069490A"/>
    <w:rsid w:val="00694B38"/>
    <w:rsid w:val="0069514B"/>
    <w:rsid w:val="00695490"/>
    <w:rsid w:val="0069562A"/>
    <w:rsid w:val="0069628B"/>
    <w:rsid w:val="00697042"/>
    <w:rsid w:val="00697171"/>
    <w:rsid w:val="006A069C"/>
    <w:rsid w:val="006A0AE6"/>
    <w:rsid w:val="006A0DE5"/>
    <w:rsid w:val="006A0F5D"/>
    <w:rsid w:val="006A11F2"/>
    <w:rsid w:val="006A1475"/>
    <w:rsid w:val="006A1A15"/>
    <w:rsid w:val="006A1C7B"/>
    <w:rsid w:val="006A21F1"/>
    <w:rsid w:val="006A228F"/>
    <w:rsid w:val="006A2936"/>
    <w:rsid w:val="006A3211"/>
    <w:rsid w:val="006A3A23"/>
    <w:rsid w:val="006A4C78"/>
    <w:rsid w:val="006A5199"/>
    <w:rsid w:val="006A52D9"/>
    <w:rsid w:val="006A53C3"/>
    <w:rsid w:val="006A549B"/>
    <w:rsid w:val="006A6B90"/>
    <w:rsid w:val="006A6BC6"/>
    <w:rsid w:val="006A70CC"/>
    <w:rsid w:val="006A792B"/>
    <w:rsid w:val="006B0833"/>
    <w:rsid w:val="006B10B1"/>
    <w:rsid w:val="006B1491"/>
    <w:rsid w:val="006B2365"/>
    <w:rsid w:val="006B2773"/>
    <w:rsid w:val="006B2CB0"/>
    <w:rsid w:val="006B3B4A"/>
    <w:rsid w:val="006B4765"/>
    <w:rsid w:val="006B4989"/>
    <w:rsid w:val="006B4AC9"/>
    <w:rsid w:val="006B55F3"/>
    <w:rsid w:val="006B58B7"/>
    <w:rsid w:val="006B5BFB"/>
    <w:rsid w:val="006B5D4A"/>
    <w:rsid w:val="006B621B"/>
    <w:rsid w:val="006B6586"/>
    <w:rsid w:val="006B7095"/>
    <w:rsid w:val="006B769B"/>
    <w:rsid w:val="006B7A22"/>
    <w:rsid w:val="006C01BC"/>
    <w:rsid w:val="006C0A70"/>
    <w:rsid w:val="006C1523"/>
    <w:rsid w:val="006C1C3E"/>
    <w:rsid w:val="006C1CB6"/>
    <w:rsid w:val="006C4CDF"/>
    <w:rsid w:val="006C4FED"/>
    <w:rsid w:val="006C5F1B"/>
    <w:rsid w:val="006C7088"/>
    <w:rsid w:val="006C7670"/>
    <w:rsid w:val="006C7ADC"/>
    <w:rsid w:val="006D06F3"/>
    <w:rsid w:val="006D145B"/>
    <w:rsid w:val="006D168D"/>
    <w:rsid w:val="006D2D3A"/>
    <w:rsid w:val="006D30B8"/>
    <w:rsid w:val="006D4561"/>
    <w:rsid w:val="006D5688"/>
    <w:rsid w:val="006D61D7"/>
    <w:rsid w:val="006D63FA"/>
    <w:rsid w:val="006D6794"/>
    <w:rsid w:val="006D6F31"/>
    <w:rsid w:val="006D73B3"/>
    <w:rsid w:val="006E1664"/>
    <w:rsid w:val="006E2623"/>
    <w:rsid w:val="006E2C6D"/>
    <w:rsid w:val="006E3C69"/>
    <w:rsid w:val="006E3D1A"/>
    <w:rsid w:val="006E53DC"/>
    <w:rsid w:val="006E6841"/>
    <w:rsid w:val="006E7E81"/>
    <w:rsid w:val="006E7ECC"/>
    <w:rsid w:val="006F01C5"/>
    <w:rsid w:val="006F0680"/>
    <w:rsid w:val="006F0E32"/>
    <w:rsid w:val="006F14B9"/>
    <w:rsid w:val="006F1D94"/>
    <w:rsid w:val="006F20B0"/>
    <w:rsid w:val="006F211E"/>
    <w:rsid w:val="006F24B2"/>
    <w:rsid w:val="006F2676"/>
    <w:rsid w:val="006F2CCC"/>
    <w:rsid w:val="006F328D"/>
    <w:rsid w:val="006F333E"/>
    <w:rsid w:val="006F3657"/>
    <w:rsid w:val="006F4235"/>
    <w:rsid w:val="006F4B34"/>
    <w:rsid w:val="006F4F1F"/>
    <w:rsid w:val="006F5362"/>
    <w:rsid w:val="006F5497"/>
    <w:rsid w:val="006F5E91"/>
    <w:rsid w:val="006F6003"/>
    <w:rsid w:val="006F6580"/>
    <w:rsid w:val="006F66CF"/>
    <w:rsid w:val="006F6780"/>
    <w:rsid w:val="006F7D50"/>
    <w:rsid w:val="007014F5"/>
    <w:rsid w:val="007017F3"/>
    <w:rsid w:val="00702891"/>
    <w:rsid w:val="0070312F"/>
    <w:rsid w:val="00703DCC"/>
    <w:rsid w:val="007044B4"/>
    <w:rsid w:val="00704694"/>
    <w:rsid w:val="00704FB3"/>
    <w:rsid w:val="0070641F"/>
    <w:rsid w:val="007065D7"/>
    <w:rsid w:val="00707DA8"/>
    <w:rsid w:val="0071000B"/>
    <w:rsid w:val="00710102"/>
    <w:rsid w:val="00710B8B"/>
    <w:rsid w:val="00711036"/>
    <w:rsid w:val="007117FD"/>
    <w:rsid w:val="00711BEB"/>
    <w:rsid w:val="00711BF1"/>
    <w:rsid w:val="00711FEC"/>
    <w:rsid w:val="00712AB3"/>
    <w:rsid w:val="00714B51"/>
    <w:rsid w:val="00714C70"/>
    <w:rsid w:val="00714D0B"/>
    <w:rsid w:val="0071506F"/>
    <w:rsid w:val="0071613E"/>
    <w:rsid w:val="007161AE"/>
    <w:rsid w:val="00716F5E"/>
    <w:rsid w:val="00717743"/>
    <w:rsid w:val="00717CA5"/>
    <w:rsid w:val="007204DB"/>
    <w:rsid w:val="00720CEA"/>
    <w:rsid w:val="007232C0"/>
    <w:rsid w:val="007240FE"/>
    <w:rsid w:val="00724800"/>
    <w:rsid w:val="00724983"/>
    <w:rsid w:val="00726DCE"/>
    <w:rsid w:val="00726ED0"/>
    <w:rsid w:val="00730625"/>
    <w:rsid w:val="007307F5"/>
    <w:rsid w:val="00730CDA"/>
    <w:rsid w:val="00730FEB"/>
    <w:rsid w:val="0073142E"/>
    <w:rsid w:val="007314E7"/>
    <w:rsid w:val="00732777"/>
    <w:rsid w:val="00732F9B"/>
    <w:rsid w:val="00733066"/>
    <w:rsid w:val="007332AA"/>
    <w:rsid w:val="00733791"/>
    <w:rsid w:val="00733AD4"/>
    <w:rsid w:val="00733BDE"/>
    <w:rsid w:val="00733C09"/>
    <w:rsid w:val="00735F51"/>
    <w:rsid w:val="00735FB7"/>
    <w:rsid w:val="00736CC6"/>
    <w:rsid w:val="00737271"/>
    <w:rsid w:val="007374C8"/>
    <w:rsid w:val="00737529"/>
    <w:rsid w:val="007376E3"/>
    <w:rsid w:val="00737891"/>
    <w:rsid w:val="00743584"/>
    <w:rsid w:val="00744C9B"/>
    <w:rsid w:val="00744D49"/>
    <w:rsid w:val="00744E7F"/>
    <w:rsid w:val="00745716"/>
    <w:rsid w:val="007467D3"/>
    <w:rsid w:val="00746E92"/>
    <w:rsid w:val="00747B9E"/>
    <w:rsid w:val="007505B9"/>
    <w:rsid w:val="00751450"/>
    <w:rsid w:val="007514F9"/>
    <w:rsid w:val="00751D12"/>
    <w:rsid w:val="007525DD"/>
    <w:rsid w:val="0075273F"/>
    <w:rsid w:val="007531D9"/>
    <w:rsid w:val="00753693"/>
    <w:rsid w:val="00753826"/>
    <w:rsid w:val="007543F9"/>
    <w:rsid w:val="007556FB"/>
    <w:rsid w:val="00755A4A"/>
    <w:rsid w:val="00755B8C"/>
    <w:rsid w:val="00756775"/>
    <w:rsid w:val="00757779"/>
    <w:rsid w:val="00757887"/>
    <w:rsid w:val="00757933"/>
    <w:rsid w:val="00760719"/>
    <w:rsid w:val="00760FD2"/>
    <w:rsid w:val="00761208"/>
    <w:rsid w:val="0076141C"/>
    <w:rsid w:val="00763261"/>
    <w:rsid w:val="00763993"/>
    <w:rsid w:val="00763AB4"/>
    <w:rsid w:val="007644FC"/>
    <w:rsid w:val="007648DF"/>
    <w:rsid w:val="00764993"/>
    <w:rsid w:val="00764A83"/>
    <w:rsid w:val="007653DA"/>
    <w:rsid w:val="00765911"/>
    <w:rsid w:val="00765C8B"/>
    <w:rsid w:val="00766241"/>
    <w:rsid w:val="007667E9"/>
    <w:rsid w:val="007671C1"/>
    <w:rsid w:val="00767D02"/>
    <w:rsid w:val="00767ECC"/>
    <w:rsid w:val="00770303"/>
    <w:rsid w:val="007706E4"/>
    <w:rsid w:val="00770798"/>
    <w:rsid w:val="00770A97"/>
    <w:rsid w:val="00771129"/>
    <w:rsid w:val="00772421"/>
    <w:rsid w:val="007729B3"/>
    <w:rsid w:val="00772C6A"/>
    <w:rsid w:val="00772CBB"/>
    <w:rsid w:val="00773095"/>
    <w:rsid w:val="00773B23"/>
    <w:rsid w:val="00773C32"/>
    <w:rsid w:val="00774448"/>
    <w:rsid w:val="00774650"/>
    <w:rsid w:val="0077482D"/>
    <w:rsid w:val="00775DC1"/>
    <w:rsid w:val="00775F2D"/>
    <w:rsid w:val="00776411"/>
    <w:rsid w:val="00776EC5"/>
    <w:rsid w:val="00777C96"/>
    <w:rsid w:val="00780C38"/>
    <w:rsid w:val="00781B56"/>
    <w:rsid w:val="00781E3F"/>
    <w:rsid w:val="00782102"/>
    <w:rsid w:val="00782493"/>
    <w:rsid w:val="00784180"/>
    <w:rsid w:val="00785BCD"/>
    <w:rsid w:val="00785C26"/>
    <w:rsid w:val="00785CAB"/>
    <w:rsid w:val="00786223"/>
    <w:rsid w:val="00786594"/>
    <w:rsid w:val="00790930"/>
    <w:rsid w:val="00790C79"/>
    <w:rsid w:val="007913F4"/>
    <w:rsid w:val="0079172A"/>
    <w:rsid w:val="0079178D"/>
    <w:rsid w:val="00791CCC"/>
    <w:rsid w:val="00792246"/>
    <w:rsid w:val="00792E3B"/>
    <w:rsid w:val="00793182"/>
    <w:rsid w:val="007937A9"/>
    <w:rsid w:val="00793B9A"/>
    <w:rsid w:val="00793C62"/>
    <w:rsid w:val="00794413"/>
    <w:rsid w:val="00795106"/>
    <w:rsid w:val="007956F5"/>
    <w:rsid w:val="007957A7"/>
    <w:rsid w:val="0079583B"/>
    <w:rsid w:val="00795A52"/>
    <w:rsid w:val="00795E1B"/>
    <w:rsid w:val="0079600A"/>
    <w:rsid w:val="00796193"/>
    <w:rsid w:val="00796854"/>
    <w:rsid w:val="00797584"/>
    <w:rsid w:val="007A02F8"/>
    <w:rsid w:val="007A0A71"/>
    <w:rsid w:val="007A402F"/>
    <w:rsid w:val="007A4040"/>
    <w:rsid w:val="007A4048"/>
    <w:rsid w:val="007A49A3"/>
    <w:rsid w:val="007A4ADF"/>
    <w:rsid w:val="007A5225"/>
    <w:rsid w:val="007A5304"/>
    <w:rsid w:val="007A54C3"/>
    <w:rsid w:val="007A5DCE"/>
    <w:rsid w:val="007A5E88"/>
    <w:rsid w:val="007A60C2"/>
    <w:rsid w:val="007A6CA2"/>
    <w:rsid w:val="007A7296"/>
    <w:rsid w:val="007A7DF4"/>
    <w:rsid w:val="007B09B0"/>
    <w:rsid w:val="007B0AFA"/>
    <w:rsid w:val="007B1715"/>
    <w:rsid w:val="007B1BD1"/>
    <w:rsid w:val="007B3A0D"/>
    <w:rsid w:val="007B46A8"/>
    <w:rsid w:val="007B5D32"/>
    <w:rsid w:val="007B6501"/>
    <w:rsid w:val="007B6A68"/>
    <w:rsid w:val="007B72BF"/>
    <w:rsid w:val="007C0BBC"/>
    <w:rsid w:val="007C1113"/>
    <w:rsid w:val="007C157E"/>
    <w:rsid w:val="007C16DC"/>
    <w:rsid w:val="007C1802"/>
    <w:rsid w:val="007C1EFC"/>
    <w:rsid w:val="007C30C8"/>
    <w:rsid w:val="007C3866"/>
    <w:rsid w:val="007C4488"/>
    <w:rsid w:val="007C5482"/>
    <w:rsid w:val="007C58EE"/>
    <w:rsid w:val="007C5C29"/>
    <w:rsid w:val="007C5F88"/>
    <w:rsid w:val="007C5FFC"/>
    <w:rsid w:val="007C652B"/>
    <w:rsid w:val="007C6BCF"/>
    <w:rsid w:val="007C6EC1"/>
    <w:rsid w:val="007D0148"/>
    <w:rsid w:val="007D0CCE"/>
    <w:rsid w:val="007D1923"/>
    <w:rsid w:val="007D30BF"/>
    <w:rsid w:val="007D42A2"/>
    <w:rsid w:val="007D4A03"/>
    <w:rsid w:val="007D4FD1"/>
    <w:rsid w:val="007D572F"/>
    <w:rsid w:val="007D59D6"/>
    <w:rsid w:val="007D6AD2"/>
    <w:rsid w:val="007D6F6E"/>
    <w:rsid w:val="007D7338"/>
    <w:rsid w:val="007D74D7"/>
    <w:rsid w:val="007D75F3"/>
    <w:rsid w:val="007D7952"/>
    <w:rsid w:val="007D7E31"/>
    <w:rsid w:val="007E0FD4"/>
    <w:rsid w:val="007E1036"/>
    <w:rsid w:val="007E11A0"/>
    <w:rsid w:val="007E25D1"/>
    <w:rsid w:val="007E2D60"/>
    <w:rsid w:val="007E3C93"/>
    <w:rsid w:val="007E45BD"/>
    <w:rsid w:val="007E47E9"/>
    <w:rsid w:val="007E50E7"/>
    <w:rsid w:val="007E52E6"/>
    <w:rsid w:val="007E5E75"/>
    <w:rsid w:val="007E6016"/>
    <w:rsid w:val="007E61C4"/>
    <w:rsid w:val="007E69F2"/>
    <w:rsid w:val="007E6ADF"/>
    <w:rsid w:val="007E6E5A"/>
    <w:rsid w:val="007E7433"/>
    <w:rsid w:val="007E749C"/>
    <w:rsid w:val="007E7587"/>
    <w:rsid w:val="007E7800"/>
    <w:rsid w:val="007F0B25"/>
    <w:rsid w:val="007F1351"/>
    <w:rsid w:val="007F1AD7"/>
    <w:rsid w:val="007F1D80"/>
    <w:rsid w:val="007F23E2"/>
    <w:rsid w:val="007F2561"/>
    <w:rsid w:val="007F284A"/>
    <w:rsid w:val="007F2AD2"/>
    <w:rsid w:val="007F344A"/>
    <w:rsid w:val="007F38EC"/>
    <w:rsid w:val="007F4573"/>
    <w:rsid w:val="007F4C96"/>
    <w:rsid w:val="007F4D81"/>
    <w:rsid w:val="007F5438"/>
    <w:rsid w:val="007F5C92"/>
    <w:rsid w:val="007F66E1"/>
    <w:rsid w:val="007F67B0"/>
    <w:rsid w:val="007F795E"/>
    <w:rsid w:val="007F7C55"/>
    <w:rsid w:val="007F7CD2"/>
    <w:rsid w:val="007F7F44"/>
    <w:rsid w:val="00800EED"/>
    <w:rsid w:val="00800F72"/>
    <w:rsid w:val="0080138D"/>
    <w:rsid w:val="008017D1"/>
    <w:rsid w:val="00802124"/>
    <w:rsid w:val="0080258F"/>
    <w:rsid w:val="00802649"/>
    <w:rsid w:val="0080419F"/>
    <w:rsid w:val="00805244"/>
    <w:rsid w:val="00805290"/>
    <w:rsid w:val="00806BA8"/>
    <w:rsid w:val="008073B2"/>
    <w:rsid w:val="00807C8A"/>
    <w:rsid w:val="008102BA"/>
    <w:rsid w:val="00810374"/>
    <w:rsid w:val="0081074B"/>
    <w:rsid w:val="00812674"/>
    <w:rsid w:val="00812809"/>
    <w:rsid w:val="00812CE2"/>
    <w:rsid w:val="008133D6"/>
    <w:rsid w:val="008135CA"/>
    <w:rsid w:val="008136CC"/>
    <w:rsid w:val="0081382D"/>
    <w:rsid w:val="0081427E"/>
    <w:rsid w:val="00814845"/>
    <w:rsid w:val="00815D72"/>
    <w:rsid w:val="00815E65"/>
    <w:rsid w:val="00817E9B"/>
    <w:rsid w:val="00820987"/>
    <w:rsid w:val="0082110C"/>
    <w:rsid w:val="0082132F"/>
    <w:rsid w:val="00821654"/>
    <w:rsid w:val="00821D60"/>
    <w:rsid w:val="00822E6A"/>
    <w:rsid w:val="008233C3"/>
    <w:rsid w:val="00824195"/>
    <w:rsid w:val="0082548B"/>
    <w:rsid w:val="00826F14"/>
    <w:rsid w:val="008270A1"/>
    <w:rsid w:val="00827448"/>
    <w:rsid w:val="00830D2B"/>
    <w:rsid w:val="00830E0E"/>
    <w:rsid w:val="0083111C"/>
    <w:rsid w:val="00832457"/>
    <w:rsid w:val="008327B7"/>
    <w:rsid w:val="00832F07"/>
    <w:rsid w:val="0083308F"/>
    <w:rsid w:val="008330D5"/>
    <w:rsid w:val="0083326E"/>
    <w:rsid w:val="008334A4"/>
    <w:rsid w:val="00833A1F"/>
    <w:rsid w:val="00833B3A"/>
    <w:rsid w:val="0083450D"/>
    <w:rsid w:val="00834634"/>
    <w:rsid w:val="008354BD"/>
    <w:rsid w:val="008361A9"/>
    <w:rsid w:val="00836228"/>
    <w:rsid w:val="0083668E"/>
    <w:rsid w:val="008368AE"/>
    <w:rsid w:val="00841561"/>
    <w:rsid w:val="0084192B"/>
    <w:rsid w:val="00841D9C"/>
    <w:rsid w:val="00842C4D"/>
    <w:rsid w:val="00843837"/>
    <w:rsid w:val="0084394E"/>
    <w:rsid w:val="00844CF0"/>
    <w:rsid w:val="00846D54"/>
    <w:rsid w:val="008471B4"/>
    <w:rsid w:val="00847EEE"/>
    <w:rsid w:val="008510B4"/>
    <w:rsid w:val="008527AE"/>
    <w:rsid w:val="008531FE"/>
    <w:rsid w:val="0085399C"/>
    <w:rsid w:val="008540FE"/>
    <w:rsid w:val="008547F0"/>
    <w:rsid w:val="00854FD8"/>
    <w:rsid w:val="00855554"/>
    <w:rsid w:val="00855BB2"/>
    <w:rsid w:val="00857B57"/>
    <w:rsid w:val="00860474"/>
    <w:rsid w:val="008604C5"/>
    <w:rsid w:val="0086072E"/>
    <w:rsid w:val="00860756"/>
    <w:rsid w:val="00861317"/>
    <w:rsid w:val="00861661"/>
    <w:rsid w:val="008619CD"/>
    <w:rsid w:val="00863AE4"/>
    <w:rsid w:val="00863C09"/>
    <w:rsid w:val="00864061"/>
    <w:rsid w:val="008648D0"/>
    <w:rsid w:val="008649BA"/>
    <w:rsid w:val="00864F89"/>
    <w:rsid w:val="00865089"/>
    <w:rsid w:val="00865282"/>
    <w:rsid w:val="008657C2"/>
    <w:rsid w:val="008659F2"/>
    <w:rsid w:val="0086628E"/>
    <w:rsid w:val="00866B0C"/>
    <w:rsid w:val="00867592"/>
    <w:rsid w:val="00867C95"/>
    <w:rsid w:val="008705C3"/>
    <w:rsid w:val="00870E1E"/>
    <w:rsid w:val="008714E3"/>
    <w:rsid w:val="00871B3E"/>
    <w:rsid w:val="00871FE0"/>
    <w:rsid w:val="008721FE"/>
    <w:rsid w:val="00872E46"/>
    <w:rsid w:val="008732D8"/>
    <w:rsid w:val="008735DE"/>
    <w:rsid w:val="00874523"/>
    <w:rsid w:val="00874950"/>
    <w:rsid w:val="00874AB5"/>
    <w:rsid w:val="00874CC8"/>
    <w:rsid w:val="0087508F"/>
    <w:rsid w:val="0087527F"/>
    <w:rsid w:val="00875840"/>
    <w:rsid w:val="0087632E"/>
    <w:rsid w:val="0087658D"/>
    <w:rsid w:val="008766CC"/>
    <w:rsid w:val="00876E18"/>
    <w:rsid w:val="00877A05"/>
    <w:rsid w:val="00877C18"/>
    <w:rsid w:val="00877CAD"/>
    <w:rsid w:val="00880DCA"/>
    <w:rsid w:val="00880FB6"/>
    <w:rsid w:val="008810AB"/>
    <w:rsid w:val="00881295"/>
    <w:rsid w:val="00881327"/>
    <w:rsid w:val="00882235"/>
    <w:rsid w:val="00882250"/>
    <w:rsid w:val="00882971"/>
    <w:rsid w:val="0088315D"/>
    <w:rsid w:val="0088325A"/>
    <w:rsid w:val="00883F04"/>
    <w:rsid w:val="00883F1E"/>
    <w:rsid w:val="00884D73"/>
    <w:rsid w:val="00884FAF"/>
    <w:rsid w:val="0088512B"/>
    <w:rsid w:val="00886AE7"/>
    <w:rsid w:val="00886C3D"/>
    <w:rsid w:val="008908DA"/>
    <w:rsid w:val="00890968"/>
    <w:rsid w:val="0089122B"/>
    <w:rsid w:val="00891378"/>
    <w:rsid w:val="00891410"/>
    <w:rsid w:val="0089151A"/>
    <w:rsid w:val="00891667"/>
    <w:rsid w:val="008917C8"/>
    <w:rsid w:val="00893BA1"/>
    <w:rsid w:val="00894ACE"/>
    <w:rsid w:val="0089528B"/>
    <w:rsid w:val="008955B4"/>
    <w:rsid w:val="00895B12"/>
    <w:rsid w:val="00895C0A"/>
    <w:rsid w:val="00895FE5"/>
    <w:rsid w:val="00896429"/>
    <w:rsid w:val="00896D2F"/>
    <w:rsid w:val="00897124"/>
    <w:rsid w:val="00897BD9"/>
    <w:rsid w:val="00897F41"/>
    <w:rsid w:val="008A07C7"/>
    <w:rsid w:val="008A0817"/>
    <w:rsid w:val="008A0F73"/>
    <w:rsid w:val="008A19E7"/>
    <w:rsid w:val="008A1C33"/>
    <w:rsid w:val="008A1E82"/>
    <w:rsid w:val="008A24BD"/>
    <w:rsid w:val="008A268E"/>
    <w:rsid w:val="008A297B"/>
    <w:rsid w:val="008A3439"/>
    <w:rsid w:val="008A39DC"/>
    <w:rsid w:val="008A3E86"/>
    <w:rsid w:val="008A41DE"/>
    <w:rsid w:val="008A4519"/>
    <w:rsid w:val="008A519A"/>
    <w:rsid w:val="008A578C"/>
    <w:rsid w:val="008A58F3"/>
    <w:rsid w:val="008A63CD"/>
    <w:rsid w:val="008A64B3"/>
    <w:rsid w:val="008A6BE8"/>
    <w:rsid w:val="008A790C"/>
    <w:rsid w:val="008A7D6A"/>
    <w:rsid w:val="008B0E60"/>
    <w:rsid w:val="008B2DC5"/>
    <w:rsid w:val="008B4521"/>
    <w:rsid w:val="008B4A72"/>
    <w:rsid w:val="008B51EC"/>
    <w:rsid w:val="008B537A"/>
    <w:rsid w:val="008B66E1"/>
    <w:rsid w:val="008B6E1D"/>
    <w:rsid w:val="008B6E97"/>
    <w:rsid w:val="008B7B54"/>
    <w:rsid w:val="008C007B"/>
    <w:rsid w:val="008C0658"/>
    <w:rsid w:val="008C07B8"/>
    <w:rsid w:val="008C0A8F"/>
    <w:rsid w:val="008C0CE7"/>
    <w:rsid w:val="008C0E30"/>
    <w:rsid w:val="008C1327"/>
    <w:rsid w:val="008C1649"/>
    <w:rsid w:val="008C1F11"/>
    <w:rsid w:val="008C23EB"/>
    <w:rsid w:val="008C25CA"/>
    <w:rsid w:val="008C2FC8"/>
    <w:rsid w:val="008C3832"/>
    <w:rsid w:val="008C42FF"/>
    <w:rsid w:val="008C45B1"/>
    <w:rsid w:val="008C604E"/>
    <w:rsid w:val="008C6213"/>
    <w:rsid w:val="008C6F3F"/>
    <w:rsid w:val="008C708E"/>
    <w:rsid w:val="008C7239"/>
    <w:rsid w:val="008C748A"/>
    <w:rsid w:val="008D021D"/>
    <w:rsid w:val="008D0F38"/>
    <w:rsid w:val="008D178D"/>
    <w:rsid w:val="008D1973"/>
    <w:rsid w:val="008D232C"/>
    <w:rsid w:val="008D2803"/>
    <w:rsid w:val="008D2964"/>
    <w:rsid w:val="008D2E82"/>
    <w:rsid w:val="008D45CC"/>
    <w:rsid w:val="008D4742"/>
    <w:rsid w:val="008D547B"/>
    <w:rsid w:val="008D5A33"/>
    <w:rsid w:val="008D6865"/>
    <w:rsid w:val="008D6CDC"/>
    <w:rsid w:val="008D77C1"/>
    <w:rsid w:val="008D78CC"/>
    <w:rsid w:val="008D7F6A"/>
    <w:rsid w:val="008E028C"/>
    <w:rsid w:val="008E097D"/>
    <w:rsid w:val="008E0B27"/>
    <w:rsid w:val="008E1032"/>
    <w:rsid w:val="008E122C"/>
    <w:rsid w:val="008E2E2A"/>
    <w:rsid w:val="008E33B4"/>
    <w:rsid w:val="008E3E90"/>
    <w:rsid w:val="008E4613"/>
    <w:rsid w:val="008E4B8A"/>
    <w:rsid w:val="008E4CBD"/>
    <w:rsid w:val="008E5373"/>
    <w:rsid w:val="008E548D"/>
    <w:rsid w:val="008E57D9"/>
    <w:rsid w:val="008E5AF5"/>
    <w:rsid w:val="008E6022"/>
    <w:rsid w:val="008E62E5"/>
    <w:rsid w:val="008E71AC"/>
    <w:rsid w:val="008F0763"/>
    <w:rsid w:val="008F1045"/>
    <w:rsid w:val="008F153A"/>
    <w:rsid w:val="008F29DE"/>
    <w:rsid w:val="008F2A5A"/>
    <w:rsid w:val="008F3D21"/>
    <w:rsid w:val="008F3EEC"/>
    <w:rsid w:val="008F4190"/>
    <w:rsid w:val="008F4308"/>
    <w:rsid w:val="008F4628"/>
    <w:rsid w:val="008F465D"/>
    <w:rsid w:val="008F5016"/>
    <w:rsid w:val="008F5B1C"/>
    <w:rsid w:val="008F5F6A"/>
    <w:rsid w:val="008F652E"/>
    <w:rsid w:val="008F6D60"/>
    <w:rsid w:val="00900242"/>
    <w:rsid w:val="009029C5"/>
    <w:rsid w:val="00902A1B"/>
    <w:rsid w:val="00903131"/>
    <w:rsid w:val="009031E4"/>
    <w:rsid w:val="00903AD4"/>
    <w:rsid w:val="0090485A"/>
    <w:rsid w:val="009048D2"/>
    <w:rsid w:val="009049C5"/>
    <w:rsid w:val="00904FDB"/>
    <w:rsid w:val="009050F6"/>
    <w:rsid w:val="009063B3"/>
    <w:rsid w:val="0090724E"/>
    <w:rsid w:val="009072FB"/>
    <w:rsid w:val="009115D1"/>
    <w:rsid w:val="009120AD"/>
    <w:rsid w:val="009130EE"/>
    <w:rsid w:val="00913378"/>
    <w:rsid w:val="0091359C"/>
    <w:rsid w:val="0091391A"/>
    <w:rsid w:val="00913D5E"/>
    <w:rsid w:val="00913FB0"/>
    <w:rsid w:val="0091438E"/>
    <w:rsid w:val="009144BF"/>
    <w:rsid w:val="00915C06"/>
    <w:rsid w:val="00915F73"/>
    <w:rsid w:val="009202BA"/>
    <w:rsid w:val="00920F4D"/>
    <w:rsid w:val="0092135A"/>
    <w:rsid w:val="0092154E"/>
    <w:rsid w:val="009216AE"/>
    <w:rsid w:val="00921B54"/>
    <w:rsid w:val="00921C60"/>
    <w:rsid w:val="009223E4"/>
    <w:rsid w:val="009226CF"/>
    <w:rsid w:val="009233DB"/>
    <w:rsid w:val="00923B08"/>
    <w:rsid w:val="00924C86"/>
    <w:rsid w:val="00925C3E"/>
    <w:rsid w:val="00926C96"/>
    <w:rsid w:val="00926EC1"/>
    <w:rsid w:val="00927916"/>
    <w:rsid w:val="009279B9"/>
    <w:rsid w:val="009307D4"/>
    <w:rsid w:val="0093094C"/>
    <w:rsid w:val="0093103C"/>
    <w:rsid w:val="00931A1A"/>
    <w:rsid w:val="009320AA"/>
    <w:rsid w:val="00932AFB"/>
    <w:rsid w:val="00933480"/>
    <w:rsid w:val="00933569"/>
    <w:rsid w:val="00934CFB"/>
    <w:rsid w:val="00934FF0"/>
    <w:rsid w:val="00935861"/>
    <w:rsid w:val="00936298"/>
    <w:rsid w:val="00936D1C"/>
    <w:rsid w:val="00936F9E"/>
    <w:rsid w:val="00941DB1"/>
    <w:rsid w:val="00941E2F"/>
    <w:rsid w:val="00942198"/>
    <w:rsid w:val="00942453"/>
    <w:rsid w:val="009425B4"/>
    <w:rsid w:val="00942FAA"/>
    <w:rsid w:val="00943EBD"/>
    <w:rsid w:val="00944386"/>
    <w:rsid w:val="009445F7"/>
    <w:rsid w:val="009453A2"/>
    <w:rsid w:val="00946095"/>
    <w:rsid w:val="009471AF"/>
    <w:rsid w:val="00950C71"/>
    <w:rsid w:val="00951397"/>
    <w:rsid w:val="0095153B"/>
    <w:rsid w:val="00951849"/>
    <w:rsid w:val="00951C49"/>
    <w:rsid w:val="009520B6"/>
    <w:rsid w:val="0095253A"/>
    <w:rsid w:val="009525BD"/>
    <w:rsid w:val="009527F7"/>
    <w:rsid w:val="00953710"/>
    <w:rsid w:val="00953B8E"/>
    <w:rsid w:val="00953D8D"/>
    <w:rsid w:val="009543CA"/>
    <w:rsid w:val="00955525"/>
    <w:rsid w:val="009564D5"/>
    <w:rsid w:val="00956AB2"/>
    <w:rsid w:val="00956DD9"/>
    <w:rsid w:val="0095733F"/>
    <w:rsid w:val="0095745E"/>
    <w:rsid w:val="00957992"/>
    <w:rsid w:val="0096019B"/>
    <w:rsid w:val="009602E6"/>
    <w:rsid w:val="009607FD"/>
    <w:rsid w:val="0096195E"/>
    <w:rsid w:val="0096205E"/>
    <w:rsid w:val="00962262"/>
    <w:rsid w:val="00962655"/>
    <w:rsid w:val="00962EDB"/>
    <w:rsid w:val="009636D2"/>
    <w:rsid w:val="00963B40"/>
    <w:rsid w:val="00963F06"/>
    <w:rsid w:val="0096407B"/>
    <w:rsid w:val="00964109"/>
    <w:rsid w:val="009645EC"/>
    <w:rsid w:val="00964BB9"/>
    <w:rsid w:val="0096512A"/>
    <w:rsid w:val="0096512C"/>
    <w:rsid w:val="009654AD"/>
    <w:rsid w:val="009655BA"/>
    <w:rsid w:val="009655D3"/>
    <w:rsid w:val="00965BDC"/>
    <w:rsid w:val="0096694E"/>
    <w:rsid w:val="00966A6F"/>
    <w:rsid w:val="00970447"/>
    <w:rsid w:val="00970DB7"/>
    <w:rsid w:val="00970F6F"/>
    <w:rsid w:val="0097173F"/>
    <w:rsid w:val="009719E8"/>
    <w:rsid w:val="00971D59"/>
    <w:rsid w:val="00971E3D"/>
    <w:rsid w:val="00971EC5"/>
    <w:rsid w:val="00972021"/>
    <w:rsid w:val="00972E53"/>
    <w:rsid w:val="00973CA8"/>
    <w:rsid w:val="00974423"/>
    <w:rsid w:val="0097484D"/>
    <w:rsid w:val="00974B79"/>
    <w:rsid w:val="00974C1C"/>
    <w:rsid w:val="00974E9E"/>
    <w:rsid w:val="00975EC3"/>
    <w:rsid w:val="00976B01"/>
    <w:rsid w:val="009773F1"/>
    <w:rsid w:val="00977C7D"/>
    <w:rsid w:val="00977DBD"/>
    <w:rsid w:val="00980EA2"/>
    <w:rsid w:val="00981B43"/>
    <w:rsid w:val="00982DFB"/>
    <w:rsid w:val="00982FC1"/>
    <w:rsid w:val="00983145"/>
    <w:rsid w:val="00986A7F"/>
    <w:rsid w:val="009870CE"/>
    <w:rsid w:val="009875B0"/>
    <w:rsid w:val="00987CD7"/>
    <w:rsid w:val="0099105D"/>
    <w:rsid w:val="0099168A"/>
    <w:rsid w:val="00991866"/>
    <w:rsid w:val="00991F9F"/>
    <w:rsid w:val="0099254E"/>
    <w:rsid w:val="009928B0"/>
    <w:rsid w:val="00993377"/>
    <w:rsid w:val="009935BC"/>
    <w:rsid w:val="0099483E"/>
    <w:rsid w:val="009948DF"/>
    <w:rsid w:val="009957F8"/>
    <w:rsid w:val="00995BF6"/>
    <w:rsid w:val="00995CF4"/>
    <w:rsid w:val="00995D6C"/>
    <w:rsid w:val="0099681D"/>
    <w:rsid w:val="00996A5A"/>
    <w:rsid w:val="00996FE4"/>
    <w:rsid w:val="009973DE"/>
    <w:rsid w:val="009973EB"/>
    <w:rsid w:val="00997E9B"/>
    <w:rsid w:val="009A02FB"/>
    <w:rsid w:val="009A047B"/>
    <w:rsid w:val="009A1AB8"/>
    <w:rsid w:val="009A1BAA"/>
    <w:rsid w:val="009A1DA4"/>
    <w:rsid w:val="009A2DA5"/>
    <w:rsid w:val="009A4269"/>
    <w:rsid w:val="009A484B"/>
    <w:rsid w:val="009A4E89"/>
    <w:rsid w:val="009A4EA6"/>
    <w:rsid w:val="009A5005"/>
    <w:rsid w:val="009A5BB7"/>
    <w:rsid w:val="009A6003"/>
    <w:rsid w:val="009A609D"/>
    <w:rsid w:val="009A6158"/>
    <w:rsid w:val="009A627C"/>
    <w:rsid w:val="009A628D"/>
    <w:rsid w:val="009A634D"/>
    <w:rsid w:val="009A68FF"/>
    <w:rsid w:val="009A7162"/>
    <w:rsid w:val="009A7EEF"/>
    <w:rsid w:val="009B0119"/>
    <w:rsid w:val="009B0154"/>
    <w:rsid w:val="009B052B"/>
    <w:rsid w:val="009B14FE"/>
    <w:rsid w:val="009B15E7"/>
    <w:rsid w:val="009B3A01"/>
    <w:rsid w:val="009B3EEC"/>
    <w:rsid w:val="009B423D"/>
    <w:rsid w:val="009B47C7"/>
    <w:rsid w:val="009B498E"/>
    <w:rsid w:val="009B5F51"/>
    <w:rsid w:val="009B6624"/>
    <w:rsid w:val="009B6AFC"/>
    <w:rsid w:val="009B7674"/>
    <w:rsid w:val="009B78A1"/>
    <w:rsid w:val="009C0349"/>
    <w:rsid w:val="009C0363"/>
    <w:rsid w:val="009C045A"/>
    <w:rsid w:val="009C077B"/>
    <w:rsid w:val="009C174B"/>
    <w:rsid w:val="009C1ED6"/>
    <w:rsid w:val="009C2622"/>
    <w:rsid w:val="009C2CE6"/>
    <w:rsid w:val="009C34B0"/>
    <w:rsid w:val="009C4A88"/>
    <w:rsid w:val="009C4E68"/>
    <w:rsid w:val="009C514A"/>
    <w:rsid w:val="009C530B"/>
    <w:rsid w:val="009C610C"/>
    <w:rsid w:val="009C6414"/>
    <w:rsid w:val="009C74EE"/>
    <w:rsid w:val="009C7F84"/>
    <w:rsid w:val="009D2213"/>
    <w:rsid w:val="009D2F07"/>
    <w:rsid w:val="009D3AF3"/>
    <w:rsid w:val="009D4236"/>
    <w:rsid w:val="009D4566"/>
    <w:rsid w:val="009D4A39"/>
    <w:rsid w:val="009D5E85"/>
    <w:rsid w:val="009D5F14"/>
    <w:rsid w:val="009D612D"/>
    <w:rsid w:val="009D6D72"/>
    <w:rsid w:val="009D6DC0"/>
    <w:rsid w:val="009D702B"/>
    <w:rsid w:val="009D7557"/>
    <w:rsid w:val="009D77EB"/>
    <w:rsid w:val="009E1172"/>
    <w:rsid w:val="009E186B"/>
    <w:rsid w:val="009E1D1E"/>
    <w:rsid w:val="009E2311"/>
    <w:rsid w:val="009E2584"/>
    <w:rsid w:val="009E2939"/>
    <w:rsid w:val="009E2B55"/>
    <w:rsid w:val="009E4005"/>
    <w:rsid w:val="009E48A0"/>
    <w:rsid w:val="009E5BC0"/>
    <w:rsid w:val="009E61EB"/>
    <w:rsid w:val="009E6987"/>
    <w:rsid w:val="009E6BDB"/>
    <w:rsid w:val="009F0CEB"/>
    <w:rsid w:val="009F1346"/>
    <w:rsid w:val="009F15C8"/>
    <w:rsid w:val="009F1D56"/>
    <w:rsid w:val="009F1DAB"/>
    <w:rsid w:val="009F1F4E"/>
    <w:rsid w:val="009F23E7"/>
    <w:rsid w:val="009F2EE3"/>
    <w:rsid w:val="009F3B42"/>
    <w:rsid w:val="009F44AC"/>
    <w:rsid w:val="009F4AC6"/>
    <w:rsid w:val="009F4FA1"/>
    <w:rsid w:val="009F5BBB"/>
    <w:rsid w:val="009F6333"/>
    <w:rsid w:val="009F6752"/>
    <w:rsid w:val="00A005DD"/>
    <w:rsid w:val="00A00604"/>
    <w:rsid w:val="00A006AF"/>
    <w:rsid w:val="00A00AE7"/>
    <w:rsid w:val="00A00EEE"/>
    <w:rsid w:val="00A017D4"/>
    <w:rsid w:val="00A01E35"/>
    <w:rsid w:val="00A0314B"/>
    <w:rsid w:val="00A03317"/>
    <w:rsid w:val="00A03677"/>
    <w:rsid w:val="00A0470A"/>
    <w:rsid w:val="00A04E85"/>
    <w:rsid w:val="00A05261"/>
    <w:rsid w:val="00A06879"/>
    <w:rsid w:val="00A06F47"/>
    <w:rsid w:val="00A07370"/>
    <w:rsid w:val="00A10411"/>
    <w:rsid w:val="00A1043E"/>
    <w:rsid w:val="00A10DB5"/>
    <w:rsid w:val="00A113FF"/>
    <w:rsid w:val="00A11D6F"/>
    <w:rsid w:val="00A12203"/>
    <w:rsid w:val="00A126C1"/>
    <w:rsid w:val="00A12848"/>
    <w:rsid w:val="00A128DF"/>
    <w:rsid w:val="00A143F7"/>
    <w:rsid w:val="00A14FB7"/>
    <w:rsid w:val="00A15C29"/>
    <w:rsid w:val="00A16D5D"/>
    <w:rsid w:val="00A16DDF"/>
    <w:rsid w:val="00A1740C"/>
    <w:rsid w:val="00A174FC"/>
    <w:rsid w:val="00A1768D"/>
    <w:rsid w:val="00A20076"/>
    <w:rsid w:val="00A2049F"/>
    <w:rsid w:val="00A20BA7"/>
    <w:rsid w:val="00A214BC"/>
    <w:rsid w:val="00A215FD"/>
    <w:rsid w:val="00A21D5C"/>
    <w:rsid w:val="00A22608"/>
    <w:rsid w:val="00A22C10"/>
    <w:rsid w:val="00A22E5A"/>
    <w:rsid w:val="00A237BB"/>
    <w:rsid w:val="00A238BB"/>
    <w:rsid w:val="00A23D1A"/>
    <w:rsid w:val="00A264F2"/>
    <w:rsid w:val="00A265B9"/>
    <w:rsid w:val="00A26B53"/>
    <w:rsid w:val="00A26C56"/>
    <w:rsid w:val="00A27CF2"/>
    <w:rsid w:val="00A3056D"/>
    <w:rsid w:val="00A31283"/>
    <w:rsid w:val="00A319C1"/>
    <w:rsid w:val="00A321BF"/>
    <w:rsid w:val="00A32662"/>
    <w:rsid w:val="00A33036"/>
    <w:rsid w:val="00A3362B"/>
    <w:rsid w:val="00A33B21"/>
    <w:rsid w:val="00A34981"/>
    <w:rsid w:val="00A351BB"/>
    <w:rsid w:val="00A36663"/>
    <w:rsid w:val="00A36D9D"/>
    <w:rsid w:val="00A379AF"/>
    <w:rsid w:val="00A40876"/>
    <w:rsid w:val="00A41CFC"/>
    <w:rsid w:val="00A41E0D"/>
    <w:rsid w:val="00A43488"/>
    <w:rsid w:val="00A43EE0"/>
    <w:rsid w:val="00A43F10"/>
    <w:rsid w:val="00A44E48"/>
    <w:rsid w:val="00A453AC"/>
    <w:rsid w:val="00A45735"/>
    <w:rsid w:val="00A458CA"/>
    <w:rsid w:val="00A45931"/>
    <w:rsid w:val="00A45D59"/>
    <w:rsid w:val="00A46D26"/>
    <w:rsid w:val="00A46EA1"/>
    <w:rsid w:val="00A46EC0"/>
    <w:rsid w:val="00A50337"/>
    <w:rsid w:val="00A514BC"/>
    <w:rsid w:val="00A51525"/>
    <w:rsid w:val="00A51FD6"/>
    <w:rsid w:val="00A531FB"/>
    <w:rsid w:val="00A53C7D"/>
    <w:rsid w:val="00A543C0"/>
    <w:rsid w:val="00A5509B"/>
    <w:rsid w:val="00A55E48"/>
    <w:rsid w:val="00A56971"/>
    <w:rsid w:val="00A57BB1"/>
    <w:rsid w:val="00A60088"/>
    <w:rsid w:val="00A603C0"/>
    <w:rsid w:val="00A605CE"/>
    <w:rsid w:val="00A60C8E"/>
    <w:rsid w:val="00A6154F"/>
    <w:rsid w:val="00A61B59"/>
    <w:rsid w:val="00A61FB4"/>
    <w:rsid w:val="00A62914"/>
    <w:rsid w:val="00A62AD2"/>
    <w:rsid w:val="00A630BF"/>
    <w:rsid w:val="00A64684"/>
    <w:rsid w:val="00A64DA5"/>
    <w:rsid w:val="00A66EE0"/>
    <w:rsid w:val="00A7038C"/>
    <w:rsid w:val="00A70CB2"/>
    <w:rsid w:val="00A71F09"/>
    <w:rsid w:val="00A723FF"/>
    <w:rsid w:val="00A72D3A"/>
    <w:rsid w:val="00A72F6B"/>
    <w:rsid w:val="00A73A8D"/>
    <w:rsid w:val="00A73FAF"/>
    <w:rsid w:val="00A74E15"/>
    <w:rsid w:val="00A75038"/>
    <w:rsid w:val="00A76A6B"/>
    <w:rsid w:val="00A76ADD"/>
    <w:rsid w:val="00A76B60"/>
    <w:rsid w:val="00A77500"/>
    <w:rsid w:val="00A776E6"/>
    <w:rsid w:val="00A778C2"/>
    <w:rsid w:val="00A77F5C"/>
    <w:rsid w:val="00A8019F"/>
    <w:rsid w:val="00A802EC"/>
    <w:rsid w:val="00A80310"/>
    <w:rsid w:val="00A80A64"/>
    <w:rsid w:val="00A80E53"/>
    <w:rsid w:val="00A81BF2"/>
    <w:rsid w:val="00A81F14"/>
    <w:rsid w:val="00A82C97"/>
    <w:rsid w:val="00A82CF9"/>
    <w:rsid w:val="00A830DD"/>
    <w:rsid w:val="00A834B8"/>
    <w:rsid w:val="00A835DC"/>
    <w:rsid w:val="00A83B38"/>
    <w:rsid w:val="00A8414B"/>
    <w:rsid w:val="00A86457"/>
    <w:rsid w:val="00A86630"/>
    <w:rsid w:val="00A86D47"/>
    <w:rsid w:val="00A8728D"/>
    <w:rsid w:val="00A872BC"/>
    <w:rsid w:val="00A874BE"/>
    <w:rsid w:val="00A90ED8"/>
    <w:rsid w:val="00A910FD"/>
    <w:rsid w:val="00A92371"/>
    <w:rsid w:val="00A92440"/>
    <w:rsid w:val="00A926F0"/>
    <w:rsid w:val="00A929C3"/>
    <w:rsid w:val="00A92D8B"/>
    <w:rsid w:val="00A930FC"/>
    <w:rsid w:val="00A9361B"/>
    <w:rsid w:val="00A9385A"/>
    <w:rsid w:val="00A93A8D"/>
    <w:rsid w:val="00A940FE"/>
    <w:rsid w:val="00A94BB6"/>
    <w:rsid w:val="00A95137"/>
    <w:rsid w:val="00A9547A"/>
    <w:rsid w:val="00A954E8"/>
    <w:rsid w:val="00A95693"/>
    <w:rsid w:val="00A9685F"/>
    <w:rsid w:val="00A96964"/>
    <w:rsid w:val="00A96A7C"/>
    <w:rsid w:val="00A97BCD"/>
    <w:rsid w:val="00AA056B"/>
    <w:rsid w:val="00AA08C8"/>
    <w:rsid w:val="00AA0998"/>
    <w:rsid w:val="00AA0C78"/>
    <w:rsid w:val="00AA150A"/>
    <w:rsid w:val="00AA180B"/>
    <w:rsid w:val="00AA1C6A"/>
    <w:rsid w:val="00AA230E"/>
    <w:rsid w:val="00AA374C"/>
    <w:rsid w:val="00AA587B"/>
    <w:rsid w:val="00AA6CA9"/>
    <w:rsid w:val="00AA6E50"/>
    <w:rsid w:val="00AA715E"/>
    <w:rsid w:val="00AB1B94"/>
    <w:rsid w:val="00AB3166"/>
    <w:rsid w:val="00AB3863"/>
    <w:rsid w:val="00AB3BD1"/>
    <w:rsid w:val="00AB4034"/>
    <w:rsid w:val="00AB421C"/>
    <w:rsid w:val="00AB4A98"/>
    <w:rsid w:val="00AB5652"/>
    <w:rsid w:val="00AB725A"/>
    <w:rsid w:val="00AB7A67"/>
    <w:rsid w:val="00AC0AF6"/>
    <w:rsid w:val="00AC291A"/>
    <w:rsid w:val="00AC2DB7"/>
    <w:rsid w:val="00AC32C4"/>
    <w:rsid w:val="00AC35F2"/>
    <w:rsid w:val="00AC37C4"/>
    <w:rsid w:val="00AC3888"/>
    <w:rsid w:val="00AC3C89"/>
    <w:rsid w:val="00AC43CE"/>
    <w:rsid w:val="00AC4F34"/>
    <w:rsid w:val="00AC5983"/>
    <w:rsid w:val="00AC6134"/>
    <w:rsid w:val="00AC6281"/>
    <w:rsid w:val="00AC65F0"/>
    <w:rsid w:val="00AC67FC"/>
    <w:rsid w:val="00AC692A"/>
    <w:rsid w:val="00AC6FD1"/>
    <w:rsid w:val="00AC74D5"/>
    <w:rsid w:val="00AD078E"/>
    <w:rsid w:val="00AD0EF8"/>
    <w:rsid w:val="00AD0FA1"/>
    <w:rsid w:val="00AD1020"/>
    <w:rsid w:val="00AD22AF"/>
    <w:rsid w:val="00AD3129"/>
    <w:rsid w:val="00AD3757"/>
    <w:rsid w:val="00AD4F33"/>
    <w:rsid w:val="00AD4F8E"/>
    <w:rsid w:val="00AD6625"/>
    <w:rsid w:val="00AD69D5"/>
    <w:rsid w:val="00AD705F"/>
    <w:rsid w:val="00AD76C2"/>
    <w:rsid w:val="00AD7B0A"/>
    <w:rsid w:val="00AE00B6"/>
    <w:rsid w:val="00AE04C2"/>
    <w:rsid w:val="00AE1557"/>
    <w:rsid w:val="00AE16DE"/>
    <w:rsid w:val="00AE20E2"/>
    <w:rsid w:val="00AE22B6"/>
    <w:rsid w:val="00AE23AD"/>
    <w:rsid w:val="00AE2438"/>
    <w:rsid w:val="00AE4531"/>
    <w:rsid w:val="00AE4D7B"/>
    <w:rsid w:val="00AE5309"/>
    <w:rsid w:val="00AE5600"/>
    <w:rsid w:val="00AE5BC4"/>
    <w:rsid w:val="00AE6A95"/>
    <w:rsid w:val="00AF0045"/>
    <w:rsid w:val="00AF116C"/>
    <w:rsid w:val="00AF123C"/>
    <w:rsid w:val="00AF17D4"/>
    <w:rsid w:val="00AF1A17"/>
    <w:rsid w:val="00AF238C"/>
    <w:rsid w:val="00AF42CB"/>
    <w:rsid w:val="00AF5276"/>
    <w:rsid w:val="00AF56A5"/>
    <w:rsid w:val="00AF56A6"/>
    <w:rsid w:val="00AF599D"/>
    <w:rsid w:val="00AF5AD9"/>
    <w:rsid w:val="00AF7252"/>
    <w:rsid w:val="00AF76A4"/>
    <w:rsid w:val="00B003DE"/>
    <w:rsid w:val="00B008F9"/>
    <w:rsid w:val="00B00C47"/>
    <w:rsid w:val="00B00CEC"/>
    <w:rsid w:val="00B017DB"/>
    <w:rsid w:val="00B0229C"/>
    <w:rsid w:val="00B0280F"/>
    <w:rsid w:val="00B0285B"/>
    <w:rsid w:val="00B0296B"/>
    <w:rsid w:val="00B0326E"/>
    <w:rsid w:val="00B036C2"/>
    <w:rsid w:val="00B036D6"/>
    <w:rsid w:val="00B037C8"/>
    <w:rsid w:val="00B039A2"/>
    <w:rsid w:val="00B03FF0"/>
    <w:rsid w:val="00B0416F"/>
    <w:rsid w:val="00B04363"/>
    <w:rsid w:val="00B04F30"/>
    <w:rsid w:val="00B05581"/>
    <w:rsid w:val="00B05EAD"/>
    <w:rsid w:val="00B06C3D"/>
    <w:rsid w:val="00B06EE0"/>
    <w:rsid w:val="00B101EC"/>
    <w:rsid w:val="00B127BC"/>
    <w:rsid w:val="00B13465"/>
    <w:rsid w:val="00B13A8E"/>
    <w:rsid w:val="00B148C0"/>
    <w:rsid w:val="00B14FB1"/>
    <w:rsid w:val="00B15305"/>
    <w:rsid w:val="00B15B40"/>
    <w:rsid w:val="00B167F5"/>
    <w:rsid w:val="00B1707E"/>
    <w:rsid w:val="00B17080"/>
    <w:rsid w:val="00B17A74"/>
    <w:rsid w:val="00B17B6A"/>
    <w:rsid w:val="00B20BBE"/>
    <w:rsid w:val="00B21B19"/>
    <w:rsid w:val="00B21F3F"/>
    <w:rsid w:val="00B22E74"/>
    <w:rsid w:val="00B22F6F"/>
    <w:rsid w:val="00B235AA"/>
    <w:rsid w:val="00B23689"/>
    <w:rsid w:val="00B24A5E"/>
    <w:rsid w:val="00B25156"/>
    <w:rsid w:val="00B26425"/>
    <w:rsid w:val="00B27970"/>
    <w:rsid w:val="00B305E2"/>
    <w:rsid w:val="00B30D4F"/>
    <w:rsid w:val="00B31262"/>
    <w:rsid w:val="00B3128B"/>
    <w:rsid w:val="00B31749"/>
    <w:rsid w:val="00B31969"/>
    <w:rsid w:val="00B31E23"/>
    <w:rsid w:val="00B32B25"/>
    <w:rsid w:val="00B333FD"/>
    <w:rsid w:val="00B3491A"/>
    <w:rsid w:val="00B34991"/>
    <w:rsid w:val="00B354E8"/>
    <w:rsid w:val="00B355F2"/>
    <w:rsid w:val="00B36653"/>
    <w:rsid w:val="00B37425"/>
    <w:rsid w:val="00B37664"/>
    <w:rsid w:val="00B377F5"/>
    <w:rsid w:val="00B40849"/>
    <w:rsid w:val="00B40BCE"/>
    <w:rsid w:val="00B41667"/>
    <w:rsid w:val="00B419BF"/>
    <w:rsid w:val="00B42DA2"/>
    <w:rsid w:val="00B4309E"/>
    <w:rsid w:val="00B43917"/>
    <w:rsid w:val="00B4460F"/>
    <w:rsid w:val="00B44ACC"/>
    <w:rsid w:val="00B44D33"/>
    <w:rsid w:val="00B456BE"/>
    <w:rsid w:val="00B45814"/>
    <w:rsid w:val="00B4590C"/>
    <w:rsid w:val="00B45C49"/>
    <w:rsid w:val="00B465F9"/>
    <w:rsid w:val="00B46C24"/>
    <w:rsid w:val="00B47568"/>
    <w:rsid w:val="00B51B5B"/>
    <w:rsid w:val="00B51C88"/>
    <w:rsid w:val="00B51D71"/>
    <w:rsid w:val="00B51E62"/>
    <w:rsid w:val="00B51E89"/>
    <w:rsid w:val="00B5263F"/>
    <w:rsid w:val="00B5337A"/>
    <w:rsid w:val="00B537DA"/>
    <w:rsid w:val="00B540F1"/>
    <w:rsid w:val="00B5412A"/>
    <w:rsid w:val="00B544C4"/>
    <w:rsid w:val="00B54872"/>
    <w:rsid w:val="00B54D02"/>
    <w:rsid w:val="00B55317"/>
    <w:rsid w:val="00B55930"/>
    <w:rsid w:val="00B55BF3"/>
    <w:rsid w:val="00B5763A"/>
    <w:rsid w:val="00B600FC"/>
    <w:rsid w:val="00B6094B"/>
    <w:rsid w:val="00B60B12"/>
    <w:rsid w:val="00B60FAD"/>
    <w:rsid w:val="00B613C4"/>
    <w:rsid w:val="00B6176D"/>
    <w:rsid w:val="00B61CD1"/>
    <w:rsid w:val="00B620BC"/>
    <w:rsid w:val="00B620D3"/>
    <w:rsid w:val="00B62DE4"/>
    <w:rsid w:val="00B62EB7"/>
    <w:rsid w:val="00B62FFE"/>
    <w:rsid w:val="00B63EE9"/>
    <w:rsid w:val="00B63F0B"/>
    <w:rsid w:val="00B63F71"/>
    <w:rsid w:val="00B64096"/>
    <w:rsid w:val="00B64810"/>
    <w:rsid w:val="00B650DE"/>
    <w:rsid w:val="00B65E44"/>
    <w:rsid w:val="00B65E92"/>
    <w:rsid w:val="00B660FF"/>
    <w:rsid w:val="00B67030"/>
    <w:rsid w:val="00B67B21"/>
    <w:rsid w:val="00B67F99"/>
    <w:rsid w:val="00B70126"/>
    <w:rsid w:val="00B70478"/>
    <w:rsid w:val="00B72683"/>
    <w:rsid w:val="00B73A8B"/>
    <w:rsid w:val="00B745D0"/>
    <w:rsid w:val="00B74A3E"/>
    <w:rsid w:val="00B763D7"/>
    <w:rsid w:val="00B765A8"/>
    <w:rsid w:val="00B76705"/>
    <w:rsid w:val="00B7678E"/>
    <w:rsid w:val="00B76AC8"/>
    <w:rsid w:val="00B80663"/>
    <w:rsid w:val="00B8078A"/>
    <w:rsid w:val="00B829D9"/>
    <w:rsid w:val="00B82CFB"/>
    <w:rsid w:val="00B84258"/>
    <w:rsid w:val="00B84268"/>
    <w:rsid w:val="00B84763"/>
    <w:rsid w:val="00B85059"/>
    <w:rsid w:val="00B851F1"/>
    <w:rsid w:val="00B857F3"/>
    <w:rsid w:val="00B87060"/>
    <w:rsid w:val="00B87478"/>
    <w:rsid w:val="00B87A2A"/>
    <w:rsid w:val="00B87C72"/>
    <w:rsid w:val="00B87DAE"/>
    <w:rsid w:val="00B903CD"/>
    <w:rsid w:val="00B90921"/>
    <w:rsid w:val="00B91937"/>
    <w:rsid w:val="00B91AB2"/>
    <w:rsid w:val="00B922BB"/>
    <w:rsid w:val="00B927A1"/>
    <w:rsid w:val="00B92C37"/>
    <w:rsid w:val="00B93748"/>
    <w:rsid w:val="00B945F9"/>
    <w:rsid w:val="00B947D6"/>
    <w:rsid w:val="00B9626E"/>
    <w:rsid w:val="00B963D7"/>
    <w:rsid w:val="00B96C90"/>
    <w:rsid w:val="00B97361"/>
    <w:rsid w:val="00B9792E"/>
    <w:rsid w:val="00B97995"/>
    <w:rsid w:val="00B97FBB"/>
    <w:rsid w:val="00BA0D10"/>
    <w:rsid w:val="00BA1C24"/>
    <w:rsid w:val="00BA2432"/>
    <w:rsid w:val="00BA304C"/>
    <w:rsid w:val="00BA30DA"/>
    <w:rsid w:val="00BA3261"/>
    <w:rsid w:val="00BA407A"/>
    <w:rsid w:val="00BA4A4B"/>
    <w:rsid w:val="00BA4C91"/>
    <w:rsid w:val="00BA515A"/>
    <w:rsid w:val="00BA5207"/>
    <w:rsid w:val="00BA7E59"/>
    <w:rsid w:val="00BB07BC"/>
    <w:rsid w:val="00BB0CCD"/>
    <w:rsid w:val="00BB0E31"/>
    <w:rsid w:val="00BB11D7"/>
    <w:rsid w:val="00BB1670"/>
    <w:rsid w:val="00BB2C07"/>
    <w:rsid w:val="00BB37B1"/>
    <w:rsid w:val="00BB3A15"/>
    <w:rsid w:val="00BB3F92"/>
    <w:rsid w:val="00BB4053"/>
    <w:rsid w:val="00BB46C0"/>
    <w:rsid w:val="00BB545C"/>
    <w:rsid w:val="00BB58EF"/>
    <w:rsid w:val="00BB63F4"/>
    <w:rsid w:val="00BB6585"/>
    <w:rsid w:val="00BB756C"/>
    <w:rsid w:val="00BB7DD9"/>
    <w:rsid w:val="00BC04DA"/>
    <w:rsid w:val="00BC0ADD"/>
    <w:rsid w:val="00BC16F6"/>
    <w:rsid w:val="00BC2B11"/>
    <w:rsid w:val="00BC30F1"/>
    <w:rsid w:val="00BC3129"/>
    <w:rsid w:val="00BC3721"/>
    <w:rsid w:val="00BC37C5"/>
    <w:rsid w:val="00BC3C18"/>
    <w:rsid w:val="00BC4303"/>
    <w:rsid w:val="00BC4B79"/>
    <w:rsid w:val="00BC6C88"/>
    <w:rsid w:val="00BC7704"/>
    <w:rsid w:val="00BD02BD"/>
    <w:rsid w:val="00BD2328"/>
    <w:rsid w:val="00BD43A6"/>
    <w:rsid w:val="00BD49A3"/>
    <w:rsid w:val="00BD4CF0"/>
    <w:rsid w:val="00BD5168"/>
    <w:rsid w:val="00BD525F"/>
    <w:rsid w:val="00BD5678"/>
    <w:rsid w:val="00BD58B2"/>
    <w:rsid w:val="00BD5E88"/>
    <w:rsid w:val="00BD6160"/>
    <w:rsid w:val="00BD6447"/>
    <w:rsid w:val="00BE0323"/>
    <w:rsid w:val="00BE0D72"/>
    <w:rsid w:val="00BE1290"/>
    <w:rsid w:val="00BE236C"/>
    <w:rsid w:val="00BE3C84"/>
    <w:rsid w:val="00BE4724"/>
    <w:rsid w:val="00BE58B0"/>
    <w:rsid w:val="00BE5DDF"/>
    <w:rsid w:val="00BE5F36"/>
    <w:rsid w:val="00BE5F79"/>
    <w:rsid w:val="00BE6E20"/>
    <w:rsid w:val="00BE7088"/>
    <w:rsid w:val="00BF000D"/>
    <w:rsid w:val="00BF0010"/>
    <w:rsid w:val="00BF1744"/>
    <w:rsid w:val="00BF17D9"/>
    <w:rsid w:val="00BF1866"/>
    <w:rsid w:val="00BF1FA8"/>
    <w:rsid w:val="00BF27C4"/>
    <w:rsid w:val="00BF2D9F"/>
    <w:rsid w:val="00BF3A11"/>
    <w:rsid w:val="00BF4C48"/>
    <w:rsid w:val="00BF4E23"/>
    <w:rsid w:val="00BF5937"/>
    <w:rsid w:val="00BF740A"/>
    <w:rsid w:val="00BF79C2"/>
    <w:rsid w:val="00C021D0"/>
    <w:rsid w:val="00C02AAA"/>
    <w:rsid w:val="00C03014"/>
    <w:rsid w:val="00C03126"/>
    <w:rsid w:val="00C03B4D"/>
    <w:rsid w:val="00C03B90"/>
    <w:rsid w:val="00C0416D"/>
    <w:rsid w:val="00C041D6"/>
    <w:rsid w:val="00C04BAB"/>
    <w:rsid w:val="00C059C8"/>
    <w:rsid w:val="00C061B6"/>
    <w:rsid w:val="00C0637B"/>
    <w:rsid w:val="00C06736"/>
    <w:rsid w:val="00C06BA6"/>
    <w:rsid w:val="00C06F15"/>
    <w:rsid w:val="00C0722F"/>
    <w:rsid w:val="00C07738"/>
    <w:rsid w:val="00C07F07"/>
    <w:rsid w:val="00C1017E"/>
    <w:rsid w:val="00C10410"/>
    <w:rsid w:val="00C10911"/>
    <w:rsid w:val="00C10D14"/>
    <w:rsid w:val="00C11867"/>
    <w:rsid w:val="00C11AEF"/>
    <w:rsid w:val="00C11F38"/>
    <w:rsid w:val="00C11F64"/>
    <w:rsid w:val="00C11F91"/>
    <w:rsid w:val="00C13AB0"/>
    <w:rsid w:val="00C14394"/>
    <w:rsid w:val="00C1452A"/>
    <w:rsid w:val="00C14561"/>
    <w:rsid w:val="00C14669"/>
    <w:rsid w:val="00C14732"/>
    <w:rsid w:val="00C14DD0"/>
    <w:rsid w:val="00C14DF3"/>
    <w:rsid w:val="00C14E9F"/>
    <w:rsid w:val="00C1560C"/>
    <w:rsid w:val="00C15740"/>
    <w:rsid w:val="00C15B8B"/>
    <w:rsid w:val="00C166A4"/>
    <w:rsid w:val="00C178A1"/>
    <w:rsid w:val="00C204F1"/>
    <w:rsid w:val="00C206C0"/>
    <w:rsid w:val="00C212CF"/>
    <w:rsid w:val="00C247D5"/>
    <w:rsid w:val="00C248AA"/>
    <w:rsid w:val="00C25314"/>
    <w:rsid w:val="00C253BD"/>
    <w:rsid w:val="00C2633C"/>
    <w:rsid w:val="00C303E4"/>
    <w:rsid w:val="00C304B7"/>
    <w:rsid w:val="00C30AA0"/>
    <w:rsid w:val="00C31AE4"/>
    <w:rsid w:val="00C31C43"/>
    <w:rsid w:val="00C325AD"/>
    <w:rsid w:val="00C32E0D"/>
    <w:rsid w:val="00C34FFD"/>
    <w:rsid w:val="00C35B60"/>
    <w:rsid w:val="00C35F90"/>
    <w:rsid w:val="00C36177"/>
    <w:rsid w:val="00C362C4"/>
    <w:rsid w:val="00C368E3"/>
    <w:rsid w:val="00C36A8B"/>
    <w:rsid w:val="00C36C57"/>
    <w:rsid w:val="00C372BB"/>
    <w:rsid w:val="00C37E52"/>
    <w:rsid w:val="00C404AC"/>
    <w:rsid w:val="00C4194A"/>
    <w:rsid w:val="00C41B94"/>
    <w:rsid w:val="00C41FFD"/>
    <w:rsid w:val="00C4221D"/>
    <w:rsid w:val="00C42BFC"/>
    <w:rsid w:val="00C434B5"/>
    <w:rsid w:val="00C4364C"/>
    <w:rsid w:val="00C44A02"/>
    <w:rsid w:val="00C46BA3"/>
    <w:rsid w:val="00C47007"/>
    <w:rsid w:val="00C474B7"/>
    <w:rsid w:val="00C47A4B"/>
    <w:rsid w:val="00C47C96"/>
    <w:rsid w:val="00C47F60"/>
    <w:rsid w:val="00C509C7"/>
    <w:rsid w:val="00C50CE5"/>
    <w:rsid w:val="00C527D6"/>
    <w:rsid w:val="00C530F8"/>
    <w:rsid w:val="00C536B0"/>
    <w:rsid w:val="00C538F0"/>
    <w:rsid w:val="00C53B11"/>
    <w:rsid w:val="00C53D28"/>
    <w:rsid w:val="00C53D6B"/>
    <w:rsid w:val="00C53E14"/>
    <w:rsid w:val="00C54097"/>
    <w:rsid w:val="00C5472D"/>
    <w:rsid w:val="00C54B85"/>
    <w:rsid w:val="00C54E54"/>
    <w:rsid w:val="00C55C14"/>
    <w:rsid w:val="00C570D6"/>
    <w:rsid w:val="00C57424"/>
    <w:rsid w:val="00C609B2"/>
    <w:rsid w:val="00C60BF8"/>
    <w:rsid w:val="00C60F0F"/>
    <w:rsid w:val="00C61549"/>
    <w:rsid w:val="00C6155C"/>
    <w:rsid w:val="00C6161E"/>
    <w:rsid w:val="00C61BA2"/>
    <w:rsid w:val="00C6235A"/>
    <w:rsid w:val="00C623D6"/>
    <w:rsid w:val="00C62563"/>
    <w:rsid w:val="00C6456F"/>
    <w:rsid w:val="00C64C86"/>
    <w:rsid w:val="00C64DFE"/>
    <w:rsid w:val="00C66098"/>
    <w:rsid w:val="00C66A15"/>
    <w:rsid w:val="00C66AE8"/>
    <w:rsid w:val="00C678FA"/>
    <w:rsid w:val="00C67A00"/>
    <w:rsid w:val="00C67E89"/>
    <w:rsid w:val="00C70706"/>
    <w:rsid w:val="00C70A14"/>
    <w:rsid w:val="00C71297"/>
    <w:rsid w:val="00C7138D"/>
    <w:rsid w:val="00C71A45"/>
    <w:rsid w:val="00C730CC"/>
    <w:rsid w:val="00C73A04"/>
    <w:rsid w:val="00C73EAF"/>
    <w:rsid w:val="00C7405D"/>
    <w:rsid w:val="00C752F0"/>
    <w:rsid w:val="00C75A64"/>
    <w:rsid w:val="00C77537"/>
    <w:rsid w:val="00C80288"/>
    <w:rsid w:val="00C80C36"/>
    <w:rsid w:val="00C81C64"/>
    <w:rsid w:val="00C82428"/>
    <w:rsid w:val="00C82EC3"/>
    <w:rsid w:val="00C82F4C"/>
    <w:rsid w:val="00C83080"/>
    <w:rsid w:val="00C83C3D"/>
    <w:rsid w:val="00C83E45"/>
    <w:rsid w:val="00C85621"/>
    <w:rsid w:val="00C85963"/>
    <w:rsid w:val="00C869AC"/>
    <w:rsid w:val="00C877E1"/>
    <w:rsid w:val="00C90082"/>
    <w:rsid w:val="00C902FC"/>
    <w:rsid w:val="00C91F32"/>
    <w:rsid w:val="00C92072"/>
    <w:rsid w:val="00C934E9"/>
    <w:rsid w:val="00C93ADC"/>
    <w:rsid w:val="00C94D69"/>
    <w:rsid w:val="00C94E54"/>
    <w:rsid w:val="00C94E67"/>
    <w:rsid w:val="00C95F44"/>
    <w:rsid w:val="00C96600"/>
    <w:rsid w:val="00C96685"/>
    <w:rsid w:val="00C978F2"/>
    <w:rsid w:val="00CA03DD"/>
    <w:rsid w:val="00CA0BFF"/>
    <w:rsid w:val="00CA0EC0"/>
    <w:rsid w:val="00CA2B4B"/>
    <w:rsid w:val="00CA2C77"/>
    <w:rsid w:val="00CA2DCA"/>
    <w:rsid w:val="00CA3008"/>
    <w:rsid w:val="00CA311A"/>
    <w:rsid w:val="00CA3B18"/>
    <w:rsid w:val="00CA4454"/>
    <w:rsid w:val="00CA4F9B"/>
    <w:rsid w:val="00CA5682"/>
    <w:rsid w:val="00CA5DF2"/>
    <w:rsid w:val="00CA6484"/>
    <w:rsid w:val="00CA6CB1"/>
    <w:rsid w:val="00CA7EC2"/>
    <w:rsid w:val="00CB02B2"/>
    <w:rsid w:val="00CB0327"/>
    <w:rsid w:val="00CB0E75"/>
    <w:rsid w:val="00CB1975"/>
    <w:rsid w:val="00CB1BAD"/>
    <w:rsid w:val="00CB23A5"/>
    <w:rsid w:val="00CB254F"/>
    <w:rsid w:val="00CB2AEF"/>
    <w:rsid w:val="00CB3DD3"/>
    <w:rsid w:val="00CB437D"/>
    <w:rsid w:val="00CB4869"/>
    <w:rsid w:val="00CB4A81"/>
    <w:rsid w:val="00CB4BEB"/>
    <w:rsid w:val="00CB6B76"/>
    <w:rsid w:val="00CB6BE0"/>
    <w:rsid w:val="00CB6C1D"/>
    <w:rsid w:val="00CC04DB"/>
    <w:rsid w:val="00CC13DB"/>
    <w:rsid w:val="00CC1641"/>
    <w:rsid w:val="00CC172A"/>
    <w:rsid w:val="00CC2269"/>
    <w:rsid w:val="00CC2B76"/>
    <w:rsid w:val="00CC2C15"/>
    <w:rsid w:val="00CC32F1"/>
    <w:rsid w:val="00CC3A20"/>
    <w:rsid w:val="00CC51BE"/>
    <w:rsid w:val="00CC6156"/>
    <w:rsid w:val="00CC62ED"/>
    <w:rsid w:val="00CC72AD"/>
    <w:rsid w:val="00CC7448"/>
    <w:rsid w:val="00CC7AE8"/>
    <w:rsid w:val="00CC7F51"/>
    <w:rsid w:val="00CD010C"/>
    <w:rsid w:val="00CD084F"/>
    <w:rsid w:val="00CD093D"/>
    <w:rsid w:val="00CD0D2C"/>
    <w:rsid w:val="00CD22A4"/>
    <w:rsid w:val="00CD2B44"/>
    <w:rsid w:val="00CD2BF5"/>
    <w:rsid w:val="00CD370B"/>
    <w:rsid w:val="00CD440D"/>
    <w:rsid w:val="00CD45CF"/>
    <w:rsid w:val="00CD4AD2"/>
    <w:rsid w:val="00CD61C9"/>
    <w:rsid w:val="00CD69F7"/>
    <w:rsid w:val="00CD74FC"/>
    <w:rsid w:val="00CD79DA"/>
    <w:rsid w:val="00CD7F59"/>
    <w:rsid w:val="00CE0227"/>
    <w:rsid w:val="00CE0B00"/>
    <w:rsid w:val="00CE0CCF"/>
    <w:rsid w:val="00CE1710"/>
    <w:rsid w:val="00CE1991"/>
    <w:rsid w:val="00CE1C8F"/>
    <w:rsid w:val="00CE201F"/>
    <w:rsid w:val="00CE24BA"/>
    <w:rsid w:val="00CE2993"/>
    <w:rsid w:val="00CE478D"/>
    <w:rsid w:val="00CE4884"/>
    <w:rsid w:val="00CE4B28"/>
    <w:rsid w:val="00CE64A2"/>
    <w:rsid w:val="00CF12D4"/>
    <w:rsid w:val="00CF218F"/>
    <w:rsid w:val="00CF2C92"/>
    <w:rsid w:val="00CF34A7"/>
    <w:rsid w:val="00CF3F73"/>
    <w:rsid w:val="00CF42CC"/>
    <w:rsid w:val="00CF4C31"/>
    <w:rsid w:val="00CF63C3"/>
    <w:rsid w:val="00CF702E"/>
    <w:rsid w:val="00D00770"/>
    <w:rsid w:val="00D009AB"/>
    <w:rsid w:val="00D01008"/>
    <w:rsid w:val="00D01F73"/>
    <w:rsid w:val="00D02334"/>
    <w:rsid w:val="00D0273D"/>
    <w:rsid w:val="00D03C63"/>
    <w:rsid w:val="00D03F08"/>
    <w:rsid w:val="00D047EB"/>
    <w:rsid w:val="00D04850"/>
    <w:rsid w:val="00D0523A"/>
    <w:rsid w:val="00D05762"/>
    <w:rsid w:val="00D05A5C"/>
    <w:rsid w:val="00D0662E"/>
    <w:rsid w:val="00D069BC"/>
    <w:rsid w:val="00D07BB2"/>
    <w:rsid w:val="00D10942"/>
    <w:rsid w:val="00D10D01"/>
    <w:rsid w:val="00D12A9E"/>
    <w:rsid w:val="00D131FF"/>
    <w:rsid w:val="00D13C9E"/>
    <w:rsid w:val="00D13CDB"/>
    <w:rsid w:val="00D13DFB"/>
    <w:rsid w:val="00D14446"/>
    <w:rsid w:val="00D146DA"/>
    <w:rsid w:val="00D15610"/>
    <w:rsid w:val="00D15AD0"/>
    <w:rsid w:val="00D160DC"/>
    <w:rsid w:val="00D1627F"/>
    <w:rsid w:val="00D17E5A"/>
    <w:rsid w:val="00D20EDC"/>
    <w:rsid w:val="00D213BB"/>
    <w:rsid w:val="00D21BE2"/>
    <w:rsid w:val="00D22160"/>
    <w:rsid w:val="00D222E6"/>
    <w:rsid w:val="00D232B9"/>
    <w:rsid w:val="00D23872"/>
    <w:rsid w:val="00D23D75"/>
    <w:rsid w:val="00D24761"/>
    <w:rsid w:val="00D25748"/>
    <w:rsid w:val="00D25FD1"/>
    <w:rsid w:val="00D263CB"/>
    <w:rsid w:val="00D26572"/>
    <w:rsid w:val="00D269E5"/>
    <w:rsid w:val="00D26B8D"/>
    <w:rsid w:val="00D26BF2"/>
    <w:rsid w:val="00D27EFD"/>
    <w:rsid w:val="00D30321"/>
    <w:rsid w:val="00D30A8A"/>
    <w:rsid w:val="00D325FC"/>
    <w:rsid w:val="00D33C3F"/>
    <w:rsid w:val="00D33D35"/>
    <w:rsid w:val="00D34C54"/>
    <w:rsid w:val="00D354C6"/>
    <w:rsid w:val="00D356EB"/>
    <w:rsid w:val="00D35C8A"/>
    <w:rsid w:val="00D3649A"/>
    <w:rsid w:val="00D41527"/>
    <w:rsid w:val="00D417AA"/>
    <w:rsid w:val="00D41943"/>
    <w:rsid w:val="00D41A5E"/>
    <w:rsid w:val="00D4249B"/>
    <w:rsid w:val="00D4323B"/>
    <w:rsid w:val="00D437D9"/>
    <w:rsid w:val="00D43B58"/>
    <w:rsid w:val="00D45B67"/>
    <w:rsid w:val="00D467FB"/>
    <w:rsid w:val="00D46DD7"/>
    <w:rsid w:val="00D50102"/>
    <w:rsid w:val="00D5011D"/>
    <w:rsid w:val="00D5218D"/>
    <w:rsid w:val="00D52F44"/>
    <w:rsid w:val="00D534EA"/>
    <w:rsid w:val="00D538EA"/>
    <w:rsid w:val="00D53D61"/>
    <w:rsid w:val="00D5467F"/>
    <w:rsid w:val="00D55A95"/>
    <w:rsid w:val="00D56F3D"/>
    <w:rsid w:val="00D57B54"/>
    <w:rsid w:val="00D57C51"/>
    <w:rsid w:val="00D57F95"/>
    <w:rsid w:val="00D601E1"/>
    <w:rsid w:val="00D603C8"/>
    <w:rsid w:val="00D60DF9"/>
    <w:rsid w:val="00D61E3C"/>
    <w:rsid w:val="00D62111"/>
    <w:rsid w:val="00D63766"/>
    <w:rsid w:val="00D6376E"/>
    <w:rsid w:val="00D63797"/>
    <w:rsid w:val="00D63E5C"/>
    <w:rsid w:val="00D65937"/>
    <w:rsid w:val="00D66001"/>
    <w:rsid w:val="00D66817"/>
    <w:rsid w:val="00D66AEA"/>
    <w:rsid w:val="00D66E74"/>
    <w:rsid w:val="00D670A8"/>
    <w:rsid w:val="00D671CB"/>
    <w:rsid w:val="00D6764B"/>
    <w:rsid w:val="00D7035B"/>
    <w:rsid w:val="00D70394"/>
    <w:rsid w:val="00D707E3"/>
    <w:rsid w:val="00D70B25"/>
    <w:rsid w:val="00D71155"/>
    <w:rsid w:val="00D71EDF"/>
    <w:rsid w:val="00D733E9"/>
    <w:rsid w:val="00D73835"/>
    <w:rsid w:val="00D73D71"/>
    <w:rsid w:val="00D745FB"/>
    <w:rsid w:val="00D74AB5"/>
    <w:rsid w:val="00D761B7"/>
    <w:rsid w:val="00D7648F"/>
    <w:rsid w:val="00D77C3F"/>
    <w:rsid w:val="00D8025F"/>
    <w:rsid w:val="00D80344"/>
    <w:rsid w:val="00D80721"/>
    <w:rsid w:val="00D80FFB"/>
    <w:rsid w:val="00D81678"/>
    <w:rsid w:val="00D824E0"/>
    <w:rsid w:val="00D82734"/>
    <w:rsid w:val="00D82B4D"/>
    <w:rsid w:val="00D82D80"/>
    <w:rsid w:val="00D83415"/>
    <w:rsid w:val="00D84CEC"/>
    <w:rsid w:val="00D853EF"/>
    <w:rsid w:val="00D872ED"/>
    <w:rsid w:val="00D91C51"/>
    <w:rsid w:val="00D92086"/>
    <w:rsid w:val="00D9355D"/>
    <w:rsid w:val="00D954C7"/>
    <w:rsid w:val="00D95859"/>
    <w:rsid w:val="00D95B4E"/>
    <w:rsid w:val="00D95E4D"/>
    <w:rsid w:val="00D96831"/>
    <w:rsid w:val="00D96B14"/>
    <w:rsid w:val="00D979D9"/>
    <w:rsid w:val="00DA03CA"/>
    <w:rsid w:val="00DA041F"/>
    <w:rsid w:val="00DA0AE4"/>
    <w:rsid w:val="00DA1529"/>
    <w:rsid w:val="00DA1A17"/>
    <w:rsid w:val="00DA3E41"/>
    <w:rsid w:val="00DA5377"/>
    <w:rsid w:val="00DA546D"/>
    <w:rsid w:val="00DA56E6"/>
    <w:rsid w:val="00DA5F61"/>
    <w:rsid w:val="00DA62B6"/>
    <w:rsid w:val="00DA643E"/>
    <w:rsid w:val="00DA6452"/>
    <w:rsid w:val="00DA6651"/>
    <w:rsid w:val="00DA682C"/>
    <w:rsid w:val="00DA746A"/>
    <w:rsid w:val="00DA7C9C"/>
    <w:rsid w:val="00DB0B55"/>
    <w:rsid w:val="00DB1C23"/>
    <w:rsid w:val="00DB1FCD"/>
    <w:rsid w:val="00DB2745"/>
    <w:rsid w:val="00DB3701"/>
    <w:rsid w:val="00DB4476"/>
    <w:rsid w:val="00DB46C9"/>
    <w:rsid w:val="00DB4D6F"/>
    <w:rsid w:val="00DB5595"/>
    <w:rsid w:val="00DB68B9"/>
    <w:rsid w:val="00DB78E1"/>
    <w:rsid w:val="00DC0215"/>
    <w:rsid w:val="00DC02E2"/>
    <w:rsid w:val="00DC148B"/>
    <w:rsid w:val="00DC1BDB"/>
    <w:rsid w:val="00DC1F9C"/>
    <w:rsid w:val="00DC2089"/>
    <w:rsid w:val="00DC2D83"/>
    <w:rsid w:val="00DC47BA"/>
    <w:rsid w:val="00DC4F9B"/>
    <w:rsid w:val="00DC59D9"/>
    <w:rsid w:val="00DC6116"/>
    <w:rsid w:val="00DC6633"/>
    <w:rsid w:val="00DC6C96"/>
    <w:rsid w:val="00DC6FBF"/>
    <w:rsid w:val="00DC75A8"/>
    <w:rsid w:val="00DC7733"/>
    <w:rsid w:val="00DD044D"/>
    <w:rsid w:val="00DD14FC"/>
    <w:rsid w:val="00DD1C46"/>
    <w:rsid w:val="00DD2D93"/>
    <w:rsid w:val="00DD3BE4"/>
    <w:rsid w:val="00DD4A3F"/>
    <w:rsid w:val="00DD5492"/>
    <w:rsid w:val="00DD55F6"/>
    <w:rsid w:val="00DD6997"/>
    <w:rsid w:val="00DD7496"/>
    <w:rsid w:val="00DD757C"/>
    <w:rsid w:val="00DD75BF"/>
    <w:rsid w:val="00DE2151"/>
    <w:rsid w:val="00DE21D6"/>
    <w:rsid w:val="00DE3363"/>
    <w:rsid w:val="00DE40A1"/>
    <w:rsid w:val="00DE4192"/>
    <w:rsid w:val="00DE4305"/>
    <w:rsid w:val="00DE6A79"/>
    <w:rsid w:val="00DE6FE5"/>
    <w:rsid w:val="00DE7415"/>
    <w:rsid w:val="00DE7537"/>
    <w:rsid w:val="00DE7622"/>
    <w:rsid w:val="00DF0C48"/>
    <w:rsid w:val="00DF11B6"/>
    <w:rsid w:val="00DF1D26"/>
    <w:rsid w:val="00DF2590"/>
    <w:rsid w:val="00DF3944"/>
    <w:rsid w:val="00DF3ACD"/>
    <w:rsid w:val="00DF3BED"/>
    <w:rsid w:val="00DF47A5"/>
    <w:rsid w:val="00DF4B9C"/>
    <w:rsid w:val="00DF4C29"/>
    <w:rsid w:val="00DF506A"/>
    <w:rsid w:val="00DF5908"/>
    <w:rsid w:val="00DF69E5"/>
    <w:rsid w:val="00DF6D60"/>
    <w:rsid w:val="00DF6E3D"/>
    <w:rsid w:val="00E00DF9"/>
    <w:rsid w:val="00E00F9C"/>
    <w:rsid w:val="00E00FE1"/>
    <w:rsid w:val="00E01974"/>
    <w:rsid w:val="00E01C16"/>
    <w:rsid w:val="00E01CA6"/>
    <w:rsid w:val="00E01EC9"/>
    <w:rsid w:val="00E022DD"/>
    <w:rsid w:val="00E028CE"/>
    <w:rsid w:val="00E02A83"/>
    <w:rsid w:val="00E03B8E"/>
    <w:rsid w:val="00E040BD"/>
    <w:rsid w:val="00E049DC"/>
    <w:rsid w:val="00E06ADC"/>
    <w:rsid w:val="00E06BB3"/>
    <w:rsid w:val="00E06D2D"/>
    <w:rsid w:val="00E07B43"/>
    <w:rsid w:val="00E10049"/>
    <w:rsid w:val="00E109E2"/>
    <w:rsid w:val="00E10D80"/>
    <w:rsid w:val="00E10E3E"/>
    <w:rsid w:val="00E11A67"/>
    <w:rsid w:val="00E11C92"/>
    <w:rsid w:val="00E11C98"/>
    <w:rsid w:val="00E11E81"/>
    <w:rsid w:val="00E12282"/>
    <w:rsid w:val="00E126CC"/>
    <w:rsid w:val="00E12FF7"/>
    <w:rsid w:val="00E13D2E"/>
    <w:rsid w:val="00E142E8"/>
    <w:rsid w:val="00E14577"/>
    <w:rsid w:val="00E14E51"/>
    <w:rsid w:val="00E15E2B"/>
    <w:rsid w:val="00E16D41"/>
    <w:rsid w:val="00E16F33"/>
    <w:rsid w:val="00E17212"/>
    <w:rsid w:val="00E17BD7"/>
    <w:rsid w:val="00E17C4A"/>
    <w:rsid w:val="00E212B7"/>
    <w:rsid w:val="00E21C83"/>
    <w:rsid w:val="00E22385"/>
    <w:rsid w:val="00E227FB"/>
    <w:rsid w:val="00E229C4"/>
    <w:rsid w:val="00E2371D"/>
    <w:rsid w:val="00E23D86"/>
    <w:rsid w:val="00E23F19"/>
    <w:rsid w:val="00E243C2"/>
    <w:rsid w:val="00E24700"/>
    <w:rsid w:val="00E249DC"/>
    <w:rsid w:val="00E25493"/>
    <w:rsid w:val="00E257D9"/>
    <w:rsid w:val="00E2697A"/>
    <w:rsid w:val="00E27C5B"/>
    <w:rsid w:val="00E27CEC"/>
    <w:rsid w:val="00E27F84"/>
    <w:rsid w:val="00E3091A"/>
    <w:rsid w:val="00E31494"/>
    <w:rsid w:val="00E3150E"/>
    <w:rsid w:val="00E3323E"/>
    <w:rsid w:val="00E34B34"/>
    <w:rsid w:val="00E350E2"/>
    <w:rsid w:val="00E356F9"/>
    <w:rsid w:val="00E36BF7"/>
    <w:rsid w:val="00E371BD"/>
    <w:rsid w:val="00E373E2"/>
    <w:rsid w:val="00E37829"/>
    <w:rsid w:val="00E40E6F"/>
    <w:rsid w:val="00E415B4"/>
    <w:rsid w:val="00E41C1B"/>
    <w:rsid w:val="00E4317B"/>
    <w:rsid w:val="00E442D3"/>
    <w:rsid w:val="00E4441A"/>
    <w:rsid w:val="00E4486E"/>
    <w:rsid w:val="00E44C1F"/>
    <w:rsid w:val="00E45824"/>
    <w:rsid w:val="00E460A7"/>
    <w:rsid w:val="00E46335"/>
    <w:rsid w:val="00E46C7C"/>
    <w:rsid w:val="00E47494"/>
    <w:rsid w:val="00E50087"/>
    <w:rsid w:val="00E50B67"/>
    <w:rsid w:val="00E512B2"/>
    <w:rsid w:val="00E5155A"/>
    <w:rsid w:val="00E516E1"/>
    <w:rsid w:val="00E5170F"/>
    <w:rsid w:val="00E51E94"/>
    <w:rsid w:val="00E527F2"/>
    <w:rsid w:val="00E52C81"/>
    <w:rsid w:val="00E52D11"/>
    <w:rsid w:val="00E52F3D"/>
    <w:rsid w:val="00E53047"/>
    <w:rsid w:val="00E53368"/>
    <w:rsid w:val="00E53569"/>
    <w:rsid w:val="00E547C3"/>
    <w:rsid w:val="00E54BFD"/>
    <w:rsid w:val="00E5590C"/>
    <w:rsid w:val="00E56EA3"/>
    <w:rsid w:val="00E574D2"/>
    <w:rsid w:val="00E57A3B"/>
    <w:rsid w:val="00E60762"/>
    <w:rsid w:val="00E60924"/>
    <w:rsid w:val="00E60C8B"/>
    <w:rsid w:val="00E615D8"/>
    <w:rsid w:val="00E620A8"/>
    <w:rsid w:val="00E62683"/>
    <w:rsid w:val="00E62D20"/>
    <w:rsid w:val="00E63863"/>
    <w:rsid w:val="00E661FC"/>
    <w:rsid w:val="00E66A88"/>
    <w:rsid w:val="00E6773F"/>
    <w:rsid w:val="00E677B7"/>
    <w:rsid w:val="00E706FF"/>
    <w:rsid w:val="00E707EF"/>
    <w:rsid w:val="00E70EAC"/>
    <w:rsid w:val="00E7159A"/>
    <w:rsid w:val="00E71CE1"/>
    <w:rsid w:val="00E7349B"/>
    <w:rsid w:val="00E73C13"/>
    <w:rsid w:val="00E73D81"/>
    <w:rsid w:val="00E7415C"/>
    <w:rsid w:val="00E74643"/>
    <w:rsid w:val="00E74A2D"/>
    <w:rsid w:val="00E7564D"/>
    <w:rsid w:val="00E767EF"/>
    <w:rsid w:val="00E77CAC"/>
    <w:rsid w:val="00E801DB"/>
    <w:rsid w:val="00E80649"/>
    <w:rsid w:val="00E80BE2"/>
    <w:rsid w:val="00E81167"/>
    <w:rsid w:val="00E813EB"/>
    <w:rsid w:val="00E8145E"/>
    <w:rsid w:val="00E81E38"/>
    <w:rsid w:val="00E82671"/>
    <w:rsid w:val="00E826C7"/>
    <w:rsid w:val="00E82DCD"/>
    <w:rsid w:val="00E831D8"/>
    <w:rsid w:val="00E84027"/>
    <w:rsid w:val="00E8424B"/>
    <w:rsid w:val="00E84CEF"/>
    <w:rsid w:val="00E85C81"/>
    <w:rsid w:val="00E8655C"/>
    <w:rsid w:val="00E867C6"/>
    <w:rsid w:val="00E8700F"/>
    <w:rsid w:val="00E900BE"/>
    <w:rsid w:val="00E90FD7"/>
    <w:rsid w:val="00E916B1"/>
    <w:rsid w:val="00E91CA4"/>
    <w:rsid w:val="00E92626"/>
    <w:rsid w:val="00E92B4F"/>
    <w:rsid w:val="00E92F8E"/>
    <w:rsid w:val="00E9348C"/>
    <w:rsid w:val="00E943E0"/>
    <w:rsid w:val="00E945B5"/>
    <w:rsid w:val="00E94ED1"/>
    <w:rsid w:val="00E956D7"/>
    <w:rsid w:val="00E95B2B"/>
    <w:rsid w:val="00E95B34"/>
    <w:rsid w:val="00E95BD5"/>
    <w:rsid w:val="00E96779"/>
    <w:rsid w:val="00E9682B"/>
    <w:rsid w:val="00E96935"/>
    <w:rsid w:val="00EA0013"/>
    <w:rsid w:val="00EA02DF"/>
    <w:rsid w:val="00EA05DC"/>
    <w:rsid w:val="00EA0C98"/>
    <w:rsid w:val="00EA1090"/>
    <w:rsid w:val="00EA1311"/>
    <w:rsid w:val="00EA1750"/>
    <w:rsid w:val="00EA1A29"/>
    <w:rsid w:val="00EA2A50"/>
    <w:rsid w:val="00EA2FDE"/>
    <w:rsid w:val="00EA2FF4"/>
    <w:rsid w:val="00EA46C2"/>
    <w:rsid w:val="00EA5F7D"/>
    <w:rsid w:val="00EA6D82"/>
    <w:rsid w:val="00EA70C4"/>
    <w:rsid w:val="00EA73DA"/>
    <w:rsid w:val="00EB069B"/>
    <w:rsid w:val="00EB167C"/>
    <w:rsid w:val="00EB2DB8"/>
    <w:rsid w:val="00EB2E2C"/>
    <w:rsid w:val="00EB40D3"/>
    <w:rsid w:val="00EB485C"/>
    <w:rsid w:val="00EB48E1"/>
    <w:rsid w:val="00EB4A6E"/>
    <w:rsid w:val="00EB533E"/>
    <w:rsid w:val="00EB5BD4"/>
    <w:rsid w:val="00EB65A4"/>
    <w:rsid w:val="00EB67BF"/>
    <w:rsid w:val="00EC00BF"/>
    <w:rsid w:val="00EC055E"/>
    <w:rsid w:val="00EC12CE"/>
    <w:rsid w:val="00EC487D"/>
    <w:rsid w:val="00EC5F53"/>
    <w:rsid w:val="00EC6B34"/>
    <w:rsid w:val="00EC6BFB"/>
    <w:rsid w:val="00ED0757"/>
    <w:rsid w:val="00ED0FC8"/>
    <w:rsid w:val="00ED0FE9"/>
    <w:rsid w:val="00ED1062"/>
    <w:rsid w:val="00ED23E6"/>
    <w:rsid w:val="00ED2484"/>
    <w:rsid w:val="00ED2968"/>
    <w:rsid w:val="00ED2A4C"/>
    <w:rsid w:val="00ED329E"/>
    <w:rsid w:val="00ED34D9"/>
    <w:rsid w:val="00ED4194"/>
    <w:rsid w:val="00ED5091"/>
    <w:rsid w:val="00ED5146"/>
    <w:rsid w:val="00ED5CD4"/>
    <w:rsid w:val="00ED6F7C"/>
    <w:rsid w:val="00ED746D"/>
    <w:rsid w:val="00ED77C4"/>
    <w:rsid w:val="00EE06F0"/>
    <w:rsid w:val="00EE1923"/>
    <w:rsid w:val="00EE1946"/>
    <w:rsid w:val="00EE22FD"/>
    <w:rsid w:val="00EE2CCA"/>
    <w:rsid w:val="00EE3171"/>
    <w:rsid w:val="00EE3475"/>
    <w:rsid w:val="00EE34E9"/>
    <w:rsid w:val="00EE35AB"/>
    <w:rsid w:val="00EE39BF"/>
    <w:rsid w:val="00EE4145"/>
    <w:rsid w:val="00EE4C7F"/>
    <w:rsid w:val="00EE5044"/>
    <w:rsid w:val="00EE574B"/>
    <w:rsid w:val="00EE6E9F"/>
    <w:rsid w:val="00EF04FD"/>
    <w:rsid w:val="00EF15F4"/>
    <w:rsid w:val="00EF18A6"/>
    <w:rsid w:val="00EF1F50"/>
    <w:rsid w:val="00EF2698"/>
    <w:rsid w:val="00EF27CE"/>
    <w:rsid w:val="00EF2811"/>
    <w:rsid w:val="00EF319A"/>
    <w:rsid w:val="00EF330C"/>
    <w:rsid w:val="00EF3E7D"/>
    <w:rsid w:val="00EF450B"/>
    <w:rsid w:val="00EF4569"/>
    <w:rsid w:val="00EF48A3"/>
    <w:rsid w:val="00EF4C55"/>
    <w:rsid w:val="00EF4E09"/>
    <w:rsid w:val="00EF51B7"/>
    <w:rsid w:val="00EF552F"/>
    <w:rsid w:val="00EF6666"/>
    <w:rsid w:val="00EF6A0E"/>
    <w:rsid w:val="00EF71C8"/>
    <w:rsid w:val="00EF7BF9"/>
    <w:rsid w:val="00F002FE"/>
    <w:rsid w:val="00F00AD0"/>
    <w:rsid w:val="00F00B4F"/>
    <w:rsid w:val="00F0176A"/>
    <w:rsid w:val="00F01B60"/>
    <w:rsid w:val="00F023F6"/>
    <w:rsid w:val="00F0300A"/>
    <w:rsid w:val="00F03B00"/>
    <w:rsid w:val="00F04308"/>
    <w:rsid w:val="00F04790"/>
    <w:rsid w:val="00F049B1"/>
    <w:rsid w:val="00F04C7D"/>
    <w:rsid w:val="00F0517A"/>
    <w:rsid w:val="00F056B6"/>
    <w:rsid w:val="00F064E2"/>
    <w:rsid w:val="00F067C1"/>
    <w:rsid w:val="00F07248"/>
    <w:rsid w:val="00F0767C"/>
    <w:rsid w:val="00F0798F"/>
    <w:rsid w:val="00F07E36"/>
    <w:rsid w:val="00F100A9"/>
    <w:rsid w:val="00F1059B"/>
    <w:rsid w:val="00F114C1"/>
    <w:rsid w:val="00F11B49"/>
    <w:rsid w:val="00F12E78"/>
    <w:rsid w:val="00F131FE"/>
    <w:rsid w:val="00F13830"/>
    <w:rsid w:val="00F140E2"/>
    <w:rsid w:val="00F141A7"/>
    <w:rsid w:val="00F14CC1"/>
    <w:rsid w:val="00F14F09"/>
    <w:rsid w:val="00F153FB"/>
    <w:rsid w:val="00F15E5C"/>
    <w:rsid w:val="00F15EF0"/>
    <w:rsid w:val="00F1601B"/>
    <w:rsid w:val="00F160EE"/>
    <w:rsid w:val="00F17432"/>
    <w:rsid w:val="00F17642"/>
    <w:rsid w:val="00F201D7"/>
    <w:rsid w:val="00F20870"/>
    <w:rsid w:val="00F20957"/>
    <w:rsid w:val="00F20CA5"/>
    <w:rsid w:val="00F21C14"/>
    <w:rsid w:val="00F22E3C"/>
    <w:rsid w:val="00F23B97"/>
    <w:rsid w:val="00F23C65"/>
    <w:rsid w:val="00F23F65"/>
    <w:rsid w:val="00F24C78"/>
    <w:rsid w:val="00F27305"/>
    <w:rsid w:val="00F27F5B"/>
    <w:rsid w:val="00F30CA0"/>
    <w:rsid w:val="00F3117F"/>
    <w:rsid w:val="00F31ADF"/>
    <w:rsid w:val="00F32925"/>
    <w:rsid w:val="00F32FEC"/>
    <w:rsid w:val="00F330E9"/>
    <w:rsid w:val="00F333E6"/>
    <w:rsid w:val="00F345AB"/>
    <w:rsid w:val="00F3544C"/>
    <w:rsid w:val="00F367FF"/>
    <w:rsid w:val="00F36842"/>
    <w:rsid w:val="00F36F8E"/>
    <w:rsid w:val="00F37B0E"/>
    <w:rsid w:val="00F37CBF"/>
    <w:rsid w:val="00F37D56"/>
    <w:rsid w:val="00F37E1C"/>
    <w:rsid w:val="00F37E31"/>
    <w:rsid w:val="00F40140"/>
    <w:rsid w:val="00F41163"/>
    <w:rsid w:val="00F4137A"/>
    <w:rsid w:val="00F41CAF"/>
    <w:rsid w:val="00F4295E"/>
    <w:rsid w:val="00F438B9"/>
    <w:rsid w:val="00F43F66"/>
    <w:rsid w:val="00F44181"/>
    <w:rsid w:val="00F442CF"/>
    <w:rsid w:val="00F452F1"/>
    <w:rsid w:val="00F4568D"/>
    <w:rsid w:val="00F45DD5"/>
    <w:rsid w:val="00F4657E"/>
    <w:rsid w:val="00F46D9C"/>
    <w:rsid w:val="00F47894"/>
    <w:rsid w:val="00F51D4E"/>
    <w:rsid w:val="00F52BE4"/>
    <w:rsid w:val="00F535F4"/>
    <w:rsid w:val="00F5364B"/>
    <w:rsid w:val="00F5470E"/>
    <w:rsid w:val="00F54736"/>
    <w:rsid w:val="00F54AD1"/>
    <w:rsid w:val="00F55E44"/>
    <w:rsid w:val="00F56AD6"/>
    <w:rsid w:val="00F5706E"/>
    <w:rsid w:val="00F57511"/>
    <w:rsid w:val="00F575C4"/>
    <w:rsid w:val="00F57622"/>
    <w:rsid w:val="00F60026"/>
    <w:rsid w:val="00F601EA"/>
    <w:rsid w:val="00F606F8"/>
    <w:rsid w:val="00F60A94"/>
    <w:rsid w:val="00F629FA"/>
    <w:rsid w:val="00F62A0B"/>
    <w:rsid w:val="00F6457A"/>
    <w:rsid w:val="00F64664"/>
    <w:rsid w:val="00F64F19"/>
    <w:rsid w:val="00F657AD"/>
    <w:rsid w:val="00F657D4"/>
    <w:rsid w:val="00F66C64"/>
    <w:rsid w:val="00F66EE0"/>
    <w:rsid w:val="00F670DD"/>
    <w:rsid w:val="00F67610"/>
    <w:rsid w:val="00F67A5E"/>
    <w:rsid w:val="00F67BD0"/>
    <w:rsid w:val="00F67F43"/>
    <w:rsid w:val="00F70D93"/>
    <w:rsid w:val="00F71760"/>
    <w:rsid w:val="00F717E3"/>
    <w:rsid w:val="00F721A4"/>
    <w:rsid w:val="00F721B1"/>
    <w:rsid w:val="00F730A4"/>
    <w:rsid w:val="00F730AB"/>
    <w:rsid w:val="00F735CA"/>
    <w:rsid w:val="00F73E55"/>
    <w:rsid w:val="00F74DCB"/>
    <w:rsid w:val="00F74FE9"/>
    <w:rsid w:val="00F753ED"/>
    <w:rsid w:val="00F75E0E"/>
    <w:rsid w:val="00F76099"/>
    <w:rsid w:val="00F761F3"/>
    <w:rsid w:val="00F76593"/>
    <w:rsid w:val="00F767EE"/>
    <w:rsid w:val="00F76EC2"/>
    <w:rsid w:val="00F7705F"/>
    <w:rsid w:val="00F7721C"/>
    <w:rsid w:val="00F7751A"/>
    <w:rsid w:val="00F800E0"/>
    <w:rsid w:val="00F8022F"/>
    <w:rsid w:val="00F804D8"/>
    <w:rsid w:val="00F8104F"/>
    <w:rsid w:val="00F8126B"/>
    <w:rsid w:val="00F819E4"/>
    <w:rsid w:val="00F821DB"/>
    <w:rsid w:val="00F82CA6"/>
    <w:rsid w:val="00F82D4E"/>
    <w:rsid w:val="00F8377A"/>
    <w:rsid w:val="00F83BA0"/>
    <w:rsid w:val="00F84383"/>
    <w:rsid w:val="00F849C3"/>
    <w:rsid w:val="00F852A1"/>
    <w:rsid w:val="00F85403"/>
    <w:rsid w:val="00F8573F"/>
    <w:rsid w:val="00F86157"/>
    <w:rsid w:val="00F86305"/>
    <w:rsid w:val="00F86E5C"/>
    <w:rsid w:val="00F875CB"/>
    <w:rsid w:val="00F906B4"/>
    <w:rsid w:val="00F90E68"/>
    <w:rsid w:val="00F92AC5"/>
    <w:rsid w:val="00F941CF"/>
    <w:rsid w:val="00F9535E"/>
    <w:rsid w:val="00F953C9"/>
    <w:rsid w:val="00F9551A"/>
    <w:rsid w:val="00F95F32"/>
    <w:rsid w:val="00F96604"/>
    <w:rsid w:val="00FA0056"/>
    <w:rsid w:val="00FA0984"/>
    <w:rsid w:val="00FA09E1"/>
    <w:rsid w:val="00FA0AAC"/>
    <w:rsid w:val="00FA0FB6"/>
    <w:rsid w:val="00FA15E0"/>
    <w:rsid w:val="00FA2057"/>
    <w:rsid w:val="00FA3088"/>
    <w:rsid w:val="00FA39DA"/>
    <w:rsid w:val="00FA466C"/>
    <w:rsid w:val="00FA4868"/>
    <w:rsid w:val="00FA4959"/>
    <w:rsid w:val="00FA5729"/>
    <w:rsid w:val="00FA6102"/>
    <w:rsid w:val="00FA61F7"/>
    <w:rsid w:val="00FA6CBB"/>
    <w:rsid w:val="00FA7E28"/>
    <w:rsid w:val="00FB032D"/>
    <w:rsid w:val="00FB10F6"/>
    <w:rsid w:val="00FB1359"/>
    <w:rsid w:val="00FB136D"/>
    <w:rsid w:val="00FB14B0"/>
    <w:rsid w:val="00FB22E8"/>
    <w:rsid w:val="00FB22FD"/>
    <w:rsid w:val="00FB2D44"/>
    <w:rsid w:val="00FB3344"/>
    <w:rsid w:val="00FB33B2"/>
    <w:rsid w:val="00FB33F4"/>
    <w:rsid w:val="00FB3893"/>
    <w:rsid w:val="00FB4567"/>
    <w:rsid w:val="00FB4838"/>
    <w:rsid w:val="00FB5171"/>
    <w:rsid w:val="00FB52C0"/>
    <w:rsid w:val="00FB54E9"/>
    <w:rsid w:val="00FB665A"/>
    <w:rsid w:val="00FB69F9"/>
    <w:rsid w:val="00FB7821"/>
    <w:rsid w:val="00FB78F7"/>
    <w:rsid w:val="00FC0324"/>
    <w:rsid w:val="00FC038E"/>
    <w:rsid w:val="00FC1CC7"/>
    <w:rsid w:val="00FC2688"/>
    <w:rsid w:val="00FC3931"/>
    <w:rsid w:val="00FC3B70"/>
    <w:rsid w:val="00FC40E2"/>
    <w:rsid w:val="00FC557C"/>
    <w:rsid w:val="00FC5756"/>
    <w:rsid w:val="00FC5942"/>
    <w:rsid w:val="00FC5CAF"/>
    <w:rsid w:val="00FC60F9"/>
    <w:rsid w:val="00FC67C4"/>
    <w:rsid w:val="00FC7747"/>
    <w:rsid w:val="00FD0220"/>
    <w:rsid w:val="00FD076F"/>
    <w:rsid w:val="00FD0B67"/>
    <w:rsid w:val="00FD20C8"/>
    <w:rsid w:val="00FD2140"/>
    <w:rsid w:val="00FD217A"/>
    <w:rsid w:val="00FD2B2F"/>
    <w:rsid w:val="00FD353F"/>
    <w:rsid w:val="00FD4630"/>
    <w:rsid w:val="00FD4692"/>
    <w:rsid w:val="00FD58E7"/>
    <w:rsid w:val="00FD5CB7"/>
    <w:rsid w:val="00FD6036"/>
    <w:rsid w:val="00FD65FA"/>
    <w:rsid w:val="00FD7018"/>
    <w:rsid w:val="00FD7121"/>
    <w:rsid w:val="00FD72BC"/>
    <w:rsid w:val="00FD731D"/>
    <w:rsid w:val="00FD7567"/>
    <w:rsid w:val="00FD77D4"/>
    <w:rsid w:val="00FD78C5"/>
    <w:rsid w:val="00FD7E61"/>
    <w:rsid w:val="00FE055A"/>
    <w:rsid w:val="00FE07A9"/>
    <w:rsid w:val="00FE0A03"/>
    <w:rsid w:val="00FE0B80"/>
    <w:rsid w:val="00FE0DFB"/>
    <w:rsid w:val="00FE1035"/>
    <w:rsid w:val="00FE1431"/>
    <w:rsid w:val="00FE2663"/>
    <w:rsid w:val="00FE2880"/>
    <w:rsid w:val="00FE2A00"/>
    <w:rsid w:val="00FE3105"/>
    <w:rsid w:val="00FE366E"/>
    <w:rsid w:val="00FE41F9"/>
    <w:rsid w:val="00FE49D0"/>
    <w:rsid w:val="00FE4EAA"/>
    <w:rsid w:val="00FE7B39"/>
    <w:rsid w:val="00FE7B81"/>
    <w:rsid w:val="00FF03F5"/>
    <w:rsid w:val="00FF08B6"/>
    <w:rsid w:val="00FF2713"/>
    <w:rsid w:val="00FF2766"/>
    <w:rsid w:val="00FF2DDB"/>
    <w:rsid w:val="00FF2E4E"/>
    <w:rsid w:val="00FF4497"/>
    <w:rsid w:val="00FF52D4"/>
    <w:rsid w:val="00FF694F"/>
    <w:rsid w:val="00FF725C"/>
    <w:rsid w:val="00FF73C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uiPriority="20" w:qFormat="1"/>
    <w:lsdException w:name="HTML Cit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szCs w:val="22"/>
    </w:rPr>
  </w:style>
  <w:style w:type="paragraph" w:styleId="Heading1">
    <w:name w:val="heading 1"/>
    <w:basedOn w:val="Normal"/>
    <w:next w:val="Normal"/>
    <w:autoRedefine/>
    <w:qFormat/>
    <w:pPr>
      <w:keepNext/>
      <w:numPr>
        <w:numId w:val="29"/>
      </w:numPr>
      <w:tabs>
        <w:tab w:val="left" w:pos="720"/>
      </w:tabs>
      <w:spacing w:before="240" w:after="60"/>
      <w:outlineLvl w:val="0"/>
    </w:pPr>
    <w:rPr>
      <w:b/>
      <w:kern w:val="28"/>
    </w:rPr>
  </w:style>
  <w:style w:type="paragraph" w:styleId="Heading2">
    <w:name w:val="heading 2"/>
    <w:basedOn w:val="Normal"/>
    <w:next w:val="Normal"/>
    <w:autoRedefine/>
    <w:qFormat/>
    <w:pPr>
      <w:keepNext/>
      <w:numPr>
        <w:ilvl w:val="1"/>
        <w:numId w:val="29"/>
      </w:numPr>
      <w:tabs>
        <w:tab w:val="left" w:pos="720"/>
      </w:tabs>
      <w:spacing w:before="240" w:after="60"/>
      <w:outlineLvl w:val="1"/>
    </w:pPr>
    <w:rPr>
      <w:b/>
    </w:rPr>
  </w:style>
  <w:style w:type="paragraph" w:styleId="Heading3">
    <w:name w:val="heading 3"/>
    <w:basedOn w:val="Normal"/>
    <w:next w:val="Normal"/>
    <w:autoRedefine/>
    <w:qFormat/>
    <w:pPr>
      <w:keepNext/>
      <w:numPr>
        <w:ilvl w:val="2"/>
        <w:numId w:val="29"/>
      </w:numPr>
      <w:tabs>
        <w:tab w:val="left" w:pos="720"/>
      </w:tabs>
      <w:spacing w:before="240" w:after="60"/>
      <w:outlineLvl w:val="2"/>
    </w:pPr>
    <w:rPr>
      <w:b/>
    </w:rPr>
  </w:style>
  <w:style w:type="paragraph" w:styleId="Heading4">
    <w:name w:val="heading 4"/>
    <w:basedOn w:val="Normal"/>
    <w:next w:val="Normal"/>
    <w:autoRedefine/>
    <w:qFormat/>
    <w:pPr>
      <w:keepNext/>
      <w:numPr>
        <w:ilvl w:val="3"/>
        <w:numId w:val="29"/>
      </w:numPr>
      <w:tabs>
        <w:tab w:val="clear" w:pos="864"/>
        <w:tab w:val="left" w:pos="1134"/>
      </w:tabs>
      <w:spacing w:before="240" w:after="60"/>
      <w:ind w:left="1134" w:hanging="1134"/>
      <w:outlineLvl w:val="3"/>
    </w:pPr>
    <w:rPr>
      <w:b/>
    </w:rPr>
  </w:style>
  <w:style w:type="paragraph" w:styleId="Heading5">
    <w:name w:val="heading 5"/>
    <w:basedOn w:val="Normal"/>
    <w:next w:val="Normal"/>
    <w:autoRedefine/>
    <w:qFormat/>
    <w:pPr>
      <w:numPr>
        <w:ilvl w:val="4"/>
        <w:numId w:val="29"/>
      </w:numPr>
      <w:tabs>
        <w:tab w:val="clear" w:pos="1008"/>
        <w:tab w:val="left" w:pos="1134"/>
      </w:tabs>
      <w:spacing w:before="240" w:after="60"/>
      <w:ind w:left="1134" w:hanging="1134"/>
      <w:outlineLvl w:val="4"/>
    </w:pPr>
    <w:rPr>
      <w:b/>
    </w:rPr>
  </w:style>
  <w:style w:type="paragraph" w:styleId="Heading6">
    <w:name w:val="heading 6"/>
    <w:basedOn w:val="Normal"/>
    <w:next w:val="Normal"/>
    <w:autoRedefine/>
    <w:qFormat/>
    <w:pPr>
      <w:numPr>
        <w:ilvl w:val="5"/>
        <w:numId w:val="29"/>
      </w:numPr>
      <w:tabs>
        <w:tab w:val="clear" w:pos="1152"/>
        <w:tab w:val="left" w:pos="1134"/>
      </w:tabs>
      <w:spacing w:before="240" w:after="60"/>
      <w:ind w:left="1134" w:hanging="1134"/>
      <w:outlineLvl w:val="5"/>
    </w:pPr>
    <w:rPr>
      <w:b/>
    </w:rPr>
  </w:style>
  <w:style w:type="paragraph" w:styleId="Heading7">
    <w:name w:val="heading 7"/>
    <w:basedOn w:val="Normal"/>
    <w:next w:val="Normal"/>
    <w:autoRedefine/>
    <w:qFormat/>
    <w:pPr>
      <w:numPr>
        <w:ilvl w:val="6"/>
        <w:numId w:val="29"/>
      </w:numPr>
      <w:tabs>
        <w:tab w:val="clear" w:pos="1296"/>
        <w:tab w:val="left" w:pos="1701"/>
      </w:tabs>
      <w:spacing w:before="240" w:after="60"/>
      <w:ind w:left="1701" w:hanging="1701"/>
      <w:outlineLvl w:val="6"/>
    </w:pPr>
    <w:rPr>
      <w:b/>
    </w:rPr>
  </w:style>
  <w:style w:type="paragraph" w:styleId="Heading8">
    <w:name w:val="heading 8"/>
    <w:basedOn w:val="Normal"/>
    <w:next w:val="Normal"/>
    <w:autoRedefine/>
    <w:qFormat/>
    <w:pPr>
      <w:numPr>
        <w:ilvl w:val="7"/>
        <w:numId w:val="29"/>
      </w:numPr>
      <w:tabs>
        <w:tab w:val="clear" w:pos="1440"/>
        <w:tab w:val="left" w:pos="1701"/>
      </w:tabs>
      <w:spacing w:before="240" w:after="60"/>
      <w:ind w:left="1701" w:hanging="1701"/>
      <w:outlineLvl w:val="7"/>
    </w:pPr>
    <w:rPr>
      <w:b/>
    </w:rPr>
  </w:style>
  <w:style w:type="paragraph" w:styleId="Heading9">
    <w:name w:val="heading 9"/>
    <w:basedOn w:val="Normal"/>
    <w:next w:val="Normal"/>
    <w:autoRedefine/>
    <w:qFormat/>
    <w:pPr>
      <w:numPr>
        <w:ilvl w:val="8"/>
        <w:numId w:val="29"/>
      </w:numPr>
      <w:tabs>
        <w:tab w:val="clear" w:pos="2160"/>
        <w:tab w:val="left" w:pos="1701"/>
      </w:tabs>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720"/>
        <w:tab w:val="right" w:leader="dot" w:pos="9639"/>
      </w:tabs>
      <w:ind w:left="720" w:hanging="720"/>
    </w:pPr>
    <w:rPr>
      <w:b/>
      <w:noProof/>
    </w:rPr>
  </w:style>
  <w:style w:type="paragraph" w:styleId="TOC2">
    <w:name w:val="toc 2"/>
    <w:basedOn w:val="Normal"/>
    <w:next w:val="Normal"/>
    <w:autoRedefine/>
    <w:semiHidden/>
    <w:pPr>
      <w:tabs>
        <w:tab w:val="left" w:pos="720"/>
        <w:tab w:val="right" w:leader="dot" w:pos="9639"/>
      </w:tabs>
      <w:ind w:left="720" w:hanging="720"/>
    </w:pPr>
  </w:style>
  <w:style w:type="paragraph" w:styleId="TOC3">
    <w:name w:val="toc 3"/>
    <w:basedOn w:val="Normal"/>
    <w:next w:val="Normal"/>
    <w:autoRedefine/>
    <w:semiHidden/>
    <w:pPr>
      <w:tabs>
        <w:tab w:val="left" w:pos="720"/>
        <w:tab w:val="right" w:leader="dot" w:pos="9639"/>
      </w:tabs>
      <w:ind w:left="720" w:hanging="720"/>
    </w:pPr>
    <w:rPr>
      <w:noProof/>
    </w:rPr>
  </w:style>
  <w:style w:type="paragraph" w:styleId="TOC4">
    <w:name w:val="toc 4"/>
    <w:basedOn w:val="Normal"/>
    <w:next w:val="Normal"/>
    <w:autoRedefine/>
    <w:semiHidden/>
    <w:pPr>
      <w:tabs>
        <w:tab w:val="left" w:pos="1134"/>
        <w:tab w:val="right" w:leader="dot" w:pos="9639"/>
      </w:tabs>
      <w:ind w:left="1134" w:hanging="1134"/>
    </w:pPr>
  </w:style>
  <w:style w:type="paragraph" w:styleId="TOC5">
    <w:name w:val="toc 5"/>
    <w:basedOn w:val="Normal"/>
    <w:next w:val="Normal"/>
    <w:autoRedefine/>
    <w:semiHidden/>
    <w:pPr>
      <w:tabs>
        <w:tab w:val="left" w:pos="1134"/>
        <w:tab w:val="right" w:leader="dot" w:pos="9639"/>
      </w:tabs>
      <w:ind w:left="1134" w:hanging="1134"/>
    </w:pPr>
  </w:style>
  <w:style w:type="paragraph" w:styleId="TOC6">
    <w:name w:val="toc 6"/>
    <w:basedOn w:val="Normal"/>
    <w:next w:val="Normal"/>
    <w:autoRedefine/>
    <w:semiHidden/>
    <w:pPr>
      <w:tabs>
        <w:tab w:val="left" w:pos="1134"/>
        <w:tab w:val="right" w:leader="dot" w:pos="9639"/>
      </w:tabs>
      <w:ind w:left="1134" w:hanging="1134"/>
    </w:pPr>
  </w:style>
  <w:style w:type="paragraph" w:styleId="TOC7">
    <w:name w:val="toc 7"/>
    <w:basedOn w:val="Normal"/>
    <w:next w:val="Normal"/>
    <w:autoRedefine/>
    <w:semiHidden/>
    <w:pPr>
      <w:tabs>
        <w:tab w:val="left" w:pos="1701"/>
        <w:tab w:val="right" w:leader="dot" w:pos="9639"/>
      </w:tabs>
      <w:ind w:left="1701" w:hanging="1701"/>
    </w:pPr>
    <w:rPr>
      <w:noProof/>
    </w:rPr>
  </w:style>
  <w:style w:type="paragraph" w:styleId="TOC9">
    <w:name w:val="toc 9"/>
    <w:basedOn w:val="Normal"/>
    <w:next w:val="Normal"/>
    <w:autoRedefine/>
    <w:semiHidden/>
    <w:pPr>
      <w:tabs>
        <w:tab w:val="left" w:pos="1701"/>
        <w:tab w:val="right" w:leader="dot" w:pos="9639"/>
      </w:tabs>
      <w:ind w:left="1701" w:hanging="1701"/>
    </w:pPr>
    <w:rPr>
      <w:noProof/>
    </w:rPr>
  </w:style>
  <w:style w:type="paragraph" w:styleId="TOC8">
    <w:name w:val="toc 8"/>
    <w:basedOn w:val="Normal"/>
    <w:next w:val="Normal"/>
    <w:autoRedefine/>
    <w:semiHidden/>
    <w:pPr>
      <w:tabs>
        <w:tab w:val="left" w:pos="1701"/>
        <w:tab w:val="right" w:leader="dot" w:pos="9639"/>
      </w:tabs>
      <w:ind w:left="1701" w:hanging="1701"/>
    </w:pPr>
    <w:rPr>
      <w:noProof/>
    </w:rPr>
  </w:style>
  <w:style w:type="paragraph" w:styleId="Header">
    <w:name w:val="header"/>
    <w:basedOn w:val="Normal"/>
    <w:pPr>
      <w:tabs>
        <w:tab w:val="center" w:pos="4820"/>
        <w:tab w:val="right" w:pos="9639"/>
      </w:tabs>
    </w:pPr>
  </w:style>
  <w:style w:type="paragraph" w:styleId="Footer">
    <w:name w:val="footer"/>
    <w:basedOn w:val="Normal"/>
    <w:link w:val="FooterChar"/>
    <w:uiPriority w:val="99"/>
    <w:pPr>
      <w:tabs>
        <w:tab w:val="center" w:pos="4820"/>
        <w:tab w:val="right" w:pos="9639"/>
      </w:tabs>
    </w:pPr>
  </w:style>
  <w:style w:type="paragraph" w:styleId="NormalWeb">
    <w:name w:val="Normal (Web)"/>
    <w:basedOn w:val="Normal"/>
    <w:rPr>
      <w:szCs w:val="24"/>
    </w:rPr>
  </w:style>
  <w:style w:type="paragraph" w:styleId="ListNumber">
    <w:name w:val="List Number"/>
    <w:basedOn w:val="Normal"/>
    <w:autoRedefine/>
    <w:pPr>
      <w:numPr>
        <w:numId w:val="28"/>
      </w:numPr>
      <w:tabs>
        <w:tab w:val="clear" w:pos="360"/>
        <w:tab w:val="left" w:pos="720"/>
      </w:tabs>
      <w:ind w:left="0" w:firstLine="720"/>
    </w:pPr>
  </w:style>
  <w:style w:type="character" w:styleId="Hyperlink">
    <w:name w:val="Hyperlink"/>
    <w:uiPriority w:val="99"/>
    <w:rPr>
      <w:color w:val="0000FF"/>
      <w:u w:val="single"/>
    </w:rPr>
  </w:style>
  <w:style w:type="character" w:styleId="LineNumber">
    <w:name w:val="line number"/>
    <w:basedOn w:val="DefaultParagraphFont"/>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rsid w:val="00B54872"/>
  </w:style>
  <w:style w:type="paragraph" w:styleId="DocumentMap">
    <w:name w:val="Document Map"/>
    <w:basedOn w:val="Normal"/>
    <w:semiHidden/>
    <w:rsid w:val="00CE1991"/>
    <w:pPr>
      <w:shd w:val="clear" w:color="auto" w:fill="000080"/>
    </w:pPr>
    <w:rPr>
      <w:rFonts w:ascii="Tahoma" w:hAnsi="Tahoma" w:cs="Tahoma"/>
      <w:sz w:val="20"/>
      <w:szCs w:val="20"/>
    </w:rPr>
  </w:style>
  <w:style w:type="character" w:styleId="Emphasis">
    <w:name w:val="Emphasis"/>
    <w:uiPriority w:val="20"/>
    <w:qFormat/>
    <w:rsid w:val="00886C3D"/>
    <w:rPr>
      <w:b/>
      <w:bCs/>
      <w:i w:val="0"/>
      <w:iCs w:val="0"/>
    </w:rPr>
  </w:style>
  <w:style w:type="table" w:styleId="TableGrid">
    <w:name w:val="Table Grid"/>
    <w:basedOn w:val="TableNormal"/>
    <w:rsid w:val="007117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1B2C25"/>
    <w:rPr>
      <w:rFonts w:ascii="Courier New" w:hAnsi="Courier New" w:cs="Courier New"/>
      <w:sz w:val="20"/>
      <w:szCs w:val="20"/>
      <w:lang w:val="de-DE" w:eastAsia="de-DE"/>
    </w:rPr>
  </w:style>
  <w:style w:type="paragraph" w:styleId="ListParagraph">
    <w:name w:val="List Paragraph"/>
    <w:basedOn w:val="Normal"/>
    <w:uiPriority w:val="34"/>
    <w:qFormat/>
    <w:rsid w:val="0034585C"/>
    <w:pPr>
      <w:spacing w:after="200" w:line="276" w:lineRule="auto"/>
      <w:ind w:left="720"/>
      <w:contextualSpacing/>
    </w:pPr>
    <w:rPr>
      <w:rFonts w:asciiTheme="minorHAnsi" w:eastAsiaTheme="minorHAnsi" w:hAnsiTheme="minorHAnsi" w:cstheme="minorBidi"/>
      <w:lang w:eastAsia="en-US"/>
    </w:rPr>
  </w:style>
  <w:style w:type="character" w:customStyle="1" w:styleId="st">
    <w:name w:val="st"/>
    <w:basedOn w:val="DefaultParagraphFont"/>
    <w:rsid w:val="00C434B5"/>
  </w:style>
  <w:style w:type="character" w:styleId="HTMLCite">
    <w:name w:val="HTML Cite"/>
    <w:basedOn w:val="DefaultParagraphFont"/>
    <w:uiPriority w:val="99"/>
    <w:unhideWhenUsed/>
    <w:rsid w:val="00E460A7"/>
    <w:rPr>
      <w:i/>
      <w:iCs/>
    </w:rPr>
  </w:style>
  <w:style w:type="character" w:customStyle="1" w:styleId="slug-pub-date">
    <w:name w:val="slug-pub-date"/>
    <w:basedOn w:val="DefaultParagraphFont"/>
    <w:rsid w:val="00E460A7"/>
  </w:style>
  <w:style w:type="character" w:customStyle="1" w:styleId="slug-vol">
    <w:name w:val="slug-vol"/>
    <w:basedOn w:val="DefaultParagraphFont"/>
    <w:rsid w:val="00E460A7"/>
  </w:style>
  <w:style w:type="character" w:customStyle="1" w:styleId="slug-issue">
    <w:name w:val="slug-issue"/>
    <w:basedOn w:val="DefaultParagraphFont"/>
    <w:rsid w:val="00E460A7"/>
  </w:style>
  <w:style w:type="character" w:customStyle="1" w:styleId="slug-pages">
    <w:name w:val="slug-pages"/>
    <w:basedOn w:val="DefaultParagraphFont"/>
    <w:rsid w:val="00E460A7"/>
  </w:style>
  <w:style w:type="paragraph" w:customStyle="1" w:styleId="EndNoteBibliographyTitle">
    <w:name w:val="EndNote Bibliography Title"/>
    <w:basedOn w:val="Normal"/>
    <w:link w:val="EndNoteBibliographyTitleZchn"/>
    <w:rsid w:val="000855E4"/>
    <w:pPr>
      <w:jc w:val="center"/>
    </w:pPr>
    <w:rPr>
      <w:rFonts w:ascii="Times New Roman" w:hAnsi="Times New Roman"/>
      <w:noProof/>
      <w:sz w:val="24"/>
    </w:rPr>
  </w:style>
  <w:style w:type="character" w:customStyle="1" w:styleId="EndNoteBibliographyTitleZchn">
    <w:name w:val="EndNote Bibliography Title Zchn"/>
    <w:basedOn w:val="DefaultParagraphFont"/>
    <w:link w:val="EndNoteBibliographyTitle"/>
    <w:rsid w:val="000855E4"/>
    <w:rPr>
      <w:noProof/>
      <w:sz w:val="24"/>
      <w:szCs w:val="22"/>
    </w:rPr>
  </w:style>
  <w:style w:type="paragraph" w:customStyle="1" w:styleId="EndNoteBibliography">
    <w:name w:val="EndNote Bibliography"/>
    <w:basedOn w:val="Normal"/>
    <w:link w:val="EndNoteBibliographyZchn"/>
    <w:rsid w:val="000855E4"/>
    <w:pPr>
      <w:spacing w:line="480" w:lineRule="auto"/>
      <w:jc w:val="both"/>
    </w:pPr>
    <w:rPr>
      <w:rFonts w:ascii="Times New Roman" w:hAnsi="Times New Roman"/>
      <w:noProof/>
      <w:sz w:val="24"/>
    </w:rPr>
  </w:style>
  <w:style w:type="character" w:customStyle="1" w:styleId="EndNoteBibliographyZchn">
    <w:name w:val="EndNote Bibliography Zchn"/>
    <w:basedOn w:val="DefaultParagraphFont"/>
    <w:link w:val="EndNoteBibliography"/>
    <w:rsid w:val="000855E4"/>
    <w:rPr>
      <w:noProof/>
      <w:sz w:val="24"/>
      <w:szCs w:val="22"/>
    </w:rPr>
  </w:style>
  <w:style w:type="character" w:customStyle="1" w:styleId="FooterChar">
    <w:name w:val="Footer Char"/>
    <w:basedOn w:val="DefaultParagraphFont"/>
    <w:link w:val="Footer"/>
    <w:uiPriority w:val="99"/>
    <w:rsid w:val="006D4561"/>
    <w:rPr>
      <w:rFonts w:ascii="Arial" w:hAnsi="Arial"/>
      <w:sz w:val="22"/>
      <w:szCs w:val="22"/>
    </w:rPr>
  </w:style>
  <w:style w:type="paragraph" w:styleId="HTMLPreformatted">
    <w:name w:val="HTML Preformatted"/>
    <w:basedOn w:val="Normal"/>
    <w:link w:val="HTMLPreformattedChar"/>
    <w:uiPriority w:val="99"/>
    <w:unhideWhenUsed/>
    <w:rsid w:val="00F33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330E9"/>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uiPriority="20" w:qFormat="1"/>
    <w:lsdException w:name="HTML Cit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szCs w:val="22"/>
    </w:rPr>
  </w:style>
  <w:style w:type="paragraph" w:styleId="Heading1">
    <w:name w:val="heading 1"/>
    <w:basedOn w:val="Normal"/>
    <w:next w:val="Normal"/>
    <w:autoRedefine/>
    <w:qFormat/>
    <w:pPr>
      <w:keepNext/>
      <w:numPr>
        <w:numId w:val="29"/>
      </w:numPr>
      <w:tabs>
        <w:tab w:val="left" w:pos="720"/>
      </w:tabs>
      <w:spacing w:before="240" w:after="60"/>
      <w:outlineLvl w:val="0"/>
    </w:pPr>
    <w:rPr>
      <w:b/>
      <w:kern w:val="28"/>
    </w:rPr>
  </w:style>
  <w:style w:type="paragraph" w:styleId="Heading2">
    <w:name w:val="heading 2"/>
    <w:basedOn w:val="Normal"/>
    <w:next w:val="Normal"/>
    <w:autoRedefine/>
    <w:qFormat/>
    <w:pPr>
      <w:keepNext/>
      <w:numPr>
        <w:ilvl w:val="1"/>
        <w:numId w:val="29"/>
      </w:numPr>
      <w:tabs>
        <w:tab w:val="left" w:pos="720"/>
      </w:tabs>
      <w:spacing w:before="240" w:after="60"/>
      <w:outlineLvl w:val="1"/>
    </w:pPr>
    <w:rPr>
      <w:b/>
    </w:rPr>
  </w:style>
  <w:style w:type="paragraph" w:styleId="Heading3">
    <w:name w:val="heading 3"/>
    <w:basedOn w:val="Normal"/>
    <w:next w:val="Normal"/>
    <w:autoRedefine/>
    <w:qFormat/>
    <w:pPr>
      <w:keepNext/>
      <w:numPr>
        <w:ilvl w:val="2"/>
        <w:numId w:val="29"/>
      </w:numPr>
      <w:tabs>
        <w:tab w:val="left" w:pos="720"/>
      </w:tabs>
      <w:spacing w:before="240" w:after="60"/>
      <w:outlineLvl w:val="2"/>
    </w:pPr>
    <w:rPr>
      <w:b/>
    </w:rPr>
  </w:style>
  <w:style w:type="paragraph" w:styleId="Heading4">
    <w:name w:val="heading 4"/>
    <w:basedOn w:val="Normal"/>
    <w:next w:val="Normal"/>
    <w:autoRedefine/>
    <w:qFormat/>
    <w:pPr>
      <w:keepNext/>
      <w:numPr>
        <w:ilvl w:val="3"/>
        <w:numId w:val="29"/>
      </w:numPr>
      <w:tabs>
        <w:tab w:val="clear" w:pos="864"/>
        <w:tab w:val="left" w:pos="1134"/>
      </w:tabs>
      <w:spacing w:before="240" w:after="60"/>
      <w:ind w:left="1134" w:hanging="1134"/>
      <w:outlineLvl w:val="3"/>
    </w:pPr>
    <w:rPr>
      <w:b/>
    </w:rPr>
  </w:style>
  <w:style w:type="paragraph" w:styleId="Heading5">
    <w:name w:val="heading 5"/>
    <w:basedOn w:val="Normal"/>
    <w:next w:val="Normal"/>
    <w:autoRedefine/>
    <w:qFormat/>
    <w:pPr>
      <w:numPr>
        <w:ilvl w:val="4"/>
        <w:numId w:val="29"/>
      </w:numPr>
      <w:tabs>
        <w:tab w:val="clear" w:pos="1008"/>
        <w:tab w:val="left" w:pos="1134"/>
      </w:tabs>
      <w:spacing w:before="240" w:after="60"/>
      <w:ind w:left="1134" w:hanging="1134"/>
      <w:outlineLvl w:val="4"/>
    </w:pPr>
    <w:rPr>
      <w:b/>
    </w:rPr>
  </w:style>
  <w:style w:type="paragraph" w:styleId="Heading6">
    <w:name w:val="heading 6"/>
    <w:basedOn w:val="Normal"/>
    <w:next w:val="Normal"/>
    <w:autoRedefine/>
    <w:qFormat/>
    <w:pPr>
      <w:numPr>
        <w:ilvl w:val="5"/>
        <w:numId w:val="29"/>
      </w:numPr>
      <w:tabs>
        <w:tab w:val="clear" w:pos="1152"/>
        <w:tab w:val="left" w:pos="1134"/>
      </w:tabs>
      <w:spacing w:before="240" w:after="60"/>
      <w:ind w:left="1134" w:hanging="1134"/>
      <w:outlineLvl w:val="5"/>
    </w:pPr>
    <w:rPr>
      <w:b/>
    </w:rPr>
  </w:style>
  <w:style w:type="paragraph" w:styleId="Heading7">
    <w:name w:val="heading 7"/>
    <w:basedOn w:val="Normal"/>
    <w:next w:val="Normal"/>
    <w:autoRedefine/>
    <w:qFormat/>
    <w:pPr>
      <w:numPr>
        <w:ilvl w:val="6"/>
        <w:numId w:val="29"/>
      </w:numPr>
      <w:tabs>
        <w:tab w:val="clear" w:pos="1296"/>
        <w:tab w:val="left" w:pos="1701"/>
      </w:tabs>
      <w:spacing w:before="240" w:after="60"/>
      <w:ind w:left="1701" w:hanging="1701"/>
      <w:outlineLvl w:val="6"/>
    </w:pPr>
    <w:rPr>
      <w:b/>
    </w:rPr>
  </w:style>
  <w:style w:type="paragraph" w:styleId="Heading8">
    <w:name w:val="heading 8"/>
    <w:basedOn w:val="Normal"/>
    <w:next w:val="Normal"/>
    <w:autoRedefine/>
    <w:qFormat/>
    <w:pPr>
      <w:numPr>
        <w:ilvl w:val="7"/>
        <w:numId w:val="29"/>
      </w:numPr>
      <w:tabs>
        <w:tab w:val="clear" w:pos="1440"/>
        <w:tab w:val="left" w:pos="1701"/>
      </w:tabs>
      <w:spacing w:before="240" w:after="60"/>
      <w:ind w:left="1701" w:hanging="1701"/>
      <w:outlineLvl w:val="7"/>
    </w:pPr>
    <w:rPr>
      <w:b/>
    </w:rPr>
  </w:style>
  <w:style w:type="paragraph" w:styleId="Heading9">
    <w:name w:val="heading 9"/>
    <w:basedOn w:val="Normal"/>
    <w:next w:val="Normal"/>
    <w:autoRedefine/>
    <w:qFormat/>
    <w:pPr>
      <w:numPr>
        <w:ilvl w:val="8"/>
        <w:numId w:val="29"/>
      </w:numPr>
      <w:tabs>
        <w:tab w:val="clear" w:pos="2160"/>
        <w:tab w:val="left" w:pos="1701"/>
      </w:tabs>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720"/>
        <w:tab w:val="right" w:leader="dot" w:pos="9639"/>
      </w:tabs>
      <w:ind w:left="720" w:hanging="720"/>
    </w:pPr>
    <w:rPr>
      <w:b/>
      <w:noProof/>
    </w:rPr>
  </w:style>
  <w:style w:type="paragraph" w:styleId="TOC2">
    <w:name w:val="toc 2"/>
    <w:basedOn w:val="Normal"/>
    <w:next w:val="Normal"/>
    <w:autoRedefine/>
    <w:semiHidden/>
    <w:pPr>
      <w:tabs>
        <w:tab w:val="left" w:pos="720"/>
        <w:tab w:val="right" w:leader="dot" w:pos="9639"/>
      </w:tabs>
      <w:ind w:left="720" w:hanging="720"/>
    </w:pPr>
  </w:style>
  <w:style w:type="paragraph" w:styleId="TOC3">
    <w:name w:val="toc 3"/>
    <w:basedOn w:val="Normal"/>
    <w:next w:val="Normal"/>
    <w:autoRedefine/>
    <w:semiHidden/>
    <w:pPr>
      <w:tabs>
        <w:tab w:val="left" w:pos="720"/>
        <w:tab w:val="right" w:leader="dot" w:pos="9639"/>
      </w:tabs>
      <w:ind w:left="720" w:hanging="720"/>
    </w:pPr>
    <w:rPr>
      <w:noProof/>
    </w:rPr>
  </w:style>
  <w:style w:type="paragraph" w:styleId="TOC4">
    <w:name w:val="toc 4"/>
    <w:basedOn w:val="Normal"/>
    <w:next w:val="Normal"/>
    <w:autoRedefine/>
    <w:semiHidden/>
    <w:pPr>
      <w:tabs>
        <w:tab w:val="left" w:pos="1134"/>
        <w:tab w:val="right" w:leader="dot" w:pos="9639"/>
      </w:tabs>
      <w:ind w:left="1134" w:hanging="1134"/>
    </w:pPr>
  </w:style>
  <w:style w:type="paragraph" w:styleId="TOC5">
    <w:name w:val="toc 5"/>
    <w:basedOn w:val="Normal"/>
    <w:next w:val="Normal"/>
    <w:autoRedefine/>
    <w:semiHidden/>
    <w:pPr>
      <w:tabs>
        <w:tab w:val="left" w:pos="1134"/>
        <w:tab w:val="right" w:leader="dot" w:pos="9639"/>
      </w:tabs>
      <w:ind w:left="1134" w:hanging="1134"/>
    </w:pPr>
  </w:style>
  <w:style w:type="paragraph" w:styleId="TOC6">
    <w:name w:val="toc 6"/>
    <w:basedOn w:val="Normal"/>
    <w:next w:val="Normal"/>
    <w:autoRedefine/>
    <w:semiHidden/>
    <w:pPr>
      <w:tabs>
        <w:tab w:val="left" w:pos="1134"/>
        <w:tab w:val="right" w:leader="dot" w:pos="9639"/>
      </w:tabs>
      <w:ind w:left="1134" w:hanging="1134"/>
    </w:pPr>
  </w:style>
  <w:style w:type="paragraph" w:styleId="TOC7">
    <w:name w:val="toc 7"/>
    <w:basedOn w:val="Normal"/>
    <w:next w:val="Normal"/>
    <w:autoRedefine/>
    <w:semiHidden/>
    <w:pPr>
      <w:tabs>
        <w:tab w:val="left" w:pos="1701"/>
        <w:tab w:val="right" w:leader="dot" w:pos="9639"/>
      </w:tabs>
      <w:ind w:left="1701" w:hanging="1701"/>
    </w:pPr>
    <w:rPr>
      <w:noProof/>
    </w:rPr>
  </w:style>
  <w:style w:type="paragraph" w:styleId="TOC9">
    <w:name w:val="toc 9"/>
    <w:basedOn w:val="Normal"/>
    <w:next w:val="Normal"/>
    <w:autoRedefine/>
    <w:semiHidden/>
    <w:pPr>
      <w:tabs>
        <w:tab w:val="left" w:pos="1701"/>
        <w:tab w:val="right" w:leader="dot" w:pos="9639"/>
      </w:tabs>
      <w:ind w:left="1701" w:hanging="1701"/>
    </w:pPr>
    <w:rPr>
      <w:noProof/>
    </w:rPr>
  </w:style>
  <w:style w:type="paragraph" w:styleId="TOC8">
    <w:name w:val="toc 8"/>
    <w:basedOn w:val="Normal"/>
    <w:next w:val="Normal"/>
    <w:autoRedefine/>
    <w:semiHidden/>
    <w:pPr>
      <w:tabs>
        <w:tab w:val="left" w:pos="1701"/>
        <w:tab w:val="right" w:leader="dot" w:pos="9639"/>
      </w:tabs>
      <w:ind w:left="1701" w:hanging="1701"/>
    </w:pPr>
    <w:rPr>
      <w:noProof/>
    </w:rPr>
  </w:style>
  <w:style w:type="paragraph" w:styleId="Header">
    <w:name w:val="header"/>
    <w:basedOn w:val="Normal"/>
    <w:pPr>
      <w:tabs>
        <w:tab w:val="center" w:pos="4820"/>
        <w:tab w:val="right" w:pos="9639"/>
      </w:tabs>
    </w:pPr>
  </w:style>
  <w:style w:type="paragraph" w:styleId="Footer">
    <w:name w:val="footer"/>
    <w:basedOn w:val="Normal"/>
    <w:link w:val="FooterChar"/>
    <w:uiPriority w:val="99"/>
    <w:pPr>
      <w:tabs>
        <w:tab w:val="center" w:pos="4820"/>
        <w:tab w:val="right" w:pos="9639"/>
      </w:tabs>
    </w:pPr>
  </w:style>
  <w:style w:type="paragraph" w:styleId="NormalWeb">
    <w:name w:val="Normal (Web)"/>
    <w:basedOn w:val="Normal"/>
    <w:rPr>
      <w:szCs w:val="24"/>
    </w:rPr>
  </w:style>
  <w:style w:type="paragraph" w:styleId="ListNumber">
    <w:name w:val="List Number"/>
    <w:basedOn w:val="Normal"/>
    <w:autoRedefine/>
    <w:pPr>
      <w:numPr>
        <w:numId w:val="28"/>
      </w:numPr>
      <w:tabs>
        <w:tab w:val="clear" w:pos="360"/>
        <w:tab w:val="left" w:pos="720"/>
      </w:tabs>
      <w:ind w:left="0" w:firstLine="720"/>
    </w:pPr>
  </w:style>
  <w:style w:type="character" w:styleId="Hyperlink">
    <w:name w:val="Hyperlink"/>
    <w:uiPriority w:val="99"/>
    <w:rPr>
      <w:color w:val="0000FF"/>
      <w:u w:val="single"/>
    </w:rPr>
  </w:style>
  <w:style w:type="character" w:styleId="LineNumber">
    <w:name w:val="line number"/>
    <w:basedOn w:val="DefaultParagraphFont"/>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rsid w:val="00B54872"/>
  </w:style>
  <w:style w:type="paragraph" w:styleId="DocumentMap">
    <w:name w:val="Document Map"/>
    <w:basedOn w:val="Normal"/>
    <w:semiHidden/>
    <w:rsid w:val="00CE1991"/>
    <w:pPr>
      <w:shd w:val="clear" w:color="auto" w:fill="000080"/>
    </w:pPr>
    <w:rPr>
      <w:rFonts w:ascii="Tahoma" w:hAnsi="Tahoma" w:cs="Tahoma"/>
      <w:sz w:val="20"/>
      <w:szCs w:val="20"/>
    </w:rPr>
  </w:style>
  <w:style w:type="character" w:styleId="Emphasis">
    <w:name w:val="Emphasis"/>
    <w:uiPriority w:val="20"/>
    <w:qFormat/>
    <w:rsid w:val="00886C3D"/>
    <w:rPr>
      <w:b/>
      <w:bCs/>
      <w:i w:val="0"/>
      <w:iCs w:val="0"/>
    </w:rPr>
  </w:style>
  <w:style w:type="table" w:styleId="TableGrid">
    <w:name w:val="Table Grid"/>
    <w:basedOn w:val="TableNormal"/>
    <w:rsid w:val="007117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1B2C25"/>
    <w:rPr>
      <w:rFonts w:ascii="Courier New" w:hAnsi="Courier New" w:cs="Courier New"/>
      <w:sz w:val="20"/>
      <w:szCs w:val="20"/>
      <w:lang w:val="de-DE" w:eastAsia="de-DE"/>
    </w:rPr>
  </w:style>
  <w:style w:type="paragraph" w:styleId="ListParagraph">
    <w:name w:val="List Paragraph"/>
    <w:basedOn w:val="Normal"/>
    <w:uiPriority w:val="34"/>
    <w:qFormat/>
    <w:rsid w:val="0034585C"/>
    <w:pPr>
      <w:spacing w:after="200" w:line="276" w:lineRule="auto"/>
      <w:ind w:left="720"/>
      <w:contextualSpacing/>
    </w:pPr>
    <w:rPr>
      <w:rFonts w:asciiTheme="minorHAnsi" w:eastAsiaTheme="minorHAnsi" w:hAnsiTheme="minorHAnsi" w:cstheme="minorBidi"/>
      <w:lang w:eastAsia="en-US"/>
    </w:rPr>
  </w:style>
  <w:style w:type="character" w:customStyle="1" w:styleId="st">
    <w:name w:val="st"/>
    <w:basedOn w:val="DefaultParagraphFont"/>
    <w:rsid w:val="00C434B5"/>
  </w:style>
  <w:style w:type="character" w:styleId="HTMLCite">
    <w:name w:val="HTML Cite"/>
    <w:basedOn w:val="DefaultParagraphFont"/>
    <w:uiPriority w:val="99"/>
    <w:unhideWhenUsed/>
    <w:rsid w:val="00E460A7"/>
    <w:rPr>
      <w:i/>
      <w:iCs/>
    </w:rPr>
  </w:style>
  <w:style w:type="character" w:customStyle="1" w:styleId="slug-pub-date">
    <w:name w:val="slug-pub-date"/>
    <w:basedOn w:val="DefaultParagraphFont"/>
    <w:rsid w:val="00E460A7"/>
  </w:style>
  <w:style w:type="character" w:customStyle="1" w:styleId="slug-vol">
    <w:name w:val="slug-vol"/>
    <w:basedOn w:val="DefaultParagraphFont"/>
    <w:rsid w:val="00E460A7"/>
  </w:style>
  <w:style w:type="character" w:customStyle="1" w:styleId="slug-issue">
    <w:name w:val="slug-issue"/>
    <w:basedOn w:val="DefaultParagraphFont"/>
    <w:rsid w:val="00E460A7"/>
  </w:style>
  <w:style w:type="character" w:customStyle="1" w:styleId="slug-pages">
    <w:name w:val="slug-pages"/>
    <w:basedOn w:val="DefaultParagraphFont"/>
    <w:rsid w:val="00E460A7"/>
  </w:style>
  <w:style w:type="paragraph" w:customStyle="1" w:styleId="EndNoteBibliographyTitle">
    <w:name w:val="EndNote Bibliography Title"/>
    <w:basedOn w:val="Normal"/>
    <w:link w:val="EndNoteBibliographyTitleZchn"/>
    <w:rsid w:val="000855E4"/>
    <w:pPr>
      <w:jc w:val="center"/>
    </w:pPr>
    <w:rPr>
      <w:rFonts w:ascii="Times New Roman" w:hAnsi="Times New Roman"/>
      <w:noProof/>
      <w:sz w:val="24"/>
    </w:rPr>
  </w:style>
  <w:style w:type="character" w:customStyle="1" w:styleId="EndNoteBibliographyTitleZchn">
    <w:name w:val="EndNote Bibliography Title Zchn"/>
    <w:basedOn w:val="DefaultParagraphFont"/>
    <w:link w:val="EndNoteBibliographyTitle"/>
    <w:rsid w:val="000855E4"/>
    <w:rPr>
      <w:noProof/>
      <w:sz w:val="24"/>
      <w:szCs w:val="22"/>
    </w:rPr>
  </w:style>
  <w:style w:type="paragraph" w:customStyle="1" w:styleId="EndNoteBibliography">
    <w:name w:val="EndNote Bibliography"/>
    <w:basedOn w:val="Normal"/>
    <w:link w:val="EndNoteBibliographyZchn"/>
    <w:rsid w:val="000855E4"/>
    <w:pPr>
      <w:spacing w:line="480" w:lineRule="auto"/>
      <w:jc w:val="both"/>
    </w:pPr>
    <w:rPr>
      <w:rFonts w:ascii="Times New Roman" w:hAnsi="Times New Roman"/>
      <w:noProof/>
      <w:sz w:val="24"/>
    </w:rPr>
  </w:style>
  <w:style w:type="character" w:customStyle="1" w:styleId="EndNoteBibliographyZchn">
    <w:name w:val="EndNote Bibliography Zchn"/>
    <w:basedOn w:val="DefaultParagraphFont"/>
    <w:link w:val="EndNoteBibliography"/>
    <w:rsid w:val="000855E4"/>
    <w:rPr>
      <w:noProof/>
      <w:sz w:val="24"/>
      <w:szCs w:val="22"/>
    </w:rPr>
  </w:style>
  <w:style w:type="character" w:customStyle="1" w:styleId="FooterChar">
    <w:name w:val="Footer Char"/>
    <w:basedOn w:val="DefaultParagraphFont"/>
    <w:link w:val="Footer"/>
    <w:uiPriority w:val="99"/>
    <w:rsid w:val="006D4561"/>
    <w:rPr>
      <w:rFonts w:ascii="Arial" w:hAnsi="Arial"/>
      <w:sz w:val="22"/>
      <w:szCs w:val="22"/>
    </w:rPr>
  </w:style>
  <w:style w:type="paragraph" w:styleId="HTMLPreformatted">
    <w:name w:val="HTML Preformatted"/>
    <w:basedOn w:val="Normal"/>
    <w:link w:val="HTMLPreformattedChar"/>
    <w:uiPriority w:val="99"/>
    <w:unhideWhenUsed/>
    <w:rsid w:val="00F33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330E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07290">
      <w:bodyDiv w:val="1"/>
      <w:marLeft w:val="0"/>
      <w:marRight w:val="0"/>
      <w:marTop w:val="0"/>
      <w:marBottom w:val="0"/>
      <w:divBdr>
        <w:top w:val="none" w:sz="0" w:space="0" w:color="auto"/>
        <w:left w:val="none" w:sz="0" w:space="0" w:color="auto"/>
        <w:bottom w:val="none" w:sz="0" w:space="0" w:color="auto"/>
        <w:right w:val="none" w:sz="0" w:space="0" w:color="auto"/>
      </w:divBdr>
    </w:div>
    <w:div w:id="214897089">
      <w:bodyDiv w:val="1"/>
      <w:marLeft w:val="0"/>
      <w:marRight w:val="0"/>
      <w:marTop w:val="0"/>
      <w:marBottom w:val="0"/>
      <w:divBdr>
        <w:top w:val="none" w:sz="0" w:space="0" w:color="auto"/>
        <w:left w:val="none" w:sz="0" w:space="0" w:color="auto"/>
        <w:bottom w:val="none" w:sz="0" w:space="0" w:color="auto"/>
        <w:right w:val="none" w:sz="0" w:space="0" w:color="auto"/>
      </w:divBdr>
      <w:divsChild>
        <w:div w:id="1928997094">
          <w:marLeft w:val="0"/>
          <w:marRight w:val="0"/>
          <w:marTop w:val="0"/>
          <w:marBottom w:val="0"/>
          <w:divBdr>
            <w:top w:val="none" w:sz="0" w:space="0" w:color="auto"/>
            <w:left w:val="none" w:sz="0" w:space="0" w:color="auto"/>
            <w:bottom w:val="none" w:sz="0" w:space="0" w:color="auto"/>
            <w:right w:val="none" w:sz="0" w:space="0" w:color="auto"/>
          </w:divBdr>
          <w:divsChild>
            <w:div w:id="806047572">
              <w:marLeft w:val="0"/>
              <w:marRight w:val="0"/>
              <w:marTop w:val="0"/>
              <w:marBottom w:val="0"/>
              <w:divBdr>
                <w:top w:val="none" w:sz="0" w:space="0" w:color="auto"/>
                <w:left w:val="none" w:sz="0" w:space="0" w:color="auto"/>
                <w:bottom w:val="none" w:sz="0" w:space="0" w:color="auto"/>
                <w:right w:val="none" w:sz="0" w:space="0" w:color="auto"/>
              </w:divBdr>
              <w:divsChild>
                <w:div w:id="2104103154">
                  <w:marLeft w:val="0"/>
                  <w:marRight w:val="-6084"/>
                  <w:marTop w:val="0"/>
                  <w:marBottom w:val="0"/>
                  <w:divBdr>
                    <w:top w:val="none" w:sz="0" w:space="0" w:color="auto"/>
                    <w:left w:val="none" w:sz="0" w:space="0" w:color="auto"/>
                    <w:bottom w:val="none" w:sz="0" w:space="0" w:color="auto"/>
                    <w:right w:val="none" w:sz="0" w:space="0" w:color="auto"/>
                  </w:divBdr>
                  <w:divsChild>
                    <w:div w:id="448086838">
                      <w:marLeft w:val="0"/>
                      <w:marRight w:val="5604"/>
                      <w:marTop w:val="0"/>
                      <w:marBottom w:val="0"/>
                      <w:divBdr>
                        <w:top w:val="none" w:sz="0" w:space="0" w:color="auto"/>
                        <w:left w:val="none" w:sz="0" w:space="0" w:color="auto"/>
                        <w:bottom w:val="none" w:sz="0" w:space="0" w:color="auto"/>
                        <w:right w:val="none" w:sz="0" w:space="0" w:color="auto"/>
                      </w:divBdr>
                      <w:divsChild>
                        <w:div w:id="146093701">
                          <w:marLeft w:val="0"/>
                          <w:marRight w:val="0"/>
                          <w:marTop w:val="0"/>
                          <w:marBottom w:val="0"/>
                          <w:divBdr>
                            <w:top w:val="none" w:sz="0" w:space="0" w:color="auto"/>
                            <w:left w:val="none" w:sz="0" w:space="0" w:color="auto"/>
                            <w:bottom w:val="none" w:sz="0" w:space="0" w:color="auto"/>
                            <w:right w:val="none" w:sz="0" w:space="0" w:color="auto"/>
                          </w:divBdr>
                          <w:divsChild>
                            <w:div w:id="550265970">
                              <w:marLeft w:val="0"/>
                              <w:marRight w:val="0"/>
                              <w:marTop w:val="120"/>
                              <w:marBottom w:val="360"/>
                              <w:divBdr>
                                <w:top w:val="none" w:sz="0" w:space="0" w:color="auto"/>
                                <w:left w:val="none" w:sz="0" w:space="0" w:color="auto"/>
                                <w:bottom w:val="none" w:sz="0" w:space="0" w:color="auto"/>
                                <w:right w:val="none" w:sz="0" w:space="0" w:color="auto"/>
                              </w:divBdr>
                              <w:divsChild>
                                <w:div w:id="537427684">
                                  <w:marLeft w:val="420"/>
                                  <w:marRight w:val="0"/>
                                  <w:marTop w:val="0"/>
                                  <w:marBottom w:val="0"/>
                                  <w:divBdr>
                                    <w:top w:val="none" w:sz="0" w:space="0" w:color="auto"/>
                                    <w:left w:val="none" w:sz="0" w:space="0" w:color="auto"/>
                                    <w:bottom w:val="none" w:sz="0" w:space="0" w:color="auto"/>
                                    <w:right w:val="none" w:sz="0" w:space="0" w:color="auto"/>
                                  </w:divBdr>
                                  <w:divsChild>
                                    <w:div w:id="1898586735">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280006">
      <w:bodyDiv w:val="1"/>
      <w:marLeft w:val="0"/>
      <w:marRight w:val="0"/>
      <w:marTop w:val="0"/>
      <w:marBottom w:val="0"/>
      <w:divBdr>
        <w:top w:val="none" w:sz="0" w:space="0" w:color="auto"/>
        <w:left w:val="none" w:sz="0" w:space="0" w:color="auto"/>
        <w:bottom w:val="none" w:sz="0" w:space="0" w:color="auto"/>
        <w:right w:val="none" w:sz="0" w:space="0" w:color="auto"/>
      </w:divBdr>
    </w:div>
    <w:div w:id="386027186">
      <w:bodyDiv w:val="1"/>
      <w:marLeft w:val="0"/>
      <w:marRight w:val="0"/>
      <w:marTop w:val="0"/>
      <w:marBottom w:val="0"/>
      <w:divBdr>
        <w:top w:val="none" w:sz="0" w:space="0" w:color="auto"/>
        <w:left w:val="none" w:sz="0" w:space="0" w:color="auto"/>
        <w:bottom w:val="none" w:sz="0" w:space="0" w:color="auto"/>
        <w:right w:val="none" w:sz="0" w:space="0" w:color="auto"/>
      </w:divBdr>
    </w:div>
    <w:div w:id="399327367">
      <w:bodyDiv w:val="1"/>
      <w:marLeft w:val="0"/>
      <w:marRight w:val="0"/>
      <w:marTop w:val="0"/>
      <w:marBottom w:val="0"/>
      <w:divBdr>
        <w:top w:val="none" w:sz="0" w:space="0" w:color="auto"/>
        <w:left w:val="none" w:sz="0" w:space="0" w:color="auto"/>
        <w:bottom w:val="none" w:sz="0" w:space="0" w:color="auto"/>
        <w:right w:val="none" w:sz="0" w:space="0" w:color="auto"/>
      </w:divBdr>
    </w:div>
    <w:div w:id="565149205">
      <w:bodyDiv w:val="1"/>
      <w:marLeft w:val="0"/>
      <w:marRight w:val="0"/>
      <w:marTop w:val="0"/>
      <w:marBottom w:val="0"/>
      <w:divBdr>
        <w:top w:val="none" w:sz="0" w:space="0" w:color="auto"/>
        <w:left w:val="none" w:sz="0" w:space="0" w:color="auto"/>
        <w:bottom w:val="none" w:sz="0" w:space="0" w:color="auto"/>
        <w:right w:val="none" w:sz="0" w:space="0" w:color="auto"/>
      </w:divBdr>
    </w:div>
    <w:div w:id="656961064">
      <w:bodyDiv w:val="1"/>
      <w:marLeft w:val="0"/>
      <w:marRight w:val="0"/>
      <w:marTop w:val="0"/>
      <w:marBottom w:val="0"/>
      <w:divBdr>
        <w:top w:val="none" w:sz="0" w:space="0" w:color="auto"/>
        <w:left w:val="none" w:sz="0" w:space="0" w:color="auto"/>
        <w:bottom w:val="none" w:sz="0" w:space="0" w:color="auto"/>
        <w:right w:val="none" w:sz="0" w:space="0" w:color="auto"/>
      </w:divBdr>
    </w:div>
    <w:div w:id="783039040">
      <w:bodyDiv w:val="1"/>
      <w:marLeft w:val="0"/>
      <w:marRight w:val="0"/>
      <w:marTop w:val="0"/>
      <w:marBottom w:val="0"/>
      <w:divBdr>
        <w:top w:val="none" w:sz="0" w:space="0" w:color="auto"/>
        <w:left w:val="none" w:sz="0" w:space="0" w:color="auto"/>
        <w:bottom w:val="none" w:sz="0" w:space="0" w:color="auto"/>
        <w:right w:val="none" w:sz="0" w:space="0" w:color="auto"/>
      </w:divBdr>
    </w:div>
    <w:div w:id="828643231">
      <w:bodyDiv w:val="1"/>
      <w:marLeft w:val="0"/>
      <w:marRight w:val="0"/>
      <w:marTop w:val="0"/>
      <w:marBottom w:val="0"/>
      <w:divBdr>
        <w:top w:val="none" w:sz="0" w:space="0" w:color="auto"/>
        <w:left w:val="none" w:sz="0" w:space="0" w:color="auto"/>
        <w:bottom w:val="none" w:sz="0" w:space="0" w:color="auto"/>
        <w:right w:val="none" w:sz="0" w:space="0" w:color="auto"/>
      </w:divBdr>
    </w:div>
    <w:div w:id="959150136">
      <w:bodyDiv w:val="1"/>
      <w:marLeft w:val="0"/>
      <w:marRight w:val="0"/>
      <w:marTop w:val="0"/>
      <w:marBottom w:val="0"/>
      <w:divBdr>
        <w:top w:val="none" w:sz="0" w:space="0" w:color="auto"/>
        <w:left w:val="none" w:sz="0" w:space="0" w:color="auto"/>
        <w:bottom w:val="none" w:sz="0" w:space="0" w:color="auto"/>
        <w:right w:val="none" w:sz="0" w:space="0" w:color="auto"/>
      </w:divBdr>
    </w:div>
    <w:div w:id="1165052188">
      <w:bodyDiv w:val="1"/>
      <w:marLeft w:val="0"/>
      <w:marRight w:val="0"/>
      <w:marTop w:val="0"/>
      <w:marBottom w:val="0"/>
      <w:divBdr>
        <w:top w:val="none" w:sz="0" w:space="0" w:color="auto"/>
        <w:left w:val="none" w:sz="0" w:space="0" w:color="auto"/>
        <w:bottom w:val="none" w:sz="0" w:space="0" w:color="auto"/>
        <w:right w:val="none" w:sz="0" w:space="0" w:color="auto"/>
      </w:divBdr>
    </w:div>
    <w:div w:id="1806969254">
      <w:bodyDiv w:val="1"/>
      <w:marLeft w:val="0"/>
      <w:marRight w:val="0"/>
      <w:marTop w:val="0"/>
      <w:marBottom w:val="0"/>
      <w:divBdr>
        <w:top w:val="none" w:sz="0" w:space="0" w:color="auto"/>
        <w:left w:val="none" w:sz="0" w:space="0" w:color="auto"/>
        <w:bottom w:val="none" w:sz="0" w:space="0" w:color="auto"/>
        <w:right w:val="none" w:sz="0" w:space="0" w:color="auto"/>
      </w:divBdr>
    </w:div>
    <w:div w:id="212422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AA89D-F568-46D5-BDB5-D2F16A06A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5661</Words>
  <Characters>35667</Characters>
  <Application>Microsoft Office Word</Application>
  <DocSecurity>0</DocSecurity>
  <Lines>297</Lines>
  <Paragraphs>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Materials and Methods</vt:lpstr>
      <vt:lpstr>Materials and Methods</vt:lpstr>
    </vt:vector>
  </TitlesOfParts>
  <Company>Kantonsspital Luzern</Company>
  <LinksUpToDate>false</LinksUpToDate>
  <CharactersWithSpaces>41246</CharactersWithSpaces>
  <SharedDoc>false</SharedDoc>
  <HLinks>
    <vt:vector size="12" baseType="variant">
      <vt:variant>
        <vt:i4>4325458</vt:i4>
      </vt:variant>
      <vt:variant>
        <vt:i4>58</vt:i4>
      </vt:variant>
      <vt:variant>
        <vt:i4>0</vt:i4>
      </vt:variant>
      <vt:variant>
        <vt:i4>5</vt:i4>
      </vt:variant>
      <vt:variant>
        <vt:lpwstr>http://www.lahey.org/studies</vt:lpwstr>
      </vt:variant>
      <vt:variant>
        <vt:lpwstr/>
      </vt:variant>
      <vt:variant>
        <vt:i4>4325458</vt:i4>
      </vt:variant>
      <vt:variant>
        <vt:i4>14</vt:i4>
      </vt:variant>
      <vt:variant>
        <vt:i4>0</vt:i4>
      </vt:variant>
      <vt:variant>
        <vt:i4>5</vt:i4>
      </vt:variant>
      <vt:variant>
        <vt:lpwstr>http://www.lahey.org/studies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Materials and Methods</dc:title>
  <dc:creator>hombacmi</dc:creator>
  <cp:lastModifiedBy>Nicolas Blöchliger</cp:lastModifiedBy>
  <cp:revision>5</cp:revision>
  <cp:lastPrinted>2016-08-20T08:49:00Z</cp:lastPrinted>
  <dcterms:created xsi:type="dcterms:W3CDTF">2016-11-10T14:57:00Z</dcterms:created>
  <dcterms:modified xsi:type="dcterms:W3CDTF">2016-11-10T15:25:00Z</dcterms:modified>
</cp:coreProperties>
</file>